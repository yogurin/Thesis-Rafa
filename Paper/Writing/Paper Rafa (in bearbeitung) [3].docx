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84" w:rsidRPr="00AD7EDC" w:rsidRDefault="00913D84" w:rsidP="005B56EC">
      <w:pPr>
        <w:spacing w:after="120" w:line="480" w:lineRule="auto"/>
        <w:rPr>
          <w:rFonts w:ascii="Arial" w:hAnsi="Arial" w:cs="Arial"/>
          <w:b/>
          <w:sz w:val="24"/>
          <w:szCs w:val="24"/>
          <w:lang w:val="en-US"/>
        </w:rPr>
      </w:pPr>
    </w:p>
    <w:p w:rsidR="00350D77" w:rsidRPr="00AD7EDC" w:rsidRDefault="00350D77" w:rsidP="005B56EC">
      <w:pPr>
        <w:spacing w:after="120" w:line="480" w:lineRule="auto"/>
        <w:rPr>
          <w:rFonts w:ascii="Arial" w:hAnsi="Arial" w:cs="Arial"/>
          <w:b/>
          <w:sz w:val="24"/>
          <w:szCs w:val="24"/>
          <w:lang w:val="en-US"/>
        </w:rPr>
      </w:pPr>
    </w:p>
    <w:p w:rsidR="0065193C" w:rsidRPr="00AD7EDC" w:rsidRDefault="0065193C" w:rsidP="00EB369C">
      <w:pPr>
        <w:spacing w:after="120" w:line="480" w:lineRule="auto"/>
        <w:jc w:val="center"/>
        <w:rPr>
          <w:rFonts w:ascii="Arial" w:hAnsi="Arial" w:cs="Arial"/>
          <w:b/>
          <w:sz w:val="24"/>
          <w:szCs w:val="24"/>
          <w:lang w:val="en-US"/>
        </w:rPr>
      </w:pPr>
      <w:r w:rsidRPr="00AD7EDC">
        <w:rPr>
          <w:rFonts w:ascii="Arial" w:hAnsi="Arial" w:cs="Arial"/>
          <w:b/>
          <w:sz w:val="24"/>
          <w:szCs w:val="24"/>
          <w:lang w:val="en-US"/>
        </w:rPr>
        <w:t>L</w:t>
      </w:r>
      <w:r w:rsidR="00B034E1" w:rsidRPr="00AD7EDC">
        <w:rPr>
          <w:rFonts w:ascii="Arial" w:hAnsi="Arial" w:cs="Arial"/>
          <w:b/>
          <w:sz w:val="24"/>
          <w:szCs w:val="24"/>
          <w:lang w:val="en-US"/>
        </w:rPr>
        <w:t>ate m</w:t>
      </w:r>
      <w:r w:rsidR="00447701" w:rsidRPr="00AD7EDC">
        <w:rPr>
          <w:rFonts w:ascii="Arial" w:hAnsi="Arial" w:cs="Arial"/>
          <w:b/>
          <w:sz w:val="24"/>
          <w:szCs w:val="24"/>
          <w:lang w:val="en-US"/>
        </w:rPr>
        <w:t xml:space="preserve">aturation </w:t>
      </w:r>
      <w:r w:rsidR="00B034E1" w:rsidRPr="00AD7EDC">
        <w:rPr>
          <w:rFonts w:ascii="Arial" w:hAnsi="Arial" w:cs="Arial"/>
          <w:b/>
          <w:sz w:val="24"/>
          <w:szCs w:val="24"/>
          <w:lang w:val="en-US"/>
        </w:rPr>
        <w:t>s</w:t>
      </w:r>
      <w:r w:rsidR="00447701" w:rsidRPr="00AD7EDC">
        <w:rPr>
          <w:rFonts w:ascii="Arial" w:hAnsi="Arial" w:cs="Arial"/>
          <w:b/>
          <w:sz w:val="24"/>
          <w:szCs w:val="24"/>
          <w:lang w:val="en-US"/>
        </w:rPr>
        <w:t>tep</w:t>
      </w:r>
      <w:r w:rsidRPr="00AD7EDC">
        <w:rPr>
          <w:rFonts w:ascii="Arial" w:hAnsi="Arial" w:cs="Arial"/>
          <w:b/>
          <w:sz w:val="24"/>
          <w:szCs w:val="24"/>
          <w:lang w:val="en-US"/>
        </w:rPr>
        <w:t>s</w:t>
      </w:r>
      <w:r w:rsidR="00447701" w:rsidRPr="00AD7EDC">
        <w:rPr>
          <w:rFonts w:ascii="Arial" w:hAnsi="Arial" w:cs="Arial"/>
          <w:b/>
          <w:sz w:val="24"/>
          <w:szCs w:val="24"/>
          <w:lang w:val="en-US"/>
        </w:rPr>
        <w:t xml:space="preserve"> in the </w:t>
      </w:r>
      <w:r w:rsidR="00B034E1" w:rsidRPr="00AD7EDC">
        <w:rPr>
          <w:rFonts w:ascii="Arial" w:hAnsi="Arial" w:cs="Arial"/>
          <w:b/>
          <w:sz w:val="24"/>
          <w:szCs w:val="24"/>
          <w:lang w:val="en-US"/>
        </w:rPr>
        <w:t>n</w:t>
      </w:r>
      <w:r w:rsidR="00974427" w:rsidRPr="00AD7EDC">
        <w:rPr>
          <w:rFonts w:ascii="Arial" w:hAnsi="Arial" w:cs="Arial"/>
          <w:b/>
          <w:sz w:val="24"/>
          <w:szCs w:val="24"/>
          <w:lang w:val="en-US"/>
        </w:rPr>
        <w:t xml:space="preserve">ucleus </w:t>
      </w:r>
      <w:r w:rsidR="00883037" w:rsidRPr="00AD7EDC">
        <w:rPr>
          <w:rFonts w:ascii="Arial" w:hAnsi="Arial" w:cs="Arial"/>
          <w:b/>
          <w:sz w:val="24"/>
          <w:szCs w:val="24"/>
          <w:lang w:val="en-US"/>
        </w:rPr>
        <w:t xml:space="preserve">preceding </w:t>
      </w:r>
      <w:proofErr w:type="spellStart"/>
      <w:r w:rsidR="00A02FB2" w:rsidRPr="00AD7EDC">
        <w:rPr>
          <w:rFonts w:ascii="Arial" w:hAnsi="Arial" w:cs="Arial"/>
          <w:b/>
          <w:sz w:val="24"/>
          <w:szCs w:val="24"/>
          <w:lang w:val="en-US"/>
        </w:rPr>
        <w:t>prelytic</w:t>
      </w:r>
      <w:proofErr w:type="spellEnd"/>
      <w:r w:rsidR="00A02FB2" w:rsidRPr="00AD7EDC">
        <w:rPr>
          <w:rFonts w:ascii="Arial" w:hAnsi="Arial" w:cs="Arial"/>
          <w:b/>
          <w:sz w:val="24"/>
          <w:szCs w:val="24"/>
          <w:lang w:val="en-US"/>
        </w:rPr>
        <w:t xml:space="preserve"> </w:t>
      </w:r>
      <w:r w:rsidR="00B034E1" w:rsidRPr="00AD7EDC">
        <w:rPr>
          <w:rFonts w:ascii="Arial" w:hAnsi="Arial" w:cs="Arial"/>
          <w:b/>
          <w:sz w:val="24"/>
          <w:szCs w:val="24"/>
          <w:lang w:val="en-US"/>
        </w:rPr>
        <w:t>a</w:t>
      </w:r>
      <w:r w:rsidR="00447701" w:rsidRPr="00AD7EDC">
        <w:rPr>
          <w:rFonts w:ascii="Arial" w:hAnsi="Arial" w:cs="Arial"/>
          <w:b/>
          <w:sz w:val="24"/>
          <w:szCs w:val="24"/>
          <w:lang w:val="en-US"/>
        </w:rPr>
        <w:t xml:space="preserve">ctive </w:t>
      </w:r>
      <w:r w:rsidR="00B034E1" w:rsidRPr="00AD7EDC">
        <w:rPr>
          <w:rFonts w:ascii="Arial" w:hAnsi="Arial" w:cs="Arial"/>
          <w:b/>
          <w:sz w:val="24"/>
          <w:szCs w:val="24"/>
          <w:lang w:val="en-US"/>
        </w:rPr>
        <w:t>e</w:t>
      </w:r>
      <w:r w:rsidRPr="00AD7EDC">
        <w:rPr>
          <w:rFonts w:ascii="Arial" w:hAnsi="Arial" w:cs="Arial"/>
          <w:b/>
          <w:sz w:val="24"/>
          <w:szCs w:val="24"/>
          <w:lang w:val="en-US"/>
        </w:rPr>
        <w:t>gress of</w:t>
      </w:r>
    </w:p>
    <w:p w:rsidR="00F46008" w:rsidRPr="00AD7EDC" w:rsidRDefault="0038292A" w:rsidP="0065193C">
      <w:pPr>
        <w:spacing w:after="120" w:line="480" w:lineRule="auto"/>
        <w:jc w:val="center"/>
        <w:rPr>
          <w:rFonts w:ascii="Arial" w:hAnsi="Arial" w:cs="Arial"/>
          <w:b/>
          <w:sz w:val="24"/>
          <w:szCs w:val="24"/>
          <w:lang w:val="en-US"/>
        </w:rPr>
      </w:pPr>
      <w:proofErr w:type="gramStart"/>
      <w:r>
        <w:rPr>
          <w:rFonts w:ascii="Arial" w:hAnsi="Arial" w:cs="Arial"/>
          <w:b/>
          <w:sz w:val="24"/>
          <w:szCs w:val="24"/>
          <w:lang w:val="en-US"/>
        </w:rPr>
        <w:t>progeny</w:t>
      </w:r>
      <w:proofErr w:type="gramEnd"/>
      <w:r>
        <w:rPr>
          <w:rFonts w:ascii="Arial" w:hAnsi="Arial" w:cs="Arial"/>
          <w:b/>
          <w:sz w:val="24"/>
          <w:szCs w:val="24"/>
          <w:lang w:val="en-US"/>
        </w:rPr>
        <w:t xml:space="preserve"> </w:t>
      </w:r>
      <w:r w:rsidR="00A02FB2" w:rsidRPr="00AD7EDC">
        <w:rPr>
          <w:rFonts w:ascii="Arial" w:hAnsi="Arial" w:cs="Arial"/>
          <w:b/>
          <w:sz w:val="24"/>
          <w:szCs w:val="24"/>
          <w:lang w:val="en-US"/>
        </w:rPr>
        <w:t>parvovirus</w:t>
      </w:r>
    </w:p>
    <w:p w:rsidR="00A02FB2" w:rsidRPr="00AD7EDC" w:rsidRDefault="00A02FB2" w:rsidP="00A02FB2">
      <w:pPr>
        <w:spacing w:after="120" w:line="480" w:lineRule="auto"/>
        <w:jc w:val="center"/>
        <w:rPr>
          <w:rFonts w:ascii="Arial" w:hAnsi="Arial" w:cs="Arial"/>
          <w:b/>
          <w:sz w:val="24"/>
          <w:szCs w:val="24"/>
          <w:lang w:val="en-US"/>
        </w:rPr>
      </w:pPr>
    </w:p>
    <w:p w:rsidR="00A02FB2" w:rsidRPr="00AD7EDC" w:rsidRDefault="00A02FB2" w:rsidP="00A02FB2">
      <w:pPr>
        <w:spacing w:after="120" w:line="480" w:lineRule="auto"/>
        <w:ind w:right="4"/>
        <w:jc w:val="center"/>
        <w:rPr>
          <w:rFonts w:ascii="Arial" w:hAnsi="Arial" w:cs="Arial"/>
          <w:color w:val="000000" w:themeColor="text1"/>
          <w:sz w:val="24"/>
          <w:szCs w:val="24"/>
          <w:lang w:val="en-US"/>
        </w:rPr>
      </w:pPr>
      <w:r w:rsidRPr="00AD7EDC">
        <w:rPr>
          <w:rFonts w:ascii="Arial" w:hAnsi="Arial" w:cs="Arial"/>
          <w:color w:val="000000" w:themeColor="text1"/>
          <w:sz w:val="24"/>
          <w:szCs w:val="24"/>
          <w:lang w:val="en-US"/>
        </w:rPr>
        <w:t>Raphael Wolfisberg</w:t>
      </w:r>
      <w:r w:rsidRPr="00AD7EDC">
        <w:rPr>
          <w:rFonts w:ascii="Arial" w:hAnsi="Arial" w:cs="Arial"/>
          <w:color w:val="000000" w:themeColor="text1"/>
          <w:sz w:val="24"/>
          <w:szCs w:val="24"/>
          <w:vertAlign w:val="superscript"/>
          <w:lang w:val="en-US"/>
        </w:rPr>
        <w:t>1</w:t>
      </w:r>
      <w:r w:rsidRPr="00AD7EDC">
        <w:rPr>
          <w:rFonts w:ascii="Arial" w:hAnsi="Arial" w:cs="Arial"/>
          <w:color w:val="000000" w:themeColor="text1"/>
          <w:sz w:val="24"/>
          <w:szCs w:val="24"/>
          <w:lang w:val="en-US"/>
        </w:rPr>
        <w:t>, Christoph Kempf</w:t>
      </w:r>
      <w:r w:rsidRPr="00AD7EDC">
        <w:rPr>
          <w:rFonts w:ascii="Arial" w:hAnsi="Arial" w:cs="Arial"/>
          <w:color w:val="000000" w:themeColor="text1"/>
          <w:sz w:val="24"/>
          <w:szCs w:val="24"/>
          <w:vertAlign w:val="superscript"/>
          <w:lang w:val="en-US"/>
        </w:rPr>
        <w:t>1</w:t>
      </w:r>
      <w:proofErr w:type="gramStart"/>
      <w:r w:rsidRPr="00AD7EDC">
        <w:rPr>
          <w:rFonts w:ascii="Arial" w:hAnsi="Arial" w:cs="Arial"/>
          <w:color w:val="000000" w:themeColor="text1"/>
          <w:sz w:val="24"/>
          <w:szCs w:val="24"/>
          <w:vertAlign w:val="superscript"/>
          <w:lang w:val="en-US"/>
        </w:rPr>
        <w:t>,2</w:t>
      </w:r>
      <w:proofErr w:type="gramEnd"/>
      <w:r w:rsidRPr="00AD7EDC">
        <w:rPr>
          <w:rFonts w:ascii="Arial" w:hAnsi="Arial" w:cs="Arial"/>
          <w:color w:val="000000" w:themeColor="text1"/>
          <w:sz w:val="24"/>
          <w:szCs w:val="24"/>
          <w:lang w:val="en-US"/>
        </w:rPr>
        <w:t xml:space="preserve"> and Carlos Ros</w:t>
      </w:r>
      <w:r w:rsidRPr="00AD7EDC">
        <w:rPr>
          <w:rFonts w:ascii="Arial" w:hAnsi="Arial" w:cs="Arial"/>
          <w:color w:val="000000" w:themeColor="text1"/>
          <w:sz w:val="24"/>
          <w:szCs w:val="24"/>
          <w:vertAlign w:val="superscript"/>
          <w:lang w:val="en-US"/>
        </w:rPr>
        <w:t>1,2</w:t>
      </w:r>
      <w:r w:rsidRPr="00AD7EDC">
        <w:rPr>
          <w:rFonts w:ascii="Arial" w:hAnsi="Arial" w:cs="Arial"/>
          <w:color w:val="000000" w:themeColor="text1"/>
          <w:sz w:val="24"/>
          <w:szCs w:val="24"/>
          <w:lang w:val="en-US"/>
        </w:rPr>
        <w:t>*</w:t>
      </w:r>
    </w:p>
    <w:p w:rsidR="00A02FB2" w:rsidRPr="00AD7EDC" w:rsidRDefault="00A02FB2" w:rsidP="00A02FB2">
      <w:pPr>
        <w:spacing w:after="120" w:line="480" w:lineRule="auto"/>
        <w:ind w:right="4"/>
        <w:jc w:val="center"/>
        <w:rPr>
          <w:rFonts w:ascii="Arial" w:hAnsi="Arial" w:cs="Arial"/>
          <w:color w:val="000000" w:themeColor="text1"/>
          <w:sz w:val="24"/>
          <w:szCs w:val="24"/>
          <w:lang w:val="en-US"/>
        </w:rPr>
      </w:pPr>
    </w:p>
    <w:p w:rsidR="00A02FB2" w:rsidRPr="00AD7EDC" w:rsidRDefault="00A02FB2" w:rsidP="00A02FB2">
      <w:pPr>
        <w:pStyle w:val="Titel"/>
        <w:spacing w:after="120" w:line="480" w:lineRule="auto"/>
        <w:ind w:right="-45"/>
        <w:rPr>
          <w:rFonts w:ascii="Arial" w:hAnsi="Arial" w:cs="Arial"/>
          <w:b w:val="0"/>
          <w:color w:val="000000" w:themeColor="text1"/>
          <w:lang w:val="en-US"/>
        </w:rPr>
      </w:pPr>
      <w:r w:rsidRPr="00AD7EDC">
        <w:rPr>
          <w:rFonts w:ascii="Arial" w:hAnsi="Arial" w:cs="Arial"/>
          <w:b w:val="0"/>
          <w:bCs w:val="0"/>
          <w:color w:val="000000" w:themeColor="text1"/>
          <w:vertAlign w:val="superscript"/>
          <w:lang w:val="en-US"/>
        </w:rPr>
        <w:t>1</w:t>
      </w:r>
      <w:r w:rsidRPr="00AD7EDC">
        <w:rPr>
          <w:rFonts w:ascii="Arial" w:hAnsi="Arial" w:cs="Arial"/>
          <w:b w:val="0"/>
          <w:bCs w:val="0"/>
          <w:color w:val="000000" w:themeColor="text1"/>
          <w:lang w:val="en-US"/>
        </w:rPr>
        <w:t xml:space="preserve">Department of Chemistry and Biochemistry, University of Bern, </w:t>
      </w:r>
      <w:proofErr w:type="spellStart"/>
      <w:r w:rsidRPr="00AD7EDC">
        <w:rPr>
          <w:rFonts w:ascii="Arial" w:hAnsi="Arial" w:cs="Arial"/>
          <w:b w:val="0"/>
          <w:bCs w:val="0"/>
          <w:color w:val="000000" w:themeColor="text1"/>
          <w:lang w:val="en-US"/>
        </w:rPr>
        <w:t>Freiestrasse</w:t>
      </w:r>
      <w:proofErr w:type="spellEnd"/>
      <w:r w:rsidRPr="00AD7EDC">
        <w:rPr>
          <w:rFonts w:ascii="Arial" w:hAnsi="Arial" w:cs="Arial"/>
          <w:b w:val="0"/>
          <w:bCs w:val="0"/>
          <w:color w:val="000000" w:themeColor="text1"/>
          <w:lang w:val="en-US"/>
        </w:rPr>
        <w:t xml:space="preserve"> 3, 3012 Bern, </w:t>
      </w:r>
      <w:r w:rsidRPr="00AD7EDC">
        <w:rPr>
          <w:rFonts w:ascii="Arial" w:hAnsi="Arial" w:cs="Arial"/>
          <w:b w:val="0"/>
          <w:bCs w:val="0"/>
          <w:color w:val="000000" w:themeColor="text1"/>
          <w:vertAlign w:val="superscript"/>
          <w:lang w:val="en-US"/>
        </w:rPr>
        <w:t>2</w:t>
      </w:r>
      <w:r w:rsidRPr="00AD7EDC">
        <w:rPr>
          <w:rFonts w:ascii="Arial" w:hAnsi="Arial" w:cs="Arial"/>
          <w:b w:val="0"/>
          <w:bCs w:val="0"/>
          <w:color w:val="000000" w:themeColor="text1"/>
          <w:lang w:val="en-US"/>
        </w:rPr>
        <w:t xml:space="preserve">CSL Behring AG, </w:t>
      </w:r>
      <w:proofErr w:type="spellStart"/>
      <w:r w:rsidRPr="00AD7EDC">
        <w:rPr>
          <w:rFonts w:ascii="Arial" w:hAnsi="Arial" w:cs="Arial"/>
          <w:b w:val="0"/>
          <w:bCs w:val="0"/>
          <w:color w:val="000000" w:themeColor="text1"/>
          <w:lang w:val="en-US"/>
        </w:rPr>
        <w:t>Wankdorfstrasse</w:t>
      </w:r>
      <w:proofErr w:type="spellEnd"/>
      <w:r w:rsidRPr="00AD7EDC">
        <w:rPr>
          <w:rFonts w:ascii="Arial" w:hAnsi="Arial" w:cs="Arial"/>
          <w:b w:val="0"/>
          <w:bCs w:val="0"/>
          <w:color w:val="000000" w:themeColor="text1"/>
          <w:lang w:val="en-US"/>
        </w:rPr>
        <w:t xml:space="preserve"> 10, 3000 Bern 22, Switzerland</w:t>
      </w: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bCs w:val="0"/>
          <w:lang w:val="en-US"/>
        </w:rPr>
      </w:pPr>
      <w:r w:rsidRPr="00AD7EDC">
        <w:rPr>
          <w:rFonts w:ascii="Arial" w:hAnsi="Arial" w:cs="Arial"/>
          <w:b w:val="0"/>
          <w:lang w:val="en-US"/>
        </w:rPr>
        <w:t>Running title:</w:t>
      </w:r>
      <w:r w:rsidRPr="00AD7EDC">
        <w:rPr>
          <w:rFonts w:ascii="Arial" w:hAnsi="Arial" w:cs="Arial"/>
          <w:lang w:val="en-US"/>
        </w:rPr>
        <w:t xml:space="preserve"> </w:t>
      </w:r>
      <w:r w:rsidR="002C18E0" w:rsidRPr="00AD7EDC">
        <w:rPr>
          <w:rFonts w:ascii="Arial" w:hAnsi="Arial" w:cs="Arial"/>
          <w:b w:val="0"/>
          <w:lang w:val="en-US"/>
        </w:rPr>
        <w:t xml:space="preserve">Late maturation </w:t>
      </w:r>
      <w:r w:rsidR="00FC40B7">
        <w:rPr>
          <w:rFonts w:ascii="Arial" w:hAnsi="Arial" w:cs="Arial"/>
          <w:b w:val="0"/>
          <w:lang w:val="en-US"/>
        </w:rPr>
        <w:t>preceding</w:t>
      </w:r>
      <w:r w:rsidR="00FC40B7" w:rsidRPr="00AD7EDC">
        <w:rPr>
          <w:rFonts w:ascii="Arial" w:hAnsi="Arial" w:cs="Arial"/>
          <w:b w:val="0"/>
          <w:lang w:val="en-US"/>
        </w:rPr>
        <w:t xml:space="preserve"> </w:t>
      </w:r>
      <w:r w:rsidR="002C18E0" w:rsidRPr="00AD7EDC">
        <w:rPr>
          <w:rFonts w:ascii="Arial" w:hAnsi="Arial" w:cs="Arial"/>
          <w:b w:val="0"/>
          <w:lang w:val="en-US"/>
        </w:rPr>
        <w:t>active egress of MVM</w:t>
      </w:r>
    </w:p>
    <w:p w:rsidR="00A02FB2" w:rsidRPr="00AD7EDC" w:rsidRDefault="00A02FB2" w:rsidP="00A02FB2">
      <w:pPr>
        <w:pStyle w:val="Titel"/>
        <w:spacing w:after="120" w:line="480" w:lineRule="auto"/>
        <w:jc w:val="both"/>
        <w:rPr>
          <w:rFonts w:ascii="Arial" w:hAnsi="Arial" w:cs="Arial"/>
          <w:b w:val="0"/>
          <w:lang w:val="en-US"/>
        </w:rPr>
      </w:pPr>
      <w:r w:rsidRPr="00AD7EDC">
        <w:rPr>
          <w:rFonts w:ascii="Arial" w:hAnsi="Arial" w:cs="Arial"/>
          <w:b w:val="0"/>
          <w:lang w:val="en-US"/>
        </w:rPr>
        <w:t xml:space="preserve">Word count for the abstract: </w:t>
      </w:r>
    </w:p>
    <w:p w:rsidR="00A02FB2" w:rsidRPr="00AD7EDC" w:rsidRDefault="00A02FB2" w:rsidP="00A02FB2">
      <w:pPr>
        <w:pStyle w:val="Titel"/>
        <w:spacing w:after="120" w:line="480" w:lineRule="auto"/>
        <w:jc w:val="both"/>
        <w:rPr>
          <w:rFonts w:ascii="Arial" w:hAnsi="Arial" w:cs="Arial"/>
          <w:b w:val="0"/>
          <w:color w:val="000000" w:themeColor="text1"/>
          <w:lang w:val="en-US"/>
        </w:rPr>
      </w:pPr>
      <w:r w:rsidRPr="00AD7EDC">
        <w:rPr>
          <w:rFonts w:ascii="Arial" w:hAnsi="Arial" w:cs="Arial"/>
          <w:b w:val="0"/>
          <w:lang w:val="en-US"/>
        </w:rPr>
        <w:t xml:space="preserve">Word count for the text: </w:t>
      </w: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8C6A02" w:rsidRPr="00AD7EDC" w:rsidRDefault="008C6A02" w:rsidP="00A02FB2">
      <w:pPr>
        <w:pStyle w:val="Titel"/>
        <w:spacing w:after="120" w:line="480" w:lineRule="auto"/>
        <w:jc w:val="both"/>
        <w:rPr>
          <w:rFonts w:ascii="Arial" w:hAnsi="Arial" w:cs="Arial"/>
          <w:b w:val="0"/>
          <w:color w:val="000000" w:themeColor="text1"/>
          <w:lang w:val="en-US"/>
        </w:rPr>
      </w:pPr>
    </w:p>
    <w:p w:rsidR="008C6A02" w:rsidRPr="00AD7EDC" w:rsidRDefault="008C6A0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jc w:val="both"/>
        <w:rPr>
          <w:rFonts w:ascii="Arial" w:hAnsi="Arial" w:cs="Arial"/>
          <w:b w:val="0"/>
          <w:color w:val="000000" w:themeColor="text1"/>
          <w:lang w:val="en-US"/>
        </w:rPr>
      </w:pPr>
    </w:p>
    <w:p w:rsidR="00A02FB2" w:rsidRPr="00AD7EDC" w:rsidRDefault="00A02FB2" w:rsidP="00A02FB2">
      <w:pPr>
        <w:pStyle w:val="Titel"/>
        <w:spacing w:after="120" w:line="480" w:lineRule="auto"/>
        <w:ind w:right="-45"/>
        <w:jc w:val="both"/>
        <w:rPr>
          <w:rFonts w:ascii="Arial" w:hAnsi="Arial" w:cs="Arial"/>
          <w:b w:val="0"/>
          <w:bCs w:val="0"/>
          <w:color w:val="000000" w:themeColor="text1"/>
          <w:lang w:val="en-US"/>
        </w:rPr>
      </w:pPr>
      <w:r w:rsidRPr="00AD7EDC">
        <w:rPr>
          <w:rFonts w:ascii="Arial" w:hAnsi="Arial" w:cs="Arial"/>
          <w:color w:val="000000" w:themeColor="text1"/>
          <w:lang w:val="en-US"/>
        </w:rPr>
        <w:t>*</w:t>
      </w:r>
      <w:r w:rsidRPr="00AD7EDC">
        <w:rPr>
          <w:rFonts w:ascii="Arial" w:hAnsi="Arial" w:cs="Arial"/>
          <w:b w:val="0"/>
          <w:color w:val="000000" w:themeColor="text1"/>
          <w:lang w:val="en-US"/>
        </w:rPr>
        <w:t>Corresponding author:</w:t>
      </w:r>
      <w:r w:rsidRPr="00AD7EDC">
        <w:rPr>
          <w:rFonts w:ascii="Arial" w:hAnsi="Arial" w:cs="Arial"/>
          <w:b w:val="0"/>
          <w:bCs w:val="0"/>
          <w:color w:val="000000" w:themeColor="text1"/>
          <w:lang w:val="en-US"/>
        </w:rPr>
        <w:t xml:space="preserve"> Department of Chemistry and Biochemistry, University of Bern, </w:t>
      </w:r>
      <w:proofErr w:type="spellStart"/>
      <w:r w:rsidRPr="00AD7EDC">
        <w:rPr>
          <w:rFonts w:ascii="Arial" w:hAnsi="Arial" w:cs="Arial"/>
          <w:b w:val="0"/>
          <w:bCs w:val="0"/>
          <w:color w:val="000000" w:themeColor="text1"/>
          <w:lang w:val="en-US"/>
        </w:rPr>
        <w:t>Freiestrasse</w:t>
      </w:r>
      <w:proofErr w:type="spellEnd"/>
      <w:r w:rsidRPr="00AD7EDC">
        <w:rPr>
          <w:rFonts w:ascii="Arial" w:hAnsi="Arial" w:cs="Arial"/>
          <w:b w:val="0"/>
          <w:bCs w:val="0"/>
          <w:color w:val="000000" w:themeColor="text1"/>
          <w:lang w:val="en-US"/>
        </w:rPr>
        <w:t xml:space="preserve"> 3, 3012 Bern. Phone: +41 31 6314349. Fax: +41 31 6314887. </w:t>
      </w:r>
    </w:p>
    <w:p w:rsidR="00A02FB2" w:rsidRPr="00AD7EDC" w:rsidRDefault="00A02FB2" w:rsidP="00A02FB2">
      <w:pPr>
        <w:pStyle w:val="Titel"/>
        <w:spacing w:after="120" w:line="480" w:lineRule="auto"/>
        <w:ind w:right="-45"/>
        <w:jc w:val="both"/>
        <w:rPr>
          <w:rFonts w:ascii="Arial" w:hAnsi="Arial" w:cs="Arial"/>
          <w:b w:val="0"/>
          <w:bCs w:val="0"/>
          <w:color w:val="000000" w:themeColor="text1"/>
          <w:lang w:val="en-US"/>
        </w:rPr>
      </w:pPr>
      <w:r w:rsidRPr="00AD7EDC">
        <w:rPr>
          <w:rFonts w:ascii="Arial" w:hAnsi="Arial" w:cs="Arial"/>
          <w:b w:val="0"/>
          <w:bCs w:val="0"/>
          <w:color w:val="000000" w:themeColor="text1"/>
          <w:lang w:val="en-US"/>
        </w:rPr>
        <w:t>E-mail: carlos.ros@ibc.unibe.ch</w:t>
      </w:r>
    </w:p>
    <w:p w:rsidR="00447701" w:rsidRPr="00AD7EDC" w:rsidRDefault="00447701"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Abstract</w:t>
      </w:r>
    </w:p>
    <w:p w:rsidR="00562155" w:rsidRPr="00AD7EDC" w:rsidRDefault="00447701" w:rsidP="00802B8B">
      <w:pPr>
        <w:spacing w:after="120" w:line="480" w:lineRule="auto"/>
        <w:jc w:val="both"/>
        <w:rPr>
          <w:rFonts w:ascii="Arial" w:hAnsi="Arial" w:cs="Arial"/>
          <w:sz w:val="24"/>
          <w:szCs w:val="24"/>
          <w:lang w:val="en-US"/>
        </w:rPr>
      </w:pPr>
      <w:r w:rsidRPr="00AD7EDC">
        <w:rPr>
          <w:rFonts w:ascii="Arial" w:hAnsi="Arial" w:cs="Arial"/>
          <w:sz w:val="24"/>
          <w:szCs w:val="24"/>
          <w:lang w:val="en-US"/>
        </w:rPr>
        <w:t xml:space="preserve">Although not well understood, </w:t>
      </w:r>
      <w:r w:rsidRPr="0080174A">
        <w:rPr>
          <w:rFonts w:ascii="Arial" w:hAnsi="Arial" w:cs="Arial"/>
          <w:sz w:val="24"/>
          <w:szCs w:val="24"/>
          <w:lang w:val="en-US"/>
        </w:rPr>
        <w:t>growing evidence</w:t>
      </w:r>
      <w:r w:rsidRPr="00AD7EDC">
        <w:rPr>
          <w:rFonts w:ascii="Arial" w:hAnsi="Arial" w:cs="Arial"/>
          <w:sz w:val="24"/>
          <w:szCs w:val="24"/>
          <w:lang w:val="en-US"/>
        </w:rPr>
        <w:t xml:space="preserve"> indicates that </w:t>
      </w:r>
      <w:r w:rsidR="005A0051" w:rsidRPr="00AD7EDC">
        <w:rPr>
          <w:rFonts w:ascii="Arial" w:hAnsi="Arial" w:cs="Arial"/>
          <w:sz w:val="24"/>
          <w:szCs w:val="24"/>
          <w:lang w:val="en-US"/>
        </w:rPr>
        <w:t xml:space="preserve">the </w:t>
      </w:r>
      <w:r w:rsidR="006D44F4" w:rsidRPr="00AD7EDC">
        <w:rPr>
          <w:rFonts w:ascii="Arial" w:hAnsi="Arial" w:cs="Arial"/>
          <w:sz w:val="24"/>
          <w:szCs w:val="24"/>
          <w:lang w:val="en-US"/>
        </w:rPr>
        <w:t xml:space="preserve">non-enveloped </w:t>
      </w:r>
      <w:r w:rsidR="009A3968" w:rsidRPr="00AD7EDC">
        <w:rPr>
          <w:rFonts w:ascii="Arial" w:hAnsi="Arial" w:cs="Arial"/>
          <w:sz w:val="24"/>
          <w:szCs w:val="24"/>
          <w:lang w:val="en-US"/>
        </w:rPr>
        <w:t xml:space="preserve">parvovirus minute virus of mice (MVM) </w:t>
      </w:r>
      <w:r w:rsidRPr="00AD7EDC">
        <w:rPr>
          <w:rFonts w:ascii="Arial" w:hAnsi="Arial" w:cs="Arial"/>
          <w:sz w:val="24"/>
          <w:szCs w:val="24"/>
          <w:lang w:val="en-US"/>
        </w:rPr>
        <w:t xml:space="preserve">may </w:t>
      </w:r>
      <w:r w:rsidR="00090C1F" w:rsidRPr="00AD7EDC">
        <w:rPr>
          <w:rFonts w:ascii="Arial" w:hAnsi="Arial" w:cs="Arial"/>
          <w:sz w:val="24"/>
          <w:szCs w:val="24"/>
          <w:lang w:val="en-US"/>
        </w:rPr>
        <w:t xml:space="preserve">actively </w:t>
      </w:r>
      <w:r w:rsidR="00583ECC" w:rsidRPr="00AD7EDC">
        <w:rPr>
          <w:rFonts w:ascii="Arial" w:hAnsi="Arial" w:cs="Arial"/>
          <w:sz w:val="24"/>
          <w:szCs w:val="24"/>
          <w:lang w:val="en-US"/>
        </w:rPr>
        <w:t xml:space="preserve">egress </w:t>
      </w:r>
      <w:r w:rsidR="00B92F0F" w:rsidRPr="00AD7EDC">
        <w:rPr>
          <w:rFonts w:ascii="Arial" w:hAnsi="Arial" w:cs="Arial"/>
          <w:sz w:val="24"/>
          <w:szCs w:val="24"/>
          <w:lang w:val="en-US"/>
        </w:rPr>
        <w:t xml:space="preserve">from the nucleus </w:t>
      </w:r>
      <w:r w:rsidRPr="00AD7EDC">
        <w:rPr>
          <w:rFonts w:ascii="Arial" w:hAnsi="Arial" w:cs="Arial"/>
          <w:sz w:val="24"/>
          <w:szCs w:val="24"/>
          <w:lang w:val="en-US"/>
        </w:rPr>
        <w:t>before pas</w:t>
      </w:r>
      <w:r w:rsidR="00B92F0F" w:rsidRPr="00AD7EDC">
        <w:rPr>
          <w:rFonts w:ascii="Arial" w:hAnsi="Arial" w:cs="Arial"/>
          <w:sz w:val="24"/>
          <w:szCs w:val="24"/>
          <w:lang w:val="en-US"/>
        </w:rPr>
        <w:t xml:space="preserve">sive release through cell lysis. </w:t>
      </w:r>
      <w:r w:rsidRPr="00AD7EDC">
        <w:rPr>
          <w:rFonts w:ascii="Arial" w:hAnsi="Arial" w:cs="Arial"/>
          <w:sz w:val="24"/>
          <w:szCs w:val="24"/>
          <w:lang w:val="en-US"/>
        </w:rPr>
        <w:t xml:space="preserve">We have dissected the </w:t>
      </w:r>
      <w:r w:rsidR="00AD7EDC" w:rsidRPr="00AD7EDC">
        <w:rPr>
          <w:rFonts w:ascii="Arial" w:hAnsi="Arial" w:cs="Arial"/>
          <w:sz w:val="24"/>
          <w:szCs w:val="24"/>
          <w:lang w:val="en-US"/>
        </w:rPr>
        <w:t>late maturation</w:t>
      </w:r>
      <w:r w:rsidR="00B92F0F" w:rsidRPr="00AD7EDC">
        <w:rPr>
          <w:rFonts w:ascii="Arial" w:hAnsi="Arial" w:cs="Arial"/>
          <w:sz w:val="24"/>
          <w:szCs w:val="24"/>
          <w:lang w:val="en-US"/>
        </w:rPr>
        <w:t xml:space="preserve"> steps</w:t>
      </w:r>
      <w:r w:rsidRPr="00AD7EDC">
        <w:rPr>
          <w:rFonts w:ascii="Arial" w:hAnsi="Arial" w:cs="Arial"/>
          <w:sz w:val="24"/>
          <w:szCs w:val="24"/>
          <w:lang w:val="en-US"/>
        </w:rPr>
        <w:t xml:space="preserve"> </w:t>
      </w:r>
      <w:r w:rsidR="00B92F0F" w:rsidRPr="00AD7EDC">
        <w:rPr>
          <w:rFonts w:ascii="Arial" w:hAnsi="Arial" w:cs="Arial"/>
          <w:sz w:val="24"/>
          <w:szCs w:val="24"/>
          <w:lang w:val="en-US"/>
        </w:rPr>
        <w:t xml:space="preserve">of the </w:t>
      </w:r>
      <w:proofErr w:type="spellStart"/>
      <w:r w:rsidRPr="00AD7EDC">
        <w:rPr>
          <w:rFonts w:ascii="Arial" w:hAnsi="Arial" w:cs="Arial"/>
          <w:sz w:val="24"/>
          <w:szCs w:val="24"/>
          <w:lang w:val="en-US"/>
        </w:rPr>
        <w:t>i</w:t>
      </w:r>
      <w:r w:rsidR="00E17794" w:rsidRPr="00AD7EDC">
        <w:rPr>
          <w:rFonts w:ascii="Arial" w:hAnsi="Arial" w:cs="Arial"/>
          <w:sz w:val="24"/>
          <w:szCs w:val="24"/>
          <w:lang w:val="en-US"/>
        </w:rPr>
        <w:t>n</w:t>
      </w:r>
      <w:r w:rsidRPr="00AD7EDC">
        <w:rPr>
          <w:rFonts w:ascii="Arial" w:hAnsi="Arial" w:cs="Arial"/>
          <w:sz w:val="24"/>
          <w:szCs w:val="24"/>
          <w:lang w:val="en-US"/>
        </w:rPr>
        <w:t>tranuclear</w:t>
      </w:r>
      <w:proofErr w:type="spellEnd"/>
      <w:r w:rsidRPr="00AD7EDC">
        <w:rPr>
          <w:rFonts w:ascii="Arial" w:hAnsi="Arial" w:cs="Arial"/>
          <w:sz w:val="24"/>
          <w:szCs w:val="24"/>
          <w:lang w:val="en-US"/>
        </w:rPr>
        <w:t xml:space="preserve"> </w:t>
      </w:r>
      <w:r w:rsidR="00B92F0F" w:rsidRPr="00AD7EDC">
        <w:rPr>
          <w:rFonts w:ascii="Arial" w:hAnsi="Arial" w:cs="Arial"/>
          <w:sz w:val="24"/>
          <w:szCs w:val="24"/>
          <w:lang w:val="en-US"/>
        </w:rPr>
        <w:t>progeny with the aim to confirm the existence of an active pre-lytic egress and to identify</w:t>
      </w:r>
      <w:r w:rsidRPr="00AD7EDC">
        <w:rPr>
          <w:rFonts w:ascii="Arial" w:hAnsi="Arial" w:cs="Arial"/>
          <w:sz w:val="24"/>
          <w:szCs w:val="24"/>
          <w:lang w:val="en-US"/>
        </w:rPr>
        <w:t xml:space="preserve"> </w:t>
      </w:r>
      <w:r w:rsidR="00B92F0F" w:rsidRPr="00AD7EDC">
        <w:rPr>
          <w:rFonts w:ascii="Arial" w:hAnsi="Arial" w:cs="Arial"/>
          <w:sz w:val="24"/>
          <w:szCs w:val="24"/>
          <w:lang w:val="en-US"/>
        </w:rPr>
        <w:t>critical capsid rearrangements required to initiate the process.</w:t>
      </w:r>
      <w:r w:rsidR="00814670" w:rsidRPr="00AD7EDC">
        <w:rPr>
          <w:rFonts w:ascii="Arial" w:hAnsi="Arial" w:cs="Arial"/>
          <w:sz w:val="24"/>
          <w:szCs w:val="24"/>
          <w:lang w:val="en-US"/>
        </w:rPr>
        <w:t xml:space="preserve"> By using anion-</w:t>
      </w:r>
      <w:r w:rsidRPr="00AD7EDC">
        <w:rPr>
          <w:rFonts w:ascii="Arial" w:hAnsi="Arial" w:cs="Arial"/>
          <w:sz w:val="24"/>
          <w:szCs w:val="24"/>
          <w:lang w:val="en-US"/>
        </w:rPr>
        <w:t>exchange chromatography</w:t>
      </w:r>
      <w:r w:rsidR="008C4C89" w:rsidRPr="00AD7EDC">
        <w:rPr>
          <w:rFonts w:ascii="Arial" w:hAnsi="Arial" w:cs="Arial"/>
          <w:sz w:val="24"/>
          <w:szCs w:val="24"/>
          <w:lang w:val="en-US"/>
        </w:rPr>
        <w:t xml:space="preserve"> (AEX)</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intranuclear</w:t>
      </w:r>
      <w:proofErr w:type="spellEnd"/>
      <w:r w:rsidR="00583ECC" w:rsidRPr="00AD7EDC">
        <w:rPr>
          <w:rFonts w:ascii="Arial" w:hAnsi="Arial" w:cs="Arial"/>
          <w:sz w:val="24"/>
          <w:szCs w:val="24"/>
          <w:lang w:val="en-US"/>
        </w:rPr>
        <w:t xml:space="preserve"> progeny</w:t>
      </w:r>
      <w:r w:rsidRPr="00AD7EDC">
        <w:rPr>
          <w:rFonts w:ascii="Arial" w:hAnsi="Arial" w:cs="Arial"/>
          <w:sz w:val="24"/>
          <w:szCs w:val="24"/>
          <w:lang w:val="en-US"/>
        </w:rPr>
        <w:t xml:space="preserve"> particles were separated by their net surface charges. Apart from empty capsids</w:t>
      </w:r>
      <w:r w:rsidR="00A96FBD" w:rsidRPr="00AD7EDC">
        <w:rPr>
          <w:rFonts w:ascii="Arial" w:hAnsi="Arial" w:cs="Arial"/>
          <w:sz w:val="24"/>
          <w:szCs w:val="24"/>
          <w:lang w:val="en-US"/>
        </w:rPr>
        <w:t xml:space="preserve"> (EC)</w:t>
      </w:r>
      <w:r w:rsidRPr="00AD7EDC">
        <w:rPr>
          <w:rFonts w:ascii="Arial" w:hAnsi="Arial" w:cs="Arial"/>
          <w:sz w:val="24"/>
          <w:szCs w:val="24"/>
          <w:lang w:val="en-US"/>
        </w:rPr>
        <w:t xml:space="preserve">, two </w:t>
      </w:r>
      <w:r w:rsidR="005A0051" w:rsidRPr="00AD7EDC">
        <w:rPr>
          <w:rFonts w:ascii="Arial" w:hAnsi="Arial" w:cs="Arial"/>
          <w:sz w:val="24"/>
          <w:szCs w:val="24"/>
          <w:lang w:val="en-US"/>
        </w:rPr>
        <w:t>distinct</w:t>
      </w:r>
      <w:r w:rsidRPr="00AD7EDC">
        <w:rPr>
          <w:rFonts w:ascii="Arial" w:hAnsi="Arial" w:cs="Arial"/>
          <w:sz w:val="24"/>
          <w:szCs w:val="24"/>
          <w:lang w:val="en-US"/>
        </w:rPr>
        <w:t xml:space="preserve"> </w:t>
      </w:r>
      <w:r w:rsidR="00BE444E" w:rsidRPr="00AD7EDC">
        <w:rPr>
          <w:rFonts w:ascii="Arial" w:hAnsi="Arial" w:cs="Arial"/>
          <w:sz w:val="24"/>
          <w:szCs w:val="24"/>
          <w:lang w:val="en-US"/>
        </w:rPr>
        <w:t>progenies</w:t>
      </w:r>
      <w:r w:rsidRPr="00AD7EDC">
        <w:rPr>
          <w:rFonts w:ascii="Arial" w:hAnsi="Arial" w:cs="Arial"/>
          <w:sz w:val="24"/>
          <w:szCs w:val="24"/>
          <w:lang w:val="en-US"/>
        </w:rPr>
        <w:t xml:space="preserve"> of </w:t>
      </w:r>
      <w:r w:rsidR="00A96FBD" w:rsidRPr="00AD7EDC">
        <w:rPr>
          <w:rFonts w:ascii="Arial" w:hAnsi="Arial" w:cs="Arial"/>
          <w:sz w:val="24"/>
          <w:szCs w:val="24"/>
          <w:lang w:val="en-US"/>
        </w:rPr>
        <w:t>full capsids</w:t>
      </w:r>
      <w:r w:rsidRPr="00AD7EDC">
        <w:rPr>
          <w:rFonts w:ascii="Arial" w:hAnsi="Arial" w:cs="Arial"/>
          <w:sz w:val="24"/>
          <w:szCs w:val="24"/>
          <w:lang w:val="en-US"/>
        </w:rPr>
        <w:t xml:space="preserve"> </w:t>
      </w:r>
      <w:r w:rsidR="00A96FBD" w:rsidRPr="00AD7EDC">
        <w:rPr>
          <w:rFonts w:ascii="Arial" w:hAnsi="Arial" w:cs="Arial"/>
          <w:sz w:val="24"/>
          <w:szCs w:val="24"/>
          <w:lang w:val="en-US"/>
        </w:rPr>
        <w:t xml:space="preserve">(FC) </w:t>
      </w:r>
      <w:r w:rsidR="00F77270" w:rsidRPr="00AD7EDC">
        <w:rPr>
          <w:rFonts w:ascii="Arial" w:hAnsi="Arial" w:cs="Arial"/>
          <w:sz w:val="24"/>
          <w:szCs w:val="24"/>
          <w:lang w:val="en-US"/>
        </w:rPr>
        <w:t>arose</w:t>
      </w:r>
      <w:r w:rsidRPr="00AD7EDC">
        <w:rPr>
          <w:rFonts w:ascii="Arial" w:hAnsi="Arial" w:cs="Arial"/>
          <w:sz w:val="24"/>
          <w:szCs w:val="24"/>
          <w:lang w:val="en-US"/>
        </w:rPr>
        <w:t xml:space="preserve"> i</w:t>
      </w:r>
      <w:r w:rsidR="00016C00" w:rsidRPr="00AD7EDC">
        <w:rPr>
          <w:rFonts w:ascii="Arial" w:hAnsi="Arial" w:cs="Arial"/>
          <w:sz w:val="24"/>
          <w:szCs w:val="24"/>
          <w:lang w:val="en-US"/>
        </w:rPr>
        <w:t>n the nuclei</w:t>
      </w:r>
      <w:r w:rsidR="00F265EC" w:rsidRPr="00AD7EDC">
        <w:rPr>
          <w:rFonts w:ascii="Arial" w:hAnsi="Arial" w:cs="Arial"/>
          <w:sz w:val="24"/>
          <w:szCs w:val="24"/>
          <w:lang w:val="en-US"/>
        </w:rPr>
        <w:t xml:space="preserve"> of </w:t>
      </w:r>
      <w:r w:rsidR="00F77270" w:rsidRPr="00AD7EDC">
        <w:rPr>
          <w:rFonts w:ascii="Arial" w:hAnsi="Arial" w:cs="Arial"/>
          <w:sz w:val="24"/>
          <w:szCs w:val="24"/>
          <w:lang w:val="en-US"/>
        </w:rPr>
        <w:t xml:space="preserve">infected </w:t>
      </w:r>
      <w:r w:rsidR="00F265EC" w:rsidRPr="00AD7EDC">
        <w:rPr>
          <w:rFonts w:ascii="Arial" w:hAnsi="Arial" w:cs="Arial"/>
          <w:sz w:val="24"/>
          <w:szCs w:val="24"/>
          <w:lang w:val="en-US"/>
        </w:rPr>
        <w:t>cells</w:t>
      </w:r>
      <w:r w:rsidR="00016C00" w:rsidRPr="00AD7EDC">
        <w:rPr>
          <w:rFonts w:ascii="Arial" w:hAnsi="Arial" w:cs="Arial"/>
          <w:sz w:val="24"/>
          <w:szCs w:val="24"/>
          <w:lang w:val="en-US"/>
        </w:rPr>
        <w:t>. The earliest pop</w:t>
      </w:r>
      <w:r w:rsidR="00016C00" w:rsidRPr="00AD7EDC">
        <w:rPr>
          <w:rFonts w:ascii="Arial" w:hAnsi="Arial" w:cs="Arial"/>
          <w:sz w:val="24"/>
          <w:szCs w:val="24"/>
          <w:lang w:val="en-US"/>
        </w:rPr>
        <w:t>u</w:t>
      </w:r>
      <w:r w:rsidR="00016C00" w:rsidRPr="00AD7EDC">
        <w:rPr>
          <w:rFonts w:ascii="Arial" w:hAnsi="Arial" w:cs="Arial"/>
          <w:sz w:val="24"/>
          <w:szCs w:val="24"/>
          <w:lang w:val="en-US"/>
        </w:rPr>
        <w:t>lation</w:t>
      </w:r>
      <w:r w:rsidR="00583ECC" w:rsidRPr="00AD7EDC">
        <w:rPr>
          <w:rFonts w:ascii="Arial" w:hAnsi="Arial" w:cs="Arial"/>
          <w:sz w:val="24"/>
          <w:szCs w:val="24"/>
          <w:lang w:val="en-US"/>
        </w:rPr>
        <w:t xml:space="preserve"> </w:t>
      </w:r>
      <w:r w:rsidR="0051410B" w:rsidRPr="00AD7EDC">
        <w:rPr>
          <w:rFonts w:ascii="Arial" w:hAnsi="Arial" w:cs="Arial"/>
          <w:sz w:val="24"/>
          <w:szCs w:val="24"/>
          <w:lang w:val="en-US"/>
        </w:rPr>
        <w:t xml:space="preserve">of </w:t>
      </w:r>
      <w:r w:rsidR="00A96FBD" w:rsidRPr="00AD7EDC">
        <w:rPr>
          <w:rFonts w:ascii="Arial" w:hAnsi="Arial" w:cs="Arial"/>
          <w:sz w:val="24"/>
          <w:szCs w:val="24"/>
          <w:lang w:val="en-US"/>
        </w:rPr>
        <w:t>FC</w:t>
      </w:r>
      <w:r w:rsidR="0051410B" w:rsidRPr="00AD7EDC">
        <w:rPr>
          <w:rFonts w:ascii="Arial" w:hAnsi="Arial" w:cs="Arial"/>
          <w:sz w:val="24"/>
          <w:szCs w:val="24"/>
          <w:lang w:val="en-US"/>
        </w:rPr>
        <w:t xml:space="preserve"> </w:t>
      </w:r>
      <w:r w:rsidR="00F265EC" w:rsidRPr="00AD7EDC">
        <w:rPr>
          <w:rFonts w:ascii="Arial" w:hAnsi="Arial" w:cs="Arial"/>
          <w:sz w:val="24"/>
          <w:szCs w:val="24"/>
          <w:lang w:val="en-US"/>
        </w:rPr>
        <w:t xml:space="preserve">to appear </w:t>
      </w:r>
      <w:r w:rsidR="00A96FBD" w:rsidRPr="00AD7EDC">
        <w:rPr>
          <w:rFonts w:ascii="Arial" w:hAnsi="Arial" w:cs="Arial"/>
          <w:sz w:val="24"/>
          <w:szCs w:val="24"/>
          <w:lang w:val="en-US"/>
        </w:rPr>
        <w:t>was</w:t>
      </w:r>
      <w:r w:rsidR="00F265EC" w:rsidRPr="00AD7EDC">
        <w:rPr>
          <w:rFonts w:ascii="Arial" w:hAnsi="Arial" w:cs="Arial"/>
          <w:sz w:val="24"/>
          <w:szCs w:val="24"/>
          <w:lang w:val="en-US"/>
        </w:rPr>
        <w:t xml:space="preserve"> infec</w:t>
      </w:r>
      <w:r w:rsidR="0051410B" w:rsidRPr="00AD7EDC">
        <w:rPr>
          <w:rFonts w:ascii="Arial" w:hAnsi="Arial" w:cs="Arial"/>
          <w:sz w:val="24"/>
          <w:szCs w:val="24"/>
          <w:lang w:val="en-US"/>
        </w:rPr>
        <w:t>tious but</w:t>
      </w:r>
      <w:r w:rsidR="00C47CC1">
        <w:rPr>
          <w:rFonts w:ascii="Arial" w:hAnsi="Arial" w:cs="Arial"/>
          <w:sz w:val="24"/>
          <w:szCs w:val="24"/>
          <w:lang w:val="en-US"/>
        </w:rPr>
        <w:t>,</w:t>
      </w:r>
      <w:r w:rsidR="0051410B" w:rsidRPr="00AD7EDC">
        <w:rPr>
          <w:rFonts w:ascii="Arial" w:hAnsi="Arial" w:cs="Arial"/>
          <w:sz w:val="24"/>
          <w:szCs w:val="24"/>
          <w:lang w:val="en-US"/>
        </w:rPr>
        <w:t xml:space="preserve"> </w:t>
      </w:r>
      <w:r w:rsidR="00A96FBD" w:rsidRPr="00AD7EDC">
        <w:rPr>
          <w:rFonts w:ascii="Arial" w:hAnsi="Arial" w:cs="Arial"/>
          <w:sz w:val="24"/>
          <w:szCs w:val="24"/>
          <w:lang w:val="en-US"/>
        </w:rPr>
        <w:t>similar to EC</w:t>
      </w:r>
      <w:r w:rsidR="00C47CC1">
        <w:rPr>
          <w:rFonts w:ascii="Arial" w:hAnsi="Arial" w:cs="Arial"/>
          <w:sz w:val="24"/>
          <w:szCs w:val="24"/>
          <w:lang w:val="en-US"/>
        </w:rPr>
        <w:t>,</w:t>
      </w:r>
      <w:r w:rsidR="00A96FBD" w:rsidRPr="00AD7EDC">
        <w:rPr>
          <w:rFonts w:ascii="Arial" w:hAnsi="Arial" w:cs="Arial"/>
          <w:sz w:val="24"/>
          <w:szCs w:val="24"/>
          <w:lang w:val="en-US"/>
        </w:rPr>
        <w:t xml:space="preserve"> could not</w:t>
      </w:r>
      <w:r w:rsidR="00BE07D4" w:rsidRPr="00AD7EDC">
        <w:rPr>
          <w:rFonts w:ascii="Arial" w:hAnsi="Arial" w:cs="Arial"/>
          <w:sz w:val="24"/>
          <w:szCs w:val="24"/>
          <w:lang w:val="en-US"/>
        </w:rPr>
        <w:t xml:space="preserve"> be actively expor</w:t>
      </w:r>
      <w:r w:rsidR="00BE07D4" w:rsidRPr="00AD7EDC">
        <w:rPr>
          <w:rFonts w:ascii="Arial" w:hAnsi="Arial" w:cs="Arial"/>
          <w:sz w:val="24"/>
          <w:szCs w:val="24"/>
          <w:lang w:val="en-US"/>
        </w:rPr>
        <w:t>t</w:t>
      </w:r>
      <w:r w:rsidR="00BE07D4" w:rsidRPr="00AD7EDC">
        <w:rPr>
          <w:rFonts w:ascii="Arial" w:hAnsi="Arial" w:cs="Arial"/>
          <w:sz w:val="24"/>
          <w:szCs w:val="24"/>
          <w:lang w:val="en-US"/>
        </w:rPr>
        <w:t>ed from the nucleus</w:t>
      </w:r>
      <w:r w:rsidR="00F265EC" w:rsidRPr="00AD7EDC">
        <w:rPr>
          <w:rFonts w:ascii="Arial" w:hAnsi="Arial" w:cs="Arial"/>
          <w:sz w:val="24"/>
          <w:szCs w:val="24"/>
          <w:lang w:val="en-US"/>
        </w:rPr>
        <w:t xml:space="preserve">. </w:t>
      </w:r>
      <w:r w:rsidR="005A0051" w:rsidRPr="00AD7EDC">
        <w:rPr>
          <w:rFonts w:ascii="Arial" w:hAnsi="Arial" w:cs="Arial"/>
          <w:sz w:val="24"/>
          <w:szCs w:val="24"/>
          <w:lang w:val="en-US"/>
        </w:rPr>
        <w:t>A further maturation of this early population</w:t>
      </w:r>
      <w:r w:rsidR="001C10E0" w:rsidRPr="00AD7EDC">
        <w:rPr>
          <w:rFonts w:ascii="Arial" w:hAnsi="Arial" w:cs="Arial"/>
          <w:sz w:val="24"/>
          <w:szCs w:val="24"/>
          <w:lang w:val="en-US"/>
        </w:rPr>
        <w:t>,</w:t>
      </w:r>
      <w:r w:rsidR="005A0051" w:rsidRPr="00AD7EDC">
        <w:rPr>
          <w:rFonts w:ascii="Arial" w:hAnsi="Arial" w:cs="Arial"/>
          <w:sz w:val="24"/>
          <w:szCs w:val="24"/>
          <w:lang w:val="en-US"/>
        </w:rPr>
        <w:t xml:space="preserve"> involving</w:t>
      </w:r>
      <w:r w:rsidR="00016C00" w:rsidRPr="00AD7EDC">
        <w:rPr>
          <w:rFonts w:ascii="Arial" w:hAnsi="Arial" w:cs="Arial"/>
          <w:sz w:val="24"/>
          <w:szCs w:val="24"/>
          <w:lang w:val="en-US"/>
        </w:rPr>
        <w:t xml:space="preserve"> N-VP2 </w:t>
      </w:r>
      <w:r w:rsidR="00583ECC" w:rsidRPr="00AD7EDC">
        <w:rPr>
          <w:rFonts w:ascii="Arial" w:hAnsi="Arial" w:cs="Arial"/>
          <w:sz w:val="24"/>
          <w:szCs w:val="24"/>
          <w:lang w:val="en-US"/>
        </w:rPr>
        <w:t>ex</w:t>
      </w:r>
      <w:r w:rsidR="005A0051" w:rsidRPr="00AD7EDC">
        <w:rPr>
          <w:rFonts w:ascii="Arial" w:hAnsi="Arial" w:cs="Arial"/>
          <w:sz w:val="24"/>
          <w:szCs w:val="24"/>
          <w:lang w:val="en-US"/>
        </w:rPr>
        <w:t>posure</w:t>
      </w:r>
      <w:r w:rsidR="00016C00" w:rsidRPr="00AD7EDC">
        <w:rPr>
          <w:rFonts w:ascii="Arial" w:hAnsi="Arial" w:cs="Arial"/>
          <w:sz w:val="24"/>
          <w:szCs w:val="24"/>
          <w:lang w:val="en-US"/>
        </w:rPr>
        <w:t xml:space="preserve"> </w:t>
      </w:r>
      <w:r w:rsidR="001C10E0" w:rsidRPr="00AD7EDC">
        <w:rPr>
          <w:rFonts w:ascii="Arial" w:hAnsi="Arial" w:cs="Arial"/>
          <w:sz w:val="24"/>
          <w:szCs w:val="24"/>
          <w:lang w:val="en-US"/>
        </w:rPr>
        <w:t>and</w:t>
      </w:r>
      <w:r w:rsidR="00016C00" w:rsidRPr="00AD7EDC">
        <w:rPr>
          <w:rFonts w:ascii="Arial" w:hAnsi="Arial" w:cs="Arial"/>
          <w:sz w:val="24"/>
          <w:szCs w:val="24"/>
          <w:lang w:val="en-US"/>
        </w:rPr>
        <w:t xml:space="preserve"> </w:t>
      </w:r>
      <w:proofErr w:type="spellStart"/>
      <w:r w:rsidR="00016C00" w:rsidRPr="00AD7EDC">
        <w:rPr>
          <w:rFonts w:ascii="Arial" w:hAnsi="Arial" w:cs="Arial"/>
          <w:sz w:val="24"/>
          <w:szCs w:val="24"/>
          <w:lang w:val="en-US"/>
        </w:rPr>
        <w:t>phosphorylations</w:t>
      </w:r>
      <w:proofErr w:type="spellEnd"/>
      <w:r w:rsidR="005A0051" w:rsidRPr="00AD7EDC">
        <w:rPr>
          <w:rFonts w:ascii="Arial" w:hAnsi="Arial" w:cs="Arial"/>
          <w:sz w:val="24"/>
          <w:szCs w:val="24"/>
          <w:lang w:val="en-US"/>
        </w:rPr>
        <w:t xml:space="preserve"> </w:t>
      </w:r>
      <w:r w:rsidR="00F77270" w:rsidRPr="00AD7EDC">
        <w:rPr>
          <w:rFonts w:ascii="Arial" w:hAnsi="Arial" w:cs="Arial"/>
          <w:sz w:val="24"/>
          <w:szCs w:val="24"/>
          <w:lang w:val="en-US"/>
        </w:rPr>
        <w:t>of surface residues</w:t>
      </w:r>
      <w:r w:rsidR="001C10E0" w:rsidRPr="00AD7EDC">
        <w:rPr>
          <w:rFonts w:ascii="Arial" w:hAnsi="Arial" w:cs="Arial"/>
          <w:sz w:val="24"/>
          <w:szCs w:val="24"/>
          <w:lang w:val="en-US"/>
        </w:rPr>
        <w:t>,</w:t>
      </w:r>
      <w:r w:rsidR="00F77270" w:rsidRPr="00AD7EDC">
        <w:rPr>
          <w:rFonts w:ascii="Arial" w:hAnsi="Arial" w:cs="Arial"/>
          <w:sz w:val="24"/>
          <w:szCs w:val="24"/>
          <w:lang w:val="en-US"/>
        </w:rPr>
        <w:t xml:space="preserve"> ga</w:t>
      </w:r>
      <w:r w:rsidR="005A0051" w:rsidRPr="00AD7EDC">
        <w:rPr>
          <w:rFonts w:ascii="Arial" w:hAnsi="Arial" w:cs="Arial"/>
          <w:sz w:val="24"/>
          <w:szCs w:val="24"/>
          <w:lang w:val="en-US"/>
        </w:rPr>
        <w:t>ve rise to a second late pop</w:t>
      </w:r>
      <w:r w:rsidR="005A0051" w:rsidRPr="00AD7EDC">
        <w:rPr>
          <w:rFonts w:ascii="Arial" w:hAnsi="Arial" w:cs="Arial"/>
          <w:sz w:val="24"/>
          <w:szCs w:val="24"/>
          <w:lang w:val="en-US"/>
        </w:rPr>
        <w:t>u</w:t>
      </w:r>
      <w:r w:rsidR="005A0051" w:rsidRPr="00AD7EDC">
        <w:rPr>
          <w:rFonts w:ascii="Arial" w:hAnsi="Arial" w:cs="Arial"/>
          <w:sz w:val="24"/>
          <w:szCs w:val="24"/>
          <w:lang w:val="en-US"/>
        </w:rPr>
        <w:t xml:space="preserve">lation with </w:t>
      </w:r>
      <w:r w:rsidR="00A96FBD" w:rsidRPr="00AD7EDC">
        <w:rPr>
          <w:rFonts w:ascii="Arial" w:hAnsi="Arial" w:cs="Arial"/>
          <w:sz w:val="24"/>
          <w:szCs w:val="24"/>
          <w:lang w:val="en-US"/>
        </w:rPr>
        <w:t xml:space="preserve">nuclear </w:t>
      </w:r>
      <w:r w:rsidR="005A0051" w:rsidRPr="00AD7EDC">
        <w:rPr>
          <w:rFonts w:ascii="Arial" w:hAnsi="Arial" w:cs="Arial"/>
          <w:sz w:val="24"/>
          <w:szCs w:val="24"/>
          <w:lang w:val="en-US"/>
        </w:rPr>
        <w:t>egress potential.</w:t>
      </w:r>
      <w:r w:rsidR="00BE444E" w:rsidRPr="00AD7EDC">
        <w:rPr>
          <w:rFonts w:ascii="Arial" w:hAnsi="Arial" w:cs="Arial"/>
          <w:sz w:val="24"/>
          <w:szCs w:val="24"/>
          <w:lang w:val="en-US"/>
        </w:rPr>
        <w:t xml:space="preserve"> </w:t>
      </w:r>
      <w:r w:rsidR="00F77270" w:rsidRPr="00AD7EDC">
        <w:rPr>
          <w:rFonts w:ascii="Arial" w:hAnsi="Arial" w:cs="Arial"/>
          <w:sz w:val="24"/>
          <w:szCs w:val="24"/>
          <w:lang w:val="en-US"/>
        </w:rPr>
        <w:t xml:space="preserve">While the capsid surface </w:t>
      </w:r>
      <w:proofErr w:type="spellStart"/>
      <w:r w:rsidR="00F77270" w:rsidRPr="00AD7EDC">
        <w:rPr>
          <w:rFonts w:ascii="Arial" w:hAnsi="Arial" w:cs="Arial"/>
          <w:sz w:val="24"/>
          <w:szCs w:val="24"/>
          <w:lang w:val="en-US"/>
        </w:rPr>
        <w:t>phosphorylations</w:t>
      </w:r>
      <w:proofErr w:type="spellEnd"/>
      <w:r w:rsidR="00F77270" w:rsidRPr="00AD7EDC">
        <w:rPr>
          <w:rFonts w:ascii="Arial" w:hAnsi="Arial" w:cs="Arial"/>
          <w:sz w:val="24"/>
          <w:szCs w:val="24"/>
          <w:lang w:val="en-US"/>
        </w:rPr>
        <w:t xml:space="preserve"> </w:t>
      </w:r>
      <w:r w:rsidR="00385152" w:rsidRPr="00AD7EDC">
        <w:rPr>
          <w:rFonts w:ascii="Arial" w:hAnsi="Arial" w:cs="Arial"/>
          <w:sz w:val="24"/>
          <w:szCs w:val="24"/>
          <w:lang w:val="en-US"/>
        </w:rPr>
        <w:t>were</w:t>
      </w:r>
      <w:r w:rsidR="00F77270" w:rsidRPr="00AD7EDC">
        <w:rPr>
          <w:rFonts w:ascii="Arial" w:hAnsi="Arial" w:cs="Arial"/>
          <w:sz w:val="24"/>
          <w:szCs w:val="24"/>
          <w:lang w:val="en-US"/>
        </w:rPr>
        <w:t xml:space="preserve"> strictly associated to nuclear export</w:t>
      </w:r>
      <w:r w:rsidR="00385152" w:rsidRPr="00AD7EDC">
        <w:rPr>
          <w:rFonts w:ascii="Arial" w:hAnsi="Arial" w:cs="Arial"/>
          <w:sz w:val="24"/>
          <w:szCs w:val="24"/>
          <w:lang w:val="en-US"/>
        </w:rPr>
        <w:t xml:space="preserve"> capacity</w:t>
      </w:r>
      <w:r w:rsidR="00F77270" w:rsidRPr="00AD7EDC">
        <w:rPr>
          <w:rFonts w:ascii="Arial" w:hAnsi="Arial" w:cs="Arial"/>
          <w:sz w:val="24"/>
          <w:szCs w:val="24"/>
          <w:lang w:val="en-US"/>
        </w:rPr>
        <w:t>, m</w:t>
      </w:r>
      <w:r w:rsidR="00BE07D4" w:rsidRPr="00AD7EDC">
        <w:rPr>
          <w:rFonts w:ascii="Arial" w:hAnsi="Arial" w:cs="Arial"/>
          <w:sz w:val="24"/>
          <w:szCs w:val="24"/>
          <w:lang w:val="en-US"/>
        </w:rPr>
        <w:t>utational analysis revealed that the pho</w:t>
      </w:r>
      <w:r w:rsidR="001C10E0" w:rsidRPr="00AD7EDC">
        <w:rPr>
          <w:rFonts w:ascii="Arial" w:hAnsi="Arial" w:cs="Arial"/>
          <w:sz w:val="24"/>
          <w:szCs w:val="24"/>
          <w:lang w:val="en-US"/>
        </w:rPr>
        <w:t>s</w:t>
      </w:r>
      <w:r w:rsidR="00BE07D4" w:rsidRPr="00AD7EDC">
        <w:rPr>
          <w:rFonts w:ascii="Arial" w:hAnsi="Arial" w:cs="Arial"/>
          <w:sz w:val="24"/>
          <w:szCs w:val="24"/>
          <w:lang w:val="en-US"/>
        </w:rPr>
        <w:t>phoserine-</w:t>
      </w:r>
      <w:r w:rsidR="0086692F" w:rsidRPr="00AD7EDC">
        <w:rPr>
          <w:rFonts w:ascii="Arial" w:hAnsi="Arial" w:cs="Arial"/>
          <w:sz w:val="24"/>
          <w:szCs w:val="24"/>
          <w:lang w:val="en-US"/>
        </w:rPr>
        <w:t xml:space="preserve">rich </w:t>
      </w:r>
      <w:r w:rsidRPr="00AD7EDC">
        <w:rPr>
          <w:rFonts w:ascii="Arial" w:hAnsi="Arial" w:cs="Arial"/>
          <w:sz w:val="24"/>
          <w:szCs w:val="24"/>
          <w:lang w:val="en-US"/>
        </w:rPr>
        <w:t xml:space="preserve">N-VP2 </w:t>
      </w:r>
      <w:r w:rsidR="0086692F" w:rsidRPr="00AD7EDC">
        <w:rPr>
          <w:rFonts w:ascii="Arial" w:hAnsi="Arial" w:cs="Arial"/>
          <w:sz w:val="24"/>
          <w:szCs w:val="24"/>
          <w:lang w:val="en-US"/>
        </w:rPr>
        <w:t>was dispensa</w:t>
      </w:r>
      <w:r w:rsidR="00F77270" w:rsidRPr="00AD7EDC">
        <w:rPr>
          <w:rFonts w:ascii="Arial" w:hAnsi="Arial" w:cs="Arial"/>
          <w:sz w:val="24"/>
          <w:szCs w:val="24"/>
          <w:lang w:val="en-US"/>
        </w:rPr>
        <w:t>ble</w:t>
      </w:r>
      <w:r w:rsidRPr="00AD7EDC">
        <w:rPr>
          <w:rFonts w:ascii="Arial" w:hAnsi="Arial" w:cs="Arial"/>
          <w:sz w:val="24"/>
          <w:szCs w:val="24"/>
          <w:lang w:val="en-US"/>
        </w:rPr>
        <w:t>.</w:t>
      </w:r>
      <w:r w:rsidR="00C963C4" w:rsidRPr="00AD7EDC">
        <w:rPr>
          <w:rFonts w:ascii="Arial" w:hAnsi="Arial" w:cs="Arial"/>
          <w:sz w:val="24"/>
          <w:szCs w:val="24"/>
          <w:lang w:val="en-US"/>
        </w:rPr>
        <w:t xml:space="preserve"> </w:t>
      </w:r>
      <w:r w:rsidR="001C10E0" w:rsidRPr="00AD7EDC">
        <w:rPr>
          <w:rFonts w:ascii="Arial" w:hAnsi="Arial" w:cs="Arial"/>
          <w:sz w:val="24"/>
          <w:szCs w:val="24"/>
          <w:lang w:val="en-US"/>
        </w:rPr>
        <w:t>A</w:t>
      </w:r>
      <w:r w:rsidR="00271197" w:rsidRPr="00AD7EDC">
        <w:rPr>
          <w:rFonts w:ascii="Arial" w:hAnsi="Arial" w:cs="Arial"/>
          <w:sz w:val="24"/>
          <w:szCs w:val="24"/>
          <w:lang w:val="en-US"/>
        </w:rPr>
        <w:t xml:space="preserve"> reverse situation was ob</w:t>
      </w:r>
      <w:r w:rsidR="001C10E0" w:rsidRPr="00AD7EDC">
        <w:rPr>
          <w:rFonts w:ascii="Arial" w:hAnsi="Arial" w:cs="Arial"/>
          <w:sz w:val="24"/>
          <w:szCs w:val="24"/>
          <w:lang w:val="en-US"/>
        </w:rPr>
        <w:t xml:space="preserve">served for the </w:t>
      </w:r>
      <w:r w:rsidR="008C4C89" w:rsidRPr="00AD7EDC">
        <w:rPr>
          <w:rFonts w:ascii="Arial" w:hAnsi="Arial" w:cs="Arial"/>
          <w:sz w:val="24"/>
          <w:szCs w:val="24"/>
          <w:lang w:val="en-US"/>
        </w:rPr>
        <w:t>i</w:t>
      </w:r>
      <w:r w:rsidR="004B16BD" w:rsidRPr="00AD7EDC">
        <w:rPr>
          <w:rFonts w:ascii="Arial" w:hAnsi="Arial" w:cs="Arial"/>
          <w:sz w:val="24"/>
          <w:szCs w:val="24"/>
          <w:lang w:val="en-US"/>
        </w:rPr>
        <w:t>ncoming p</w:t>
      </w:r>
      <w:r w:rsidR="00271197" w:rsidRPr="00AD7EDC">
        <w:rPr>
          <w:rFonts w:ascii="Arial" w:hAnsi="Arial" w:cs="Arial"/>
          <w:sz w:val="24"/>
          <w:szCs w:val="24"/>
          <w:lang w:val="en-US"/>
        </w:rPr>
        <w:t>articles</w:t>
      </w:r>
      <w:r w:rsidR="001C10E0" w:rsidRPr="00AD7EDC">
        <w:rPr>
          <w:rFonts w:ascii="Arial" w:hAnsi="Arial" w:cs="Arial"/>
          <w:sz w:val="24"/>
          <w:szCs w:val="24"/>
          <w:lang w:val="en-US"/>
        </w:rPr>
        <w:t>, which were</w:t>
      </w:r>
      <w:r w:rsidR="008C4C89" w:rsidRPr="00AD7EDC">
        <w:rPr>
          <w:rFonts w:ascii="Arial" w:hAnsi="Arial" w:cs="Arial"/>
          <w:sz w:val="24"/>
          <w:szCs w:val="24"/>
          <w:lang w:val="en-US"/>
        </w:rPr>
        <w:t xml:space="preserve"> dephosphorylated </w:t>
      </w:r>
      <w:r w:rsidR="001C10E0" w:rsidRPr="00AD7EDC">
        <w:rPr>
          <w:rFonts w:ascii="Arial" w:hAnsi="Arial" w:cs="Arial"/>
          <w:sz w:val="24"/>
          <w:szCs w:val="24"/>
          <w:lang w:val="en-US"/>
        </w:rPr>
        <w:t xml:space="preserve">in the endosomes </w:t>
      </w:r>
      <w:r w:rsidR="008C4C89" w:rsidRPr="00AD7EDC">
        <w:rPr>
          <w:rFonts w:ascii="Arial" w:hAnsi="Arial" w:cs="Arial"/>
          <w:sz w:val="24"/>
          <w:szCs w:val="24"/>
          <w:lang w:val="en-US"/>
        </w:rPr>
        <w:t xml:space="preserve">acquiring </w:t>
      </w:r>
      <w:r w:rsidR="001C10E0" w:rsidRPr="00AD7EDC">
        <w:rPr>
          <w:rFonts w:ascii="Arial" w:hAnsi="Arial" w:cs="Arial"/>
          <w:sz w:val="24"/>
          <w:szCs w:val="24"/>
          <w:lang w:val="en-US"/>
        </w:rPr>
        <w:t>the</w:t>
      </w:r>
      <w:r w:rsidR="008C4C89" w:rsidRPr="00AD7EDC">
        <w:rPr>
          <w:rFonts w:ascii="Arial" w:hAnsi="Arial" w:cs="Arial"/>
          <w:sz w:val="24"/>
          <w:szCs w:val="24"/>
          <w:lang w:val="en-US"/>
        </w:rPr>
        <w:t xml:space="preserve"> AEX profile </w:t>
      </w:r>
      <w:r w:rsidR="001C10E0" w:rsidRPr="00AD7EDC">
        <w:rPr>
          <w:rFonts w:ascii="Arial" w:hAnsi="Arial" w:cs="Arial"/>
          <w:sz w:val="24"/>
          <w:szCs w:val="24"/>
          <w:lang w:val="en-US"/>
        </w:rPr>
        <w:t>of the</w:t>
      </w:r>
      <w:r w:rsidR="00027EFC" w:rsidRPr="00AD7EDC">
        <w:rPr>
          <w:rFonts w:ascii="Arial" w:hAnsi="Arial" w:cs="Arial"/>
          <w:sz w:val="24"/>
          <w:szCs w:val="24"/>
          <w:lang w:val="en-US"/>
        </w:rPr>
        <w:t xml:space="preserve"> early nuclear</w:t>
      </w:r>
      <w:r w:rsidR="008C4C89" w:rsidRPr="00AD7EDC">
        <w:rPr>
          <w:rFonts w:ascii="Arial" w:hAnsi="Arial" w:cs="Arial"/>
          <w:sz w:val="24"/>
          <w:szCs w:val="24"/>
          <w:lang w:val="en-US"/>
        </w:rPr>
        <w:t xml:space="preserve"> </w:t>
      </w:r>
      <w:r w:rsidR="001C10E0" w:rsidRPr="00AD7EDC">
        <w:rPr>
          <w:rFonts w:ascii="Arial" w:hAnsi="Arial" w:cs="Arial"/>
          <w:sz w:val="24"/>
          <w:szCs w:val="24"/>
          <w:lang w:val="en-US"/>
        </w:rPr>
        <w:t>progeny</w:t>
      </w:r>
      <w:r w:rsidR="008C4C89" w:rsidRPr="00AD7EDC">
        <w:rPr>
          <w:rFonts w:ascii="Arial" w:hAnsi="Arial" w:cs="Arial"/>
          <w:sz w:val="24"/>
          <w:szCs w:val="24"/>
          <w:lang w:val="en-US"/>
        </w:rPr>
        <w:t xml:space="preserve"> without nuclear export potential.</w:t>
      </w:r>
      <w:r w:rsidR="00271197" w:rsidRPr="00AD7EDC">
        <w:rPr>
          <w:rFonts w:ascii="Arial" w:hAnsi="Arial" w:cs="Arial"/>
          <w:sz w:val="24"/>
          <w:szCs w:val="24"/>
          <w:lang w:val="en-US"/>
        </w:rPr>
        <w:t xml:space="preserve"> </w:t>
      </w:r>
      <w:r w:rsidR="00385152" w:rsidRPr="00AD7EDC">
        <w:rPr>
          <w:rFonts w:ascii="Arial" w:hAnsi="Arial" w:cs="Arial"/>
          <w:sz w:val="24"/>
          <w:szCs w:val="24"/>
          <w:lang w:val="en-US"/>
        </w:rPr>
        <w:t xml:space="preserve">Our results </w:t>
      </w:r>
      <w:r w:rsidR="00A96FBD" w:rsidRPr="00AD7EDC">
        <w:rPr>
          <w:rFonts w:ascii="Arial" w:hAnsi="Arial" w:cs="Arial"/>
          <w:sz w:val="24"/>
          <w:szCs w:val="24"/>
          <w:lang w:val="en-US"/>
        </w:rPr>
        <w:t xml:space="preserve">confirm the existence of an active </w:t>
      </w:r>
      <w:r w:rsidR="00027EFC" w:rsidRPr="00AD7EDC">
        <w:rPr>
          <w:rFonts w:ascii="Arial" w:hAnsi="Arial" w:cs="Arial"/>
          <w:sz w:val="24"/>
          <w:szCs w:val="24"/>
          <w:lang w:val="en-US"/>
        </w:rPr>
        <w:t xml:space="preserve">pre-lytic </w:t>
      </w:r>
      <w:r w:rsidR="00A96FBD" w:rsidRPr="00AD7EDC">
        <w:rPr>
          <w:rFonts w:ascii="Arial" w:hAnsi="Arial" w:cs="Arial"/>
          <w:sz w:val="24"/>
          <w:szCs w:val="24"/>
          <w:lang w:val="en-US"/>
        </w:rPr>
        <w:t xml:space="preserve">egress and </w:t>
      </w:r>
      <w:r w:rsidR="00385152" w:rsidRPr="00AD7EDC">
        <w:rPr>
          <w:rFonts w:ascii="Arial" w:hAnsi="Arial" w:cs="Arial"/>
          <w:sz w:val="24"/>
          <w:szCs w:val="24"/>
          <w:lang w:val="en-US"/>
        </w:rPr>
        <w:t xml:space="preserve">reveal </w:t>
      </w:r>
      <w:r w:rsidR="008C4C89" w:rsidRPr="00AD7EDC">
        <w:rPr>
          <w:rFonts w:ascii="Arial" w:hAnsi="Arial" w:cs="Arial"/>
          <w:sz w:val="24"/>
          <w:szCs w:val="24"/>
          <w:lang w:val="en-US"/>
        </w:rPr>
        <w:t xml:space="preserve">a </w:t>
      </w:r>
      <w:r w:rsidR="00802B8B" w:rsidRPr="00AD7EDC">
        <w:rPr>
          <w:rFonts w:ascii="Arial" w:hAnsi="Arial" w:cs="Arial"/>
          <w:sz w:val="24"/>
          <w:szCs w:val="24"/>
          <w:lang w:val="en-US"/>
        </w:rPr>
        <w:t>phosphorylation-</w:t>
      </w:r>
      <w:proofErr w:type="spellStart"/>
      <w:r w:rsidR="00802B8B" w:rsidRPr="00AD7EDC">
        <w:rPr>
          <w:rFonts w:ascii="Arial" w:hAnsi="Arial" w:cs="Arial"/>
          <w:sz w:val="24"/>
          <w:szCs w:val="24"/>
          <w:lang w:val="en-US"/>
        </w:rPr>
        <w:t>dephosphorylatio</w:t>
      </w:r>
      <w:r w:rsidR="008C4C89" w:rsidRPr="00AD7EDC">
        <w:rPr>
          <w:rFonts w:ascii="Arial" w:hAnsi="Arial" w:cs="Arial"/>
          <w:sz w:val="24"/>
          <w:szCs w:val="24"/>
          <w:lang w:val="en-US"/>
        </w:rPr>
        <w:t>n</w:t>
      </w:r>
      <w:proofErr w:type="spellEnd"/>
      <w:r w:rsidR="008C4C89" w:rsidRPr="00AD7EDC">
        <w:rPr>
          <w:rFonts w:ascii="Arial" w:hAnsi="Arial" w:cs="Arial"/>
          <w:sz w:val="24"/>
          <w:szCs w:val="24"/>
          <w:lang w:val="en-US"/>
        </w:rPr>
        <w:t xml:space="preserve"> </w:t>
      </w:r>
      <w:r w:rsidR="00802B8B" w:rsidRPr="00AD7EDC">
        <w:rPr>
          <w:rFonts w:ascii="Arial" w:hAnsi="Arial" w:cs="Arial"/>
          <w:sz w:val="24"/>
          <w:szCs w:val="24"/>
          <w:lang w:val="en-US"/>
        </w:rPr>
        <w:t xml:space="preserve">cycle </w:t>
      </w:r>
      <w:r w:rsidR="00027EFC" w:rsidRPr="00AD7EDC">
        <w:rPr>
          <w:rFonts w:ascii="Arial" w:hAnsi="Arial" w:cs="Arial"/>
          <w:sz w:val="24"/>
          <w:szCs w:val="24"/>
          <w:lang w:val="en-US"/>
        </w:rPr>
        <w:t xml:space="preserve">associated </w:t>
      </w:r>
      <w:r w:rsidR="008C4C89" w:rsidRPr="00AD7EDC">
        <w:rPr>
          <w:rFonts w:ascii="Arial" w:hAnsi="Arial" w:cs="Arial"/>
          <w:sz w:val="24"/>
          <w:szCs w:val="24"/>
          <w:lang w:val="en-US"/>
        </w:rPr>
        <w:t>to</w:t>
      </w:r>
      <w:r w:rsidR="00802B8B" w:rsidRPr="00AD7EDC">
        <w:rPr>
          <w:rFonts w:ascii="Arial" w:hAnsi="Arial" w:cs="Arial"/>
          <w:sz w:val="24"/>
          <w:szCs w:val="24"/>
          <w:lang w:val="en-US"/>
        </w:rPr>
        <w:t xml:space="preserve"> nuclear import and export potential required for the replication of </w:t>
      </w:r>
      <w:r w:rsidR="00E80566" w:rsidRPr="007B1248">
        <w:rPr>
          <w:rFonts w:ascii="Arial" w:hAnsi="Arial" w:cs="Arial"/>
          <w:color w:val="000000" w:themeColor="text1"/>
          <w:sz w:val="24"/>
          <w:szCs w:val="24"/>
          <w:lang w:val="en-US"/>
        </w:rPr>
        <w:t>the</w:t>
      </w:r>
      <w:r w:rsidR="007B1248">
        <w:rPr>
          <w:rFonts w:ascii="Arial" w:hAnsi="Arial" w:cs="Arial"/>
          <w:sz w:val="24"/>
          <w:szCs w:val="24"/>
          <w:lang w:val="en-US"/>
        </w:rPr>
        <w:t xml:space="preserve"> </w:t>
      </w:r>
      <w:proofErr w:type="spellStart"/>
      <w:r w:rsidR="00802B8B" w:rsidRPr="00AD7EDC">
        <w:rPr>
          <w:rFonts w:ascii="Arial" w:hAnsi="Arial" w:cs="Arial"/>
          <w:sz w:val="24"/>
          <w:szCs w:val="24"/>
          <w:lang w:val="en-US"/>
        </w:rPr>
        <w:t>karyophilic</w:t>
      </w:r>
      <w:proofErr w:type="spellEnd"/>
      <w:r w:rsidR="00802B8B" w:rsidRPr="00AD7EDC">
        <w:rPr>
          <w:rFonts w:ascii="Arial" w:hAnsi="Arial" w:cs="Arial"/>
          <w:sz w:val="24"/>
          <w:szCs w:val="24"/>
          <w:lang w:val="en-US"/>
        </w:rPr>
        <w:t xml:space="preserve"> </w:t>
      </w:r>
      <w:r w:rsidR="00E80566">
        <w:rPr>
          <w:rFonts w:ascii="Arial" w:hAnsi="Arial" w:cs="Arial"/>
          <w:sz w:val="24"/>
          <w:szCs w:val="24"/>
          <w:lang w:val="en-US"/>
        </w:rPr>
        <w:t>parvo</w:t>
      </w:r>
      <w:r w:rsidR="00802B8B" w:rsidRPr="00AD7EDC">
        <w:rPr>
          <w:rFonts w:ascii="Arial" w:hAnsi="Arial" w:cs="Arial"/>
          <w:sz w:val="24"/>
          <w:szCs w:val="24"/>
          <w:lang w:val="en-US"/>
        </w:rPr>
        <w:t>virus.</w:t>
      </w:r>
      <w:r w:rsidR="00027EFC" w:rsidRPr="00AD7EDC">
        <w:rPr>
          <w:rFonts w:ascii="Arial" w:hAnsi="Arial" w:cs="Arial"/>
          <w:sz w:val="24"/>
          <w:szCs w:val="24"/>
          <w:lang w:val="en-US"/>
        </w:rPr>
        <w:t xml:space="preserve"> </w:t>
      </w:r>
    </w:p>
    <w:p w:rsidR="00027EFC" w:rsidRPr="00AD7EDC" w:rsidRDefault="00027EFC" w:rsidP="005B56EC">
      <w:pPr>
        <w:spacing w:after="120" w:line="480" w:lineRule="auto"/>
        <w:jc w:val="both"/>
        <w:rPr>
          <w:rFonts w:ascii="Arial" w:hAnsi="Arial" w:cs="Arial"/>
          <w:b/>
          <w:sz w:val="24"/>
          <w:szCs w:val="24"/>
          <w:lang w:val="en-US"/>
        </w:rPr>
      </w:pPr>
    </w:p>
    <w:p w:rsidR="00A02FB2" w:rsidRPr="00AD7EDC" w:rsidRDefault="00A02FB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t>Importance</w:t>
      </w:r>
    </w:p>
    <w:p w:rsidR="00447701" w:rsidRPr="00AD7EDC" w:rsidRDefault="004B16BD" w:rsidP="005B56EC">
      <w:pPr>
        <w:spacing w:after="120" w:line="480" w:lineRule="auto"/>
        <w:jc w:val="both"/>
        <w:rPr>
          <w:rFonts w:ascii="Arial" w:hAnsi="Arial" w:cs="Arial"/>
          <w:b/>
          <w:sz w:val="24"/>
          <w:szCs w:val="24"/>
          <w:lang w:val="en-US"/>
        </w:rPr>
      </w:pPr>
      <w:r w:rsidRPr="00AD7EDC">
        <w:rPr>
          <w:rFonts w:ascii="Arial" w:hAnsi="Arial" w:cs="Arial"/>
          <w:sz w:val="24"/>
          <w:szCs w:val="24"/>
          <w:lang w:val="en-US"/>
        </w:rPr>
        <w:t>In general, t</w:t>
      </w:r>
      <w:r w:rsidR="00A02FB2" w:rsidRPr="00AD7EDC">
        <w:rPr>
          <w:rFonts w:ascii="Arial" w:hAnsi="Arial" w:cs="Arial"/>
          <w:sz w:val="24"/>
          <w:szCs w:val="24"/>
          <w:lang w:val="en-US"/>
        </w:rPr>
        <w:t xml:space="preserve">he process </w:t>
      </w:r>
      <w:r w:rsidRPr="00AD7EDC">
        <w:rPr>
          <w:rFonts w:ascii="Arial" w:hAnsi="Arial" w:cs="Arial"/>
          <w:sz w:val="24"/>
          <w:szCs w:val="24"/>
          <w:lang w:val="en-US"/>
        </w:rPr>
        <w:t xml:space="preserve">of egress of enveloped viruses </w:t>
      </w:r>
      <w:r w:rsidR="00A02FB2" w:rsidRPr="00AD7EDC">
        <w:rPr>
          <w:rFonts w:ascii="Arial" w:hAnsi="Arial" w:cs="Arial"/>
          <w:sz w:val="24"/>
          <w:szCs w:val="24"/>
          <w:lang w:val="en-US"/>
        </w:rPr>
        <w:t xml:space="preserve">is active </w:t>
      </w:r>
      <w:r w:rsidRPr="00AD7EDC">
        <w:rPr>
          <w:rFonts w:ascii="Arial" w:hAnsi="Arial" w:cs="Arial"/>
          <w:sz w:val="24"/>
          <w:szCs w:val="24"/>
          <w:lang w:val="en-US"/>
        </w:rPr>
        <w:t>and involves</w:t>
      </w:r>
      <w:r w:rsidR="00A02FB2" w:rsidRPr="00AD7EDC">
        <w:rPr>
          <w:rFonts w:ascii="Arial" w:hAnsi="Arial" w:cs="Arial"/>
          <w:sz w:val="24"/>
          <w:szCs w:val="24"/>
          <w:lang w:val="en-US"/>
        </w:rPr>
        <w:t xml:space="preserve"> host cell membranes, however, </w:t>
      </w:r>
      <w:r w:rsidRPr="00AD7EDC">
        <w:rPr>
          <w:rFonts w:ascii="Arial" w:hAnsi="Arial" w:cs="Arial"/>
          <w:sz w:val="24"/>
          <w:szCs w:val="24"/>
          <w:lang w:val="en-US"/>
        </w:rPr>
        <w:t xml:space="preserve">release of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viruses</w:t>
      </w:r>
      <w:r w:rsidR="00301660" w:rsidRPr="00AD7EDC">
        <w:rPr>
          <w:rFonts w:ascii="Arial" w:hAnsi="Arial" w:cs="Arial"/>
          <w:sz w:val="24"/>
          <w:szCs w:val="24"/>
          <w:lang w:val="en-US"/>
        </w:rPr>
        <w:t xml:space="preserve"> </w:t>
      </w:r>
      <w:r w:rsidRPr="00AD7EDC">
        <w:rPr>
          <w:rFonts w:ascii="Arial" w:hAnsi="Arial" w:cs="Arial"/>
          <w:sz w:val="24"/>
          <w:szCs w:val="24"/>
          <w:lang w:val="en-US"/>
        </w:rPr>
        <w:t>seems to rely</w:t>
      </w:r>
      <w:r w:rsidR="00301660" w:rsidRPr="00AD7EDC">
        <w:rPr>
          <w:rFonts w:ascii="Arial" w:hAnsi="Arial" w:cs="Arial"/>
          <w:sz w:val="24"/>
          <w:szCs w:val="24"/>
          <w:lang w:val="en-US"/>
        </w:rPr>
        <w:t xml:space="preserve"> </w:t>
      </w:r>
      <w:r w:rsidRPr="00AD7EDC">
        <w:rPr>
          <w:rFonts w:ascii="Arial" w:hAnsi="Arial" w:cs="Arial"/>
          <w:sz w:val="24"/>
          <w:szCs w:val="24"/>
          <w:lang w:val="en-US"/>
        </w:rPr>
        <w:t xml:space="preserve">more </w:t>
      </w:r>
      <w:r w:rsidR="00301660" w:rsidRPr="00AD7EDC">
        <w:rPr>
          <w:rFonts w:ascii="Arial" w:hAnsi="Arial" w:cs="Arial"/>
          <w:sz w:val="24"/>
          <w:szCs w:val="24"/>
          <w:lang w:val="en-US"/>
        </w:rPr>
        <w:t>on</w:t>
      </w:r>
      <w:r w:rsidR="00A02FB2" w:rsidRPr="00AD7EDC">
        <w:rPr>
          <w:rFonts w:ascii="Arial" w:hAnsi="Arial" w:cs="Arial"/>
          <w:sz w:val="24"/>
          <w:szCs w:val="24"/>
          <w:lang w:val="en-US"/>
        </w:rPr>
        <w:t xml:space="preserve"> cell lysis. </w:t>
      </w:r>
      <w:r w:rsidRPr="00AD7EDC">
        <w:rPr>
          <w:rFonts w:ascii="Arial" w:hAnsi="Arial" w:cs="Arial"/>
          <w:sz w:val="24"/>
          <w:szCs w:val="24"/>
          <w:lang w:val="en-US"/>
        </w:rPr>
        <w:t>At least for</w:t>
      </w:r>
      <w:r w:rsidR="00DA5278" w:rsidRPr="00AD7EDC">
        <w:rPr>
          <w:rFonts w:ascii="Arial" w:hAnsi="Arial" w:cs="Arial"/>
          <w:sz w:val="24"/>
          <w:szCs w:val="24"/>
          <w:lang w:val="en-US"/>
        </w:rPr>
        <w:t xml:space="preserve"> some</w:t>
      </w:r>
      <w:r w:rsidR="00A02FB2" w:rsidRPr="00AD7EDC">
        <w:rPr>
          <w:rFonts w:ascii="Arial" w:hAnsi="Arial" w:cs="Arial"/>
          <w:sz w:val="24"/>
          <w:szCs w:val="24"/>
          <w:lang w:val="en-US"/>
        </w:rPr>
        <w:t xml:space="preserve"> </w:t>
      </w:r>
      <w:r w:rsidR="006D44F4" w:rsidRPr="00AD7EDC">
        <w:rPr>
          <w:rFonts w:ascii="Arial" w:hAnsi="Arial" w:cs="Arial"/>
          <w:sz w:val="24"/>
          <w:szCs w:val="24"/>
          <w:lang w:val="en-US"/>
        </w:rPr>
        <w:t xml:space="preserve">non-enveloped </w:t>
      </w:r>
      <w:r w:rsidR="00A02FB2" w:rsidRPr="00AD7EDC">
        <w:rPr>
          <w:rFonts w:ascii="Arial" w:hAnsi="Arial" w:cs="Arial"/>
          <w:sz w:val="24"/>
          <w:szCs w:val="24"/>
          <w:lang w:val="en-US"/>
        </w:rPr>
        <w:t>vi</w:t>
      </w:r>
      <w:r w:rsidRPr="00AD7EDC">
        <w:rPr>
          <w:rFonts w:ascii="Arial" w:hAnsi="Arial" w:cs="Arial"/>
          <w:sz w:val="24"/>
          <w:szCs w:val="24"/>
          <w:lang w:val="en-US"/>
        </w:rPr>
        <w:t xml:space="preserve">ruses </w:t>
      </w:r>
      <w:r w:rsidR="00A02FB2" w:rsidRPr="00AD7EDC">
        <w:rPr>
          <w:rFonts w:ascii="Arial" w:hAnsi="Arial" w:cs="Arial"/>
          <w:sz w:val="24"/>
          <w:szCs w:val="24"/>
          <w:lang w:val="en-US"/>
        </w:rPr>
        <w:t xml:space="preserve">an active process before </w:t>
      </w:r>
      <w:r w:rsidR="00301660" w:rsidRPr="00AD7EDC">
        <w:rPr>
          <w:rFonts w:ascii="Arial" w:hAnsi="Arial" w:cs="Arial"/>
          <w:sz w:val="24"/>
          <w:szCs w:val="24"/>
          <w:lang w:val="en-US"/>
        </w:rPr>
        <w:t>passive r</w:t>
      </w:r>
      <w:r w:rsidR="00301660" w:rsidRPr="00AD7EDC">
        <w:rPr>
          <w:rFonts w:ascii="Arial" w:hAnsi="Arial" w:cs="Arial"/>
          <w:sz w:val="24"/>
          <w:szCs w:val="24"/>
          <w:lang w:val="en-US"/>
        </w:rPr>
        <w:t>e</w:t>
      </w:r>
      <w:r w:rsidR="00301660" w:rsidRPr="00AD7EDC">
        <w:rPr>
          <w:rFonts w:ascii="Arial" w:hAnsi="Arial" w:cs="Arial"/>
          <w:sz w:val="24"/>
          <w:szCs w:val="24"/>
          <w:lang w:val="en-US"/>
        </w:rPr>
        <w:lastRenderedPageBreak/>
        <w:t xml:space="preserve">lease by </w:t>
      </w:r>
      <w:r w:rsidR="00A02FB2" w:rsidRPr="00AD7EDC">
        <w:rPr>
          <w:rFonts w:ascii="Arial" w:hAnsi="Arial" w:cs="Arial"/>
          <w:sz w:val="24"/>
          <w:szCs w:val="24"/>
          <w:lang w:val="en-US"/>
        </w:rPr>
        <w:t>cell lysis</w:t>
      </w:r>
      <w:r w:rsidRPr="00AD7EDC">
        <w:rPr>
          <w:rFonts w:ascii="Arial" w:hAnsi="Arial" w:cs="Arial"/>
          <w:sz w:val="24"/>
          <w:szCs w:val="24"/>
          <w:lang w:val="en-US"/>
        </w:rPr>
        <w:t xml:space="preserve"> has been described, although</w:t>
      </w:r>
      <w:r w:rsidR="00A02FB2" w:rsidRPr="00AD7EDC">
        <w:rPr>
          <w:rFonts w:ascii="Arial" w:hAnsi="Arial" w:cs="Arial"/>
          <w:sz w:val="24"/>
          <w:szCs w:val="24"/>
          <w:lang w:val="en-US"/>
        </w:rPr>
        <w:t xml:space="preserve"> the mechanisms involved remain poorly understood. </w:t>
      </w:r>
      <w:r w:rsidR="00301660" w:rsidRPr="00AD7EDC">
        <w:rPr>
          <w:rFonts w:ascii="Arial" w:hAnsi="Arial" w:cs="Arial"/>
          <w:sz w:val="24"/>
          <w:szCs w:val="24"/>
          <w:lang w:val="en-US"/>
        </w:rPr>
        <w:t xml:space="preserve">By using the </w:t>
      </w:r>
      <w:r w:rsidR="006D44F4" w:rsidRPr="00AD7EDC">
        <w:rPr>
          <w:rFonts w:ascii="Arial" w:hAnsi="Arial" w:cs="Arial"/>
          <w:sz w:val="24"/>
          <w:szCs w:val="24"/>
          <w:lang w:val="en-US"/>
        </w:rPr>
        <w:t xml:space="preserve">non-enveloped </w:t>
      </w:r>
      <w:r w:rsidR="00F32C40" w:rsidRPr="00AD7EDC">
        <w:rPr>
          <w:rFonts w:ascii="Arial" w:hAnsi="Arial" w:cs="Arial"/>
          <w:sz w:val="24"/>
          <w:szCs w:val="24"/>
          <w:lang w:val="en-US"/>
        </w:rPr>
        <w:t xml:space="preserve">model </w:t>
      </w:r>
      <w:r w:rsidR="00301660" w:rsidRPr="00AD7EDC">
        <w:rPr>
          <w:rFonts w:ascii="Arial" w:hAnsi="Arial" w:cs="Arial"/>
          <w:sz w:val="24"/>
          <w:szCs w:val="24"/>
          <w:lang w:val="en-US"/>
        </w:rPr>
        <w:t>parvovirus</w:t>
      </w:r>
      <w:r w:rsidR="003227E1" w:rsidRPr="00AD7EDC">
        <w:rPr>
          <w:rFonts w:ascii="Arial" w:hAnsi="Arial" w:cs="Arial"/>
          <w:sz w:val="24"/>
          <w:szCs w:val="24"/>
          <w:lang w:val="en-US"/>
        </w:rPr>
        <w:t xml:space="preserve"> minute virus of mice</w:t>
      </w:r>
      <w:r w:rsidR="00301660" w:rsidRPr="00AD7EDC">
        <w:rPr>
          <w:rFonts w:ascii="Arial" w:hAnsi="Arial" w:cs="Arial"/>
          <w:sz w:val="24"/>
          <w:szCs w:val="24"/>
          <w:lang w:val="en-US"/>
        </w:rPr>
        <w:t xml:space="preserve">, we </w:t>
      </w:r>
      <w:r w:rsidR="000A5210" w:rsidRPr="00AD7EDC">
        <w:rPr>
          <w:rFonts w:ascii="Arial" w:hAnsi="Arial" w:cs="Arial"/>
          <w:sz w:val="24"/>
          <w:szCs w:val="24"/>
          <w:lang w:val="en-US"/>
        </w:rPr>
        <w:t xml:space="preserve">could </w:t>
      </w:r>
      <w:r w:rsidR="00301660" w:rsidRPr="00AD7EDC">
        <w:rPr>
          <w:rFonts w:ascii="Arial" w:hAnsi="Arial" w:cs="Arial"/>
          <w:sz w:val="24"/>
          <w:szCs w:val="24"/>
          <w:lang w:val="en-US"/>
        </w:rPr>
        <w:t xml:space="preserve">confirm the existence of an active process of egress </w:t>
      </w:r>
      <w:r w:rsidR="00F32C40" w:rsidRPr="00AD7EDC">
        <w:rPr>
          <w:rFonts w:ascii="Arial" w:hAnsi="Arial" w:cs="Arial"/>
          <w:sz w:val="24"/>
          <w:szCs w:val="24"/>
          <w:lang w:val="en-US"/>
        </w:rPr>
        <w:t>and further cha</w:t>
      </w:r>
      <w:r w:rsidR="00F32C40" w:rsidRPr="00AD7EDC">
        <w:rPr>
          <w:rFonts w:ascii="Arial" w:hAnsi="Arial" w:cs="Arial"/>
          <w:sz w:val="24"/>
          <w:szCs w:val="24"/>
          <w:lang w:val="en-US"/>
        </w:rPr>
        <w:t>r</w:t>
      </w:r>
      <w:r w:rsidR="00F32C40" w:rsidRPr="00AD7EDC">
        <w:rPr>
          <w:rFonts w:ascii="Arial" w:hAnsi="Arial" w:cs="Arial"/>
          <w:sz w:val="24"/>
          <w:szCs w:val="24"/>
          <w:lang w:val="en-US"/>
        </w:rPr>
        <w:t xml:space="preserve">acterize the capsid maturation steps involved. </w:t>
      </w:r>
      <w:r w:rsidR="000A5210" w:rsidRPr="00AD7EDC">
        <w:rPr>
          <w:rFonts w:ascii="Arial" w:hAnsi="Arial" w:cs="Arial"/>
          <w:sz w:val="24"/>
          <w:szCs w:val="24"/>
          <w:lang w:val="en-US"/>
        </w:rPr>
        <w:t>F</w:t>
      </w:r>
      <w:r w:rsidR="00DA5278" w:rsidRPr="00AD7EDC">
        <w:rPr>
          <w:rFonts w:ascii="Arial" w:hAnsi="Arial" w:cs="Arial"/>
          <w:sz w:val="24"/>
          <w:szCs w:val="24"/>
          <w:lang w:val="en-US"/>
        </w:rPr>
        <w:t>ollowing DNA packaging</w:t>
      </w:r>
      <w:r w:rsidR="001A5F1E" w:rsidRPr="00AD7EDC">
        <w:rPr>
          <w:rFonts w:ascii="Arial" w:hAnsi="Arial" w:cs="Arial"/>
          <w:sz w:val="24"/>
          <w:szCs w:val="24"/>
          <w:lang w:val="en-US"/>
        </w:rPr>
        <w:t xml:space="preserve"> in the n</w:t>
      </w:r>
      <w:r w:rsidR="001A5F1E" w:rsidRPr="00AD7EDC">
        <w:rPr>
          <w:rFonts w:ascii="Arial" w:hAnsi="Arial" w:cs="Arial"/>
          <w:sz w:val="24"/>
          <w:szCs w:val="24"/>
          <w:lang w:val="en-US"/>
        </w:rPr>
        <w:t>u</w:t>
      </w:r>
      <w:r w:rsidR="001A5F1E" w:rsidRPr="00AD7EDC">
        <w:rPr>
          <w:rFonts w:ascii="Arial" w:hAnsi="Arial" w:cs="Arial"/>
          <w:sz w:val="24"/>
          <w:szCs w:val="24"/>
          <w:lang w:val="en-US"/>
        </w:rPr>
        <w:t>cleus</w:t>
      </w:r>
      <w:r w:rsidR="00DA5278" w:rsidRPr="00AD7EDC">
        <w:rPr>
          <w:rFonts w:ascii="Arial" w:hAnsi="Arial" w:cs="Arial"/>
          <w:sz w:val="24"/>
          <w:szCs w:val="24"/>
          <w:lang w:val="en-US"/>
        </w:rPr>
        <w:t xml:space="preserve">, capsids </w:t>
      </w:r>
      <w:r w:rsidR="00A01276" w:rsidRPr="00AD7EDC">
        <w:rPr>
          <w:rFonts w:ascii="Arial" w:hAnsi="Arial" w:cs="Arial"/>
          <w:sz w:val="24"/>
          <w:szCs w:val="24"/>
          <w:lang w:val="en-US"/>
        </w:rPr>
        <w:t>required further modifications</w:t>
      </w:r>
      <w:r w:rsidR="00301660" w:rsidRPr="00AD7EDC">
        <w:rPr>
          <w:rFonts w:ascii="Arial" w:hAnsi="Arial" w:cs="Arial"/>
          <w:sz w:val="24"/>
          <w:szCs w:val="24"/>
          <w:lang w:val="en-US"/>
        </w:rPr>
        <w:t xml:space="preserve"> </w:t>
      </w:r>
      <w:r w:rsidR="001A5F1E" w:rsidRPr="00AD7EDC">
        <w:rPr>
          <w:rFonts w:ascii="Arial" w:hAnsi="Arial" w:cs="Arial"/>
          <w:sz w:val="24"/>
          <w:szCs w:val="24"/>
          <w:lang w:val="en-US"/>
        </w:rPr>
        <w:t xml:space="preserve">involving surface </w:t>
      </w:r>
      <w:proofErr w:type="spellStart"/>
      <w:r w:rsidR="001A5F1E" w:rsidRPr="00AD7EDC">
        <w:rPr>
          <w:rFonts w:ascii="Arial" w:hAnsi="Arial" w:cs="Arial"/>
          <w:sz w:val="24"/>
          <w:szCs w:val="24"/>
          <w:lang w:val="en-US"/>
        </w:rPr>
        <w:t>phosphorylations</w:t>
      </w:r>
      <w:proofErr w:type="spellEnd"/>
      <w:r w:rsidR="001A5F1E" w:rsidRPr="00AD7EDC">
        <w:rPr>
          <w:rFonts w:ascii="Arial" w:hAnsi="Arial" w:cs="Arial"/>
          <w:sz w:val="24"/>
          <w:szCs w:val="24"/>
          <w:lang w:val="en-US"/>
        </w:rPr>
        <w:t xml:space="preserve"> </w:t>
      </w:r>
      <w:r w:rsidR="00A01276" w:rsidRPr="00AD7EDC">
        <w:rPr>
          <w:rFonts w:ascii="Arial" w:hAnsi="Arial" w:cs="Arial"/>
          <w:sz w:val="24"/>
          <w:szCs w:val="24"/>
          <w:lang w:val="en-US"/>
        </w:rPr>
        <w:t>to acquire export potential</w:t>
      </w:r>
      <w:r w:rsidR="00300E34" w:rsidRPr="00AD7EDC">
        <w:rPr>
          <w:rFonts w:ascii="Arial" w:hAnsi="Arial" w:cs="Arial"/>
          <w:sz w:val="24"/>
          <w:szCs w:val="24"/>
          <w:lang w:val="en-US"/>
        </w:rPr>
        <w:t>.</w:t>
      </w:r>
      <w:r w:rsidRPr="00AD7EDC">
        <w:rPr>
          <w:rFonts w:ascii="Arial" w:hAnsi="Arial" w:cs="Arial"/>
          <w:sz w:val="24"/>
          <w:szCs w:val="24"/>
          <w:lang w:val="en-US"/>
        </w:rPr>
        <w:t xml:space="preserve"> </w:t>
      </w:r>
      <w:r w:rsidR="001A5F1E" w:rsidRPr="00AD7EDC">
        <w:rPr>
          <w:rFonts w:ascii="Arial" w:hAnsi="Arial" w:cs="Arial"/>
          <w:sz w:val="24"/>
          <w:szCs w:val="24"/>
          <w:lang w:val="en-US"/>
        </w:rPr>
        <w:t xml:space="preserve">Those </w:t>
      </w:r>
      <w:r w:rsidR="00BF6FD6" w:rsidRPr="00AD7EDC">
        <w:rPr>
          <w:rFonts w:ascii="Arial" w:hAnsi="Arial" w:cs="Arial"/>
          <w:sz w:val="24"/>
          <w:szCs w:val="24"/>
          <w:lang w:val="en-US"/>
        </w:rPr>
        <w:t xml:space="preserve">surface </w:t>
      </w:r>
      <w:proofErr w:type="spellStart"/>
      <w:r w:rsidR="001A5F1E" w:rsidRPr="00AD7EDC">
        <w:rPr>
          <w:rFonts w:ascii="Arial" w:hAnsi="Arial" w:cs="Arial"/>
          <w:sz w:val="24"/>
          <w:szCs w:val="24"/>
          <w:lang w:val="en-US"/>
        </w:rPr>
        <w:t>phosphorylations</w:t>
      </w:r>
      <w:proofErr w:type="spellEnd"/>
      <w:r w:rsidR="001A5F1E" w:rsidRPr="00AD7EDC">
        <w:rPr>
          <w:rFonts w:ascii="Arial" w:hAnsi="Arial" w:cs="Arial"/>
          <w:sz w:val="24"/>
          <w:szCs w:val="24"/>
          <w:lang w:val="en-US"/>
        </w:rPr>
        <w:t xml:space="preserve"> were removed from the </w:t>
      </w:r>
      <w:r w:rsidR="00C35D11" w:rsidRPr="00AD7EDC">
        <w:rPr>
          <w:rFonts w:ascii="Arial" w:hAnsi="Arial" w:cs="Arial"/>
          <w:sz w:val="24"/>
          <w:szCs w:val="24"/>
          <w:lang w:val="en-US"/>
        </w:rPr>
        <w:t>e</w:t>
      </w:r>
      <w:r w:rsidR="00C35D11" w:rsidRPr="00AD7EDC">
        <w:rPr>
          <w:rFonts w:ascii="Arial" w:hAnsi="Arial" w:cs="Arial"/>
          <w:sz w:val="24"/>
          <w:szCs w:val="24"/>
          <w:lang w:val="en-US"/>
        </w:rPr>
        <w:t>n</w:t>
      </w:r>
      <w:r w:rsidR="00C35D11" w:rsidRPr="00AD7EDC">
        <w:rPr>
          <w:rFonts w:ascii="Arial" w:hAnsi="Arial" w:cs="Arial"/>
          <w:sz w:val="24"/>
          <w:szCs w:val="24"/>
          <w:lang w:val="en-US"/>
        </w:rPr>
        <w:t>tering</w:t>
      </w:r>
      <w:r w:rsidR="001A5F1E" w:rsidRPr="00AD7EDC">
        <w:rPr>
          <w:rFonts w:ascii="Arial" w:hAnsi="Arial" w:cs="Arial"/>
          <w:sz w:val="24"/>
          <w:szCs w:val="24"/>
          <w:lang w:val="en-US"/>
        </w:rPr>
        <w:t xml:space="preserve"> capsids. </w:t>
      </w:r>
      <w:r w:rsidR="00C35D11" w:rsidRPr="00AD7EDC">
        <w:rPr>
          <w:rFonts w:ascii="Arial" w:hAnsi="Arial" w:cs="Arial"/>
          <w:sz w:val="24"/>
          <w:szCs w:val="24"/>
          <w:lang w:val="en-US"/>
        </w:rPr>
        <w:t>This</w:t>
      </w:r>
      <w:r w:rsidR="001A5F1E" w:rsidRPr="00AD7EDC">
        <w:rPr>
          <w:rFonts w:ascii="Arial" w:hAnsi="Arial" w:cs="Arial"/>
          <w:sz w:val="24"/>
          <w:szCs w:val="24"/>
          <w:lang w:val="en-US"/>
        </w:rPr>
        <w:t xml:space="preserve"> spatially and temporally controlled phosphorylation-</w:t>
      </w:r>
      <w:proofErr w:type="spellStart"/>
      <w:r w:rsidR="001A5F1E" w:rsidRPr="00AD7EDC">
        <w:rPr>
          <w:rFonts w:ascii="Arial" w:hAnsi="Arial" w:cs="Arial"/>
          <w:sz w:val="24"/>
          <w:szCs w:val="24"/>
          <w:lang w:val="en-US"/>
        </w:rPr>
        <w:t>dephosphorylation</w:t>
      </w:r>
      <w:proofErr w:type="spellEnd"/>
      <w:r w:rsidR="001A5F1E" w:rsidRPr="00AD7EDC">
        <w:rPr>
          <w:rFonts w:ascii="Arial" w:hAnsi="Arial" w:cs="Arial"/>
          <w:sz w:val="24"/>
          <w:szCs w:val="24"/>
          <w:lang w:val="en-US"/>
        </w:rPr>
        <w:t xml:space="preserve"> cycle would provide </w:t>
      </w:r>
      <w:r w:rsidR="00BF6FD6" w:rsidRPr="00AD7EDC">
        <w:rPr>
          <w:rFonts w:ascii="Arial" w:hAnsi="Arial" w:cs="Arial"/>
          <w:sz w:val="24"/>
          <w:szCs w:val="24"/>
          <w:lang w:val="en-US"/>
        </w:rPr>
        <w:t xml:space="preserve">the </w:t>
      </w:r>
      <w:r w:rsidR="001A5F1E" w:rsidRPr="00AD7EDC">
        <w:rPr>
          <w:rFonts w:ascii="Arial" w:hAnsi="Arial" w:cs="Arial"/>
          <w:sz w:val="24"/>
          <w:szCs w:val="24"/>
          <w:lang w:val="en-US"/>
        </w:rPr>
        <w:t>nuclear import and export potential r</w:t>
      </w:r>
      <w:r w:rsidR="001A5F1E" w:rsidRPr="00AD7EDC">
        <w:rPr>
          <w:rFonts w:ascii="Arial" w:hAnsi="Arial" w:cs="Arial"/>
          <w:sz w:val="24"/>
          <w:szCs w:val="24"/>
          <w:lang w:val="en-US"/>
        </w:rPr>
        <w:t>e</w:t>
      </w:r>
      <w:r w:rsidR="001A5F1E" w:rsidRPr="00AD7EDC">
        <w:rPr>
          <w:rFonts w:ascii="Arial" w:hAnsi="Arial" w:cs="Arial"/>
          <w:sz w:val="24"/>
          <w:szCs w:val="24"/>
          <w:lang w:val="en-US"/>
        </w:rPr>
        <w:t>quired for the infection</w:t>
      </w:r>
      <w:r w:rsidR="00C35D11" w:rsidRPr="00AD7EDC">
        <w:rPr>
          <w:rFonts w:ascii="Arial" w:hAnsi="Arial" w:cs="Arial"/>
          <w:sz w:val="24"/>
          <w:szCs w:val="24"/>
          <w:lang w:val="en-US"/>
        </w:rPr>
        <w:t xml:space="preserve"> of the non-enveloped </w:t>
      </w:r>
      <w:proofErr w:type="spellStart"/>
      <w:r w:rsidR="00C35D11" w:rsidRPr="00AD7EDC">
        <w:rPr>
          <w:rFonts w:ascii="Arial" w:hAnsi="Arial" w:cs="Arial"/>
          <w:sz w:val="24"/>
          <w:szCs w:val="24"/>
          <w:lang w:val="en-US"/>
        </w:rPr>
        <w:t>karyophilic</w:t>
      </w:r>
      <w:proofErr w:type="spellEnd"/>
      <w:r w:rsidR="00C35D11" w:rsidRPr="00AD7EDC">
        <w:rPr>
          <w:rFonts w:ascii="Arial" w:hAnsi="Arial" w:cs="Arial"/>
          <w:sz w:val="24"/>
          <w:szCs w:val="24"/>
          <w:lang w:val="en-US"/>
        </w:rPr>
        <w:t xml:space="preserve"> parvovirus</w:t>
      </w:r>
      <w:r w:rsidR="001A5F1E" w:rsidRPr="00AD7EDC">
        <w:rPr>
          <w:rFonts w:ascii="Arial" w:hAnsi="Arial" w:cs="Arial"/>
          <w:sz w:val="24"/>
          <w:szCs w:val="24"/>
          <w:lang w:val="en-US"/>
        </w:rPr>
        <w:t>.</w:t>
      </w: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76100" w:rsidRPr="00AD7EDC" w:rsidRDefault="00576100" w:rsidP="005B56EC">
      <w:pPr>
        <w:spacing w:after="120" w:line="480" w:lineRule="auto"/>
        <w:jc w:val="both"/>
        <w:rPr>
          <w:rFonts w:ascii="Arial" w:hAnsi="Arial" w:cs="Arial"/>
          <w:b/>
          <w:sz w:val="24"/>
          <w:szCs w:val="24"/>
          <w:lang w:val="en-US"/>
        </w:rPr>
      </w:pPr>
    </w:p>
    <w:p w:rsidR="00583ECC" w:rsidRDefault="00583ECC" w:rsidP="005B56EC">
      <w:pPr>
        <w:spacing w:after="120" w:line="480" w:lineRule="auto"/>
        <w:jc w:val="both"/>
        <w:rPr>
          <w:rFonts w:ascii="Arial" w:hAnsi="Arial" w:cs="Arial"/>
          <w:b/>
          <w:sz w:val="24"/>
          <w:szCs w:val="24"/>
          <w:lang w:val="en-US"/>
        </w:rPr>
      </w:pPr>
    </w:p>
    <w:p w:rsidR="0077364E" w:rsidRDefault="0077364E" w:rsidP="005B56EC">
      <w:pPr>
        <w:spacing w:after="120" w:line="480" w:lineRule="auto"/>
        <w:jc w:val="both"/>
        <w:rPr>
          <w:rFonts w:ascii="Arial" w:hAnsi="Arial" w:cs="Arial"/>
          <w:b/>
          <w:sz w:val="24"/>
          <w:szCs w:val="24"/>
          <w:lang w:val="en-US"/>
        </w:rPr>
      </w:pPr>
    </w:p>
    <w:p w:rsidR="0077364E" w:rsidRDefault="0077364E" w:rsidP="005B56EC">
      <w:pPr>
        <w:spacing w:after="120" w:line="480" w:lineRule="auto"/>
        <w:jc w:val="both"/>
        <w:rPr>
          <w:rFonts w:ascii="Arial" w:hAnsi="Arial" w:cs="Arial"/>
          <w:b/>
          <w:sz w:val="24"/>
          <w:szCs w:val="24"/>
          <w:lang w:val="en-US"/>
        </w:rPr>
      </w:pPr>
    </w:p>
    <w:p w:rsidR="0077364E" w:rsidRDefault="0077364E" w:rsidP="005B56EC">
      <w:pPr>
        <w:spacing w:after="120" w:line="480" w:lineRule="auto"/>
        <w:jc w:val="both"/>
        <w:rPr>
          <w:rFonts w:ascii="Arial" w:hAnsi="Arial" w:cs="Arial"/>
          <w:b/>
          <w:sz w:val="24"/>
          <w:szCs w:val="24"/>
          <w:lang w:val="en-US"/>
        </w:rPr>
      </w:pPr>
    </w:p>
    <w:p w:rsidR="0077364E" w:rsidRPr="00AD7EDC" w:rsidRDefault="0077364E" w:rsidP="005B56EC">
      <w:pPr>
        <w:spacing w:after="120" w:line="480" w:lineRule="auto"/>
        <w:jc w:val="both"/>
        <w:rPr>
          <w:rFonts w:ascii="Arial" w:hAnsi="Arial" w:cs="Arial"/>
          <w:b/>
          <w:sz w:val="24"/>
          <w:szCs w:val="24"/>
          <w:lang w:val="en-US"/>
        </w:rPr>
      </w:pPr>
    </w:p>
    <w:p w:rsidR="0080174A" w:rsidRDefault="0080174A" w:rsidP="005B56EC">
      <w:pPr>
        <w:spacing w:after="120" w:line="480" w:lineRule="auto"/>
        <w:jc w:val="both"/>
        <w:rPr>
          <w:rFonts w:ascii="Arial" w:hAnsi="Arial" w:cs="Arial"/>
          <w:b/>
          <w:sz w:val="24"/>
          <w:szCs w:val="24"/>
          <w:lang w:val="en-US"/>
        </w:rPr>
      </w:pPr>
    </w:p>
    <w:p w:rsidR="007B1248" w:rsidRPr="00AD7EDC" w:rsidRDefault="007B1248" w:rsidP="005B56EC">
      <w:pPr>
        <w:spacing w:after="120" w:line="480" w:lineRule="auto"/>
        <w:jc w:val="both"/>
        <w:rPr>
          <w:rFonts w:ascii="Arial" w:hAnsi="Arial" w:cs="Arial"/>
          <w:b/>
          <w:sz w:val="24"/>
          <w:szCs w:val="24"/>
          <w:lang w:val="en-US"/>
        </w:rPr>
      </w:pPr>
    </w:p>
    <w:p w:rsidR="00191C82" w:rsidRPr="00AD7EDC" w:rsidRDefault="00191C8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Introduction</w:t>
      </w:r>
    </w:p>
    <w:p w:rsidR="0077364E" w:rsidRDefault="009C6659" w:rsidP="0077364E">
      <w:pPr>
        <w:spacing w:after="120" w:line="480" w:lineRule="auto"/>
        <w:jc w:val="both"/>
        <w:rPr>
          <w:rFonts w:ascii="Arial" w:hAnsi="Arial" w:cs="Arial"/>
          <w:sz w:val="24"/>
          <w:szCs w:val="24"/>
          <w:lang w:val="en-US"/>
        </w:rPr>
      </w:pPr>
      <w:r>
        <w:rPr>
          <w:rFonts w:ascii="Arial" w:hAnsi="Arial" w:cs="Arial"/>
          <w:sz w:val="24"/>
          <w:szCs w:val="24"/>
          <w:lang w:val="en-US"/>
        </w:rPr>
        <w:t>The egress</w:t>
      </w:r>
      <w:r w:rsidR="004E481B" w:rsidRPr="00AD7EDC">
        <w:rPr>
          <w:rFonts w:ascii="Arial" w:hAnsi="Arial" w:cs="Arial"/>
          <w:sz w:val="24"/>
          <w:szCs w:val="24"/>
          <w:lang w:val="en-US"/>
        </w:rPr>
        <w:t xml:space="preserve"> of enveloped viruses</w:t>
      </w:r>
      <w:r w:rsidR="00E975D7" w:rsidRPr="00AD7EDC">
        <w:rPr>
          <w:rFonts w:ascii="Arial" w:hAnsi="Arial" w:cs="Arial"/>
          <w:sz w:val="24"/>
          <w:szCs w:val="24"/>
          <w:lang w:val="en-US"/>
        </w:rPr>
        <w:t xml:space="preserve"> is</w:t>
      </w:r>
      <w:r w:rsidR="00753E5D" w:rsidRPr="00AD7EDC">
        <w:rPr>
          <w:rFonts w:ascii="Arial" w:hAnsi="Arial" w:cs="Arial"/>
          <w:sz w:val="24"/>
          <w:szCs w:val="24"/>
          <w:lang w:val="en-US"/>
        </w:rPr>
        <w:t xml:space="preserve"> well characterized</w:t>
      </w:r>
      <w:r w:rsidR="00C35D11" w:rsidRPr="00AD7EDC">
        <w:rPr>
          <w:rFonts w:ascii="Arial" w:hAnsi="Arial" w:cs="Arial"/>
          <w:sz w:val="24"/>
          <w:szCs w:val="24"/>
          <w:lang w:val="en-US"/>
        </w:rPr>
        <w:t xml:space="preserve"> and involves budding trough host cell membranes</w:t>
      </w:r>
      <w:r w:rsidR="00780EFF" w:rsidRPr="00AD7EDC">
        <w:rPr>
          <w:rFonts w:ascii="Arial" w:hAnsi="Arial" w:cs="Arial"/>
          <w:sz w:val="24"/>
          <w:szCs w:val="24"/>
          <w:lang w:val="en-US"/>
        </w:rPr>
        <w:t xml:space="preserve"> </w:t>
      </w:r>
      <w:r w:rsidR="00780EFF" w:rsidRPr="00AD7EDC">
        <w:rPr>
          <w:rFonts w:ascii="Arial" w:hAnsi="Arial" w:cs="Arial"/>
          <w:sz w:val="24"/>
          <w:szCs w:val="24"/>
          <w:lang w:val="en-US"/>
        </w:rPr>
        <w:fldChar w:fldCharType="begin">
          <w:fldData xml:space="preserve">PEVuZE5vdGU+PENpdGU+PEF1dGhvcj5NYXJ0aW4tU2VycmFubzwvQXV0aG9yPjxZZWFyPjIwMTE8
L1llYXI+PFJlY051bT45PC9SZWNOdW0+PERpc3BsYXlUZXh0PigyOCwgNTgpPC9EaXNwbGF5VGV4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PEVuZE5vdGU+PENpdGU+PEF1dGhvcj5NYXJ0aW4tU2VycmFubzwvQXV0aG9yPjxZZWFyPjIwMTE8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780EFF" w:rsidRPr="00AD7EDC">
        <w:rPr>
          <w:rFonts w:ascii="Arial" w:hAnsi="Arial" w:cs="Arial"/>
          <w:sz w:val="24"/>
          <w:szCs w:val="24"/>
          <w:lang w:val="en-US"/>
        </w:rPr>
      </w:r>
      <w:r w:rsidR="00780EFF"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28" w:tooltip="Martin-Serrano, 2011 #9" w:history="1">
        <w:r w:rsidR="00C11952">
          <w:rPr>
            <w:rFonts w:ascii="Arial" w:hAnsi="Arial" w:cs="Arial"/>
            <w:noProof/>
            <w:sz w:val="24"/>
            <w:szCs w:val="24"/>
            <w:lang w:val="en-US"/>
          </w:rPr>
          <w:t>28</w:t>
        </w:r>
      </w:hyperlink>
      <w:r w:rsidR="00F06352">
        <w:rPr>
          <w:rFonts w:ascii="Arial" w:hAnsi="Arial" w:cs="Arial"/>
          <w:noProof/>
          <w:sz w:val="24"/>
          <w:szCs w:val="24"/>
          <w:lang w:val="en-US"/>
        </w:rPr>
        <w:t xml:space="preserve">, </w:t>
      </w:r>
      <w:hyperlink w:anchor="_ENREF_58" w:tooltip="Votteler, 2013 #21" w:history="1">
        <w:r w:rsidR="00C11952">
          <w:rPr>
            <w:rFonts w:ascii="Arial" w:hAnsi="Arial" w:cs="Arial"/>
            <w:noProof/>
            <w:sz w:val="24"/>
            <w:szCs w:val="24"/>
            <w:lang w:val="en-US"/>
          </w:rPr>
          <w:t>58</w:t>
        </w:r>
      </w:hyperlink>
      <w:r w:rsidR="00F06352">
        <w:rPr>
          <w:rFonts w:ascii="Arial" w:hAnsi="Arial" w:cs="Arial"/>
          <w:noProof/>
          <w:sz w:val="24"/>
          <w:szCs w:val="24"/>
          <w:lang w:val="en-US"/>
        </w:rPr>
        <w:t>)</w:t>
      </w:r>
      <w:r w:rsidR="00780EFF" w:rsidRPr="00AD7EDC">
        <w:rPr>
          <w:rFonts w:ascii="Arial" w:hAnsi="Arial" w:cs="Arial"/>
          <w:sz w:val="24"/>
          <w:szCs w:val="24"/>
          <w:lang w:val="en-US"/>
        </w:rPr>
        <w:fldChar w:fldCharType="end"/>
      </w:r>
      <w:r w:rsidR="00226FA9" w:rsidRPr="00AD7EDC">
        <w:rPr>
          <w:rFonts w:ascii="Arial" w:hAnsi="Arial" w:cs="Arial"/>
          <w:sz w:val="24"/>
          <w:szCs w:val="24"/>
          <w:lang w:val="en-US"/>
        </w:rPr>
        <w:t xml:space="preserve">. </w:t>
      </w:r>
      <w:r w:rsidR="00126931" w:rsidRPr="00AD7EDC">
        <w:rPr>
          <w:rFonts w:ascii="Arial" w:hAnsi="Arial" w:cs="Arial"/>
          <w:sz w:val="24"/>
          <w:szCs w:val="24"/>
          <w:lang w:val="en-US"/>
        </w:rPr>
        <w:t>T</w:t>
      </w:r>
      <w:r w:rsidR="00403998" w:rsidRPr="00AD7EDC">
        <w:rPr>
          <w:rFonts w:ascii="Arial" w:hAnsi="Arial" w:cs="Arial"/>
          <w:sz w:val="24"/>
          <w:szCs w:val="24"/>
          <w:lang w:val="en-US"/>
        </w:rPr>
        <w:t>he</w:t>
      </w:r>
      <w:r w:rsidR="001A3A69" w:rsidRPr="00AD7EDC">
        <w:rPr>
          <w:rFonts w:ascii="Arial" w:hAnsi="Arial" w:cs="Arial"/>
          <w:sz w:val="24"/>
          <w:szCs w:val="24"/>
          <w:lang w:val="en-US"/>
        </w:rPr>
        <w:t xml:space="preserve"> </w:t>
      </w:r>
      <w:r>
        <w:rPr>
          <w:rFonts w:ascii="Arial" w:hAnsi="Arial" w:cs="Arial"/>
          <w:sz w:val="24"/>
          <w:szCs w:val="24"/>
          <w:lang w:val="en-US"/>
        </w:rPr>
        <w:t>release</w:t>
      </w:r>
      <w:r w:rsidR="00321597" w:rsidRPr="00AD7EDC">
        <w:rPr>
          <w:rFonts w:ascii="Arial" w:hAnsi="Arial" w:cs="Arial"/>
          <w:sz w:val="24"/>
          <w:szCs w:val="24"/>
          <w:lang w:val="en-US"/>
        </w:rPr>
        <w:t xml:space="preserve"> of non-enveloped viruses</w:t>
      </w:r>
      <w:r w:rsidR="00126931" w:rsidRPr="00AD7EDC">
        <w:rPr>
          <w:rFonts w:ascii="Arial" w:hAnsi="Arial" w:cs="Arial"/>
          <w:sz w:val="24"/>
          <w:szCs w:val="24"/>
          <w:lang w:val="en-US"/>
        </w:rPr>
        <w:t xml:space="preserve"> is less well u</w:t>
      </w:r>
      <w:r w:rsidR="00126931" w:rsidRPr="00AD7EDC">
        <w:rPr>
          <w:rFonts w:ascii="Arial" w:hAnsi="Arial" w:cs="Arial"/>
          <w:sz w:val="24"/>
          <w:szCs w:val="24"/>
          <w:lang w:val="en-US"/>
        </w:rPr>
        <w:t>n</w:t>
      </w:r>
      <w:r w:rsidR="00126931" w:rsidRPr="00AD7EDC">
        <w:rPr>
          <w:rFonts w:ascii="Arial" w:hAnsi="Arial" w:cs="Arial"/>
          <w:sz w:val="24"/>
          <w:szCs w:val="24"/>
          <w:lang w:val="en-US"/>
        </w:rPr>
        <w:t>derstood. In general, release of non-enveloped viruses is</w:t>
      </w:r>
      <w:r w:rsidR="00321597" w:rsidRPr="00AD7EDC">
        <w:rPr>
          <w:rFonts w:ascii="Arial" w:hAnsi="Arial" w:cs="Arial"/>
          <w:sz w:val="24"/>
          <w:szCs w:val="24"/>
          <w:lang w:val="en-US"/>
        </w:rPr>
        <w:t xml:space="preserve"> associated with cellular l</w:t>
      </w:r>
      <w:r w:rsidR="00321597" w:rsidRPr="00AD7EDC">
        <w:rPr>
          <w:rFonts w:ascii="Arial" w:hAnsi="Arial" w:cs="Arial"/>
          <w:sz w:val="24"/>
          <w:szCs w:val="24"/>
          <w:lang w:val="en-US"/>
        </w:rPr>
        <w:t>y</w:t>
      </w:r>
      <w:r w:rsidR="00321597" w:rsidRPr="00AD7EDC">
        <w:rPr>
          <w:rFonts w:ascii="Arial" w:hAnsi="Arial" w:cs="Arial"/>
          <w:sz w:val="24"/>
          <w:szCs w:val="24"/>
          <w:lang w:val="en-US"/>
        </w:rPr>
        <w:t xml:space="preserve">sis, thus </w:t>
      </w:r>
      <w:r w:rsidR="00F72FF3" w:rsidRPr="00AD7EDC">
        <w:rPr>
          <w:rFonts w:ascii="Arial" w:hAnsi="Arial" w:cs="Arial"/>
          <w:sz w:val="24"/>
          <w:szCs w:val="24"/>
          <w:lang w:val="en-US"/>
        </w:rPr>
        <w:t>considered</w:t>
      </w:r>
      <w:r w:rsidR="00321597" w:rsidRPr="00AD7EDC">
        <w:rPr>
          <w:rFonts w:ascii="Arial" w:hAnsi="Arial" w:cs="Arial"/>
          <w:sz w:val="24"/>
          <w:szCs w:val="24"/>
          <w:lang w:val="en-US"/>
        </w:rPr>
        <w:t xml:space="preserve"> a passive process</w:t>
      </w:r>
      <w:r w:rsidR="007611BA" w:rsidRPr="00AD7EDC">
        <w:rPr>
          <w:rFonts w:ascii="Arial" w:hAnsi="Arial" w:cs="Arial"/>
          <w:sz w:val="24"/>
          <w:szCs w:val="24"/>
          <w:lang w:val="en-US"/>
        </w:rPr>
        <w:t xml:space="preserve"> </w:t>
      </w:r>
      <w:r w:rsidR="007611BA" w:rsidRPr="00AD7EDC">
        <w:rPr>
          <w:rFonts w:ascii="Arial" w:hAnsi="Arial" w:cs="Arial"/>
          <w:sz w:val="24"/>
          <w:szCs w:val="24"/>
          <w:lang w:val="en-US"/>
        </w:rPr>
        <w:fldChar w:fldCharType="begin">
          <w:fldData xml:space="preserve">PEVuZE5vdGU+PENpdGU+PEF1dGhvcj5EYWVmZmxlcjwvQXV0aG9yPjxZZWFyPjIwMDM8L1llYXI+
PFJlY051bT4yMDwvUmVjTnVtPjxEaXNwbGF5VGV4dD4oMTAsIDI5LCA1Myk8L0Rpc3BsYXlUZXh0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PEVuZE5vdGU+PENpdGU+PEF1dGhvcj5EYWVmZmxlcjwvQXV0aG9yPjxZZWFyPjIwMDM8L1llYXI+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LXBlcmlvZGljYWw+PHBhZ2VzPjEyNDY2LTEyNDc4PC9wYWdlcz48dm9sdW1lPjc3PC92b2x1bWU+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7611BA" w:rsidRPr="00AD7EDC">
        <w:rPr>
          <w:rFonts w:ascii="Arial" w:hAnsi="Arial" w:cs="Arial"/>
          <w:sz w:val="24"/>
          <w:szCs w:val="24"/>
          <w:lang w:val="en-US"/>
        </w:rPr>
      </w:r>
      <w:r w:rsidR="007611BA"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10" w:tooltip="Daeffler, 2003 #20" w:history="1">
        <w:r w:rsidR="00C11952">
          <w:rPr>
            <w:rFonts w:ascii="Arial" w:hAnsi="Arial" w:cs="Arial"/>
            <w:noProof/>
            <w:sz w:val="24"/>
            <w:szCs w:val="24"/>
            <w:lang w:val="en-US"/>
          </w:rPr>
          <w:t>10</w:t>
        </w:r>
      </w:hyperlink>
      <w:r w:rsidR="00F06352">
        <w:rPr>
          <w:rFonts w:ascii="Arial" w:hAnsi="Arial" w:cs="Arial"/>
          <w:noProof/>
          <w:sz w:val="24"/>
          <w:szCs w:val="24"/>
          <w:lang w:val="en-US"/>
        </w:rPr>
        <w:t xml:space="preserve">, </w:t>
      </w:r>
      <w:hyperlink w:anchor="_ENREF_29" w:tooltip="Maul, 1976 #22" w:history="1">
        <w:r w:rsidR="00C11952">
          <w:rPr>
            <w:rFonts w:ascii="Arial" w:hAnsi="Arial" w:cs="Arial"/>
            <w:noProof/>
            <w:sz w:val="24"/>
            <w:szCs w:val="24"/>
            <w:lang w:val="en-US"/>
          </w:rPr>
          <w:t>29</w:t>
        </w:r>
      </w:hyperlink>
      <w:r w:rsidR="00F06352">
        <w:rPr>
          <w:rFonts w:ascii="Arial" w:hAnsi="Arial" w:cs="Arial"/>
          <w:noProof/>
          <w:sz w:val="24"/>
          <w:szCs w:val="24"/>
          <w:lang w:val="en-US"/>
        </w:rPr>
        <w:t xml:space="preserve">, </w:t>
      </w:r>
      <w:hyperlink w:anchor="_ENREF_53" w:tooltip="Tucker, 1993 #25" w:history="1">
        <w:r w:rsidR="00C11952">
          <w:rPr>
            <w:rFonts w:ascii="Arial" w:hAnsi="Arial" w:cs="Arial"/>
            <w:noProof/>
            <w:sz w:val="24"/>
            <w:szCs w:val="24"/>
            <w:lang w:val="en-US"/>
          </w:rPr>
          <w:t>53</w:t>
        </w:r>
      </w:hyperlink>
      <w:r w:rsidR="00F06352">
        <w:rPr>
          <w:rFonts w:ascii="Arial" w:hAnsi="Arial" w:cs="Arial"/>
          <w:noProof/>
          <w:sz w:val="24"/>
          <w:szCs w:val="24"/>
          <w:lang w:val="en-US"/>
        </w:rPr>
        <w:t>)</w:t>
      </w:r>
      <w:r w:rsidR="007611BA" w:rsidRPr="00AD7EDC">
        <w:rPr>
          <w:rFonts w:ascii="Arial" w:hAnsi="Arial" w:cs="Arial"/>
          <w:sz w:val="24"/>
          <w:szCs w:val="24"/>
          <w:lang w:val="en-US"/>
        </w:rPr>
        <w:fldChar w:fldCharType="end"/>
      </w:r>
      <w:r w:rsidR="00321597" w:rsidRPr="00AD7EDC">
        <w:rPr>
          <w:rFonts w:ascii="Arial" w:hAnsi="Arial" w:cs="Arial"/>
          <w:sz w:val="24"/>
          <w:szCs w:val="24"/>
          <w:lang w:val="en-US"/>
        </w:rPr>
        <w:t xml:space="preserve">. However, there is </w:t>
      </w:r>
      <w:r w:rsidR="00B93F47">
        <w:rPr>
          <w:rFonts w:ascii="Arial" w:hAnsi="Arial" w:cs="Arial"/>
          <w:sz w:val="24"/>
          <w:szCs w:val="24"/>
          <w:lang w:val="en-US"/>
        </w:rPr>
        <w:t>accumulating data</w:t>
      </w:r>
      <w:r w:rsidR="00321597" w:rsidRPr="00AD7EDC">
        <w:rPr>
          <w:rFonts w:ascii="Arial" w:hAnsi="Arial" w:cs="Arial"/>
          <w:sz w:val="24"/>
          <w:szCs w:val="24"/>
          <w:lang w:val="en-US"/>
        </w:rPr>
        <w:t xml:space="preserve"> that an active egress precedes virus-induced cell lysis</w:t>
      </w:r>
      <w:r w:rsidR="00126931" w:rsidRPr="00AD7EDC">
        <w:rPr>
          <w:rFonts w:ascii="Arial" w:hAnsi="Arial" w:cs="Arial"/>
          <w:sz w:val="24"/>
          <w:szCs w:val="24"/>
          <w:lang w:val="en-US"/>
        </w:rPr>
        <w:t xml:space="preserve"> and subsequent passive release</w:t>
      </w:r>
      <w:r w:rsidR="00321597" w:rsidRPr="00AD7EDC">
        <w:rPr>
          <w:rFonts w:ascii="Arial" w:hAnsi="Arial" w:cs="Arial"/>
          <w:sz w:val="24"/>
          <w:szCs w:val="24"/>
          <w:lang w:val="en-US"/>
        </w:rPr>
        <w:t xml:space="preserve">. </w:t>
      </w:r>
      <w:r w:rsidR="00B6115A" w:rsidRPr="00AD7EDC">
        <w:rPr>
          <w:rFonts w:ascii="Arial" w:hAnsi="Arial" w:cs="Arial"/>
          <w:sz w:val="24"/>
          <w:szCs w:val="24"/>
          <w:lang w:val="en-US"/>
        </w:rPr>
        <w:t>For instance,</w:t>
      </w:r>
      <w:r w:rsidR="00F47A7A" w:rsidRPr="00AD7EDC">
        <w:rPr>
          <w:rFonts w:ascii="Arial" w:hAnsi="Arial" w:cs="Arial"/>
          <w:sz w:val="24"/>
          <w:szCs w:val="24"/>
          <w:lang w:val="en-US"/>
        </w:rPr>
        <w:t xml:space="preserve"> </w:t>
      </w:r>
      <w:r w:rsidR="00B6115A" w:rsidRPr="00AD7EDC">
        <w:rPr>
          <w:rFonts w:ascii="Arial" w:hAnsi="Arial" w:cs="Arial"/>
          <w:sz w:val="24"/>
          <w:szCs w:val="24"/>
          <w:lang w:val="en-US"/>
        </w:rPr>
        <w:t xml:space="preserve">bluetongue virus </w:t>
      </w:r>
      <w:r w:rsidR="00F72FF3" w:rsidRPr="00AD7EDC">
        <w:rPr>
          <w:rFonts w:ascii="Arial" w:hAnsi="Arial" w:cs="Arial"/>
          <w:sz w:val="24"/>
          <w:szCs w:val="24"/>
          <w:lang w:val="en-US"/>
        </w:rPr>
        <w:t>has been demonstrated to</w:t>
      </w:r>
      <w:r w:rsidR="00440A3D" w:rsidRPr="00AD7EDC">
        <w:rPr>
          <w:rFonts w:ascii="Arial" w:hAnsi="Arial" w:cs="Arial"/>
          <w:sz w:val="24"/>
          <w:szCs w:val="24"/>
          <w:lang w:val="en-US"/>
        </w:rPr>
        <w:t xml:space="preserve"> usurp the ESCRT machinery for egress</w:t>
      </w:r>
      <w:r w:rsidR="00F47A7A" w:rsidRPr="00AD7EDC">
        <w:rPr>
          <w:rFonts w:ascii="Arial" w:hAnsi="Arial" w:cs="Arial"/>
          <w:sz w:val="24"/>
          <w:szCs w:val="24"/>
          <w:lang w:val="en-US"/>
        </w:rPr>
        <w:t xml:space="preserve"> by means of its L-domains</w:t>
      </w:r>
      <w:r w:rsidR="008224A3" w:rsidRPr="00AD7EDC">
        <w:rPr>
          <w:rFonts w:ascii="Arial" w:hAnsi="Arial" w:cs="Arial"/>
          <w:sz w:val="24"/>
          <w:szCs w:val="24"/>
          <w:lang w:val="en-US"/>
        </w:rPr>
        <w:t xml:space="preserve"> </w:t>
      </w:r>
      <w:r w:rsidR="008224A3" w:rsidRPr="00AD7EDC">
        <w:rPr>
          <w:rFonts w:ascii="Arial" w:hAnsi="Arial" w:cs="Arial"/>
          <w:sz w:val="24"/>
          <w:szCs w:val="24"/>
          <w:lang w:val="en-US"/>
        </w:rPr>
        <w:fldChar w:fldCharType="begin">
          <w:fldData xml:space="preserve">PEVuZE5vdGU+PENpdGU+PEF1dGhvcj5Nb2hsPC9BdXRob3I+PFllYXI+MjAxNDwvWWVhcj48UmVj
TnVtPjE8L1JlY051bT48RGlzcGxheVRleHQ+KDMyLCA1OSk8L0Rpc3BsYXlUZXh0PjxyZWNvcmQ+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PEVuZE5vdGU+PENpdGU+PEF1dGhvcj5Nb2hsPC9BdXRob3I+PFllYXI+MjAxNDwvWWVhcj48UmVj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8224A3" w:rsidRPr="00AD7EDC">
        <w:rPr>
          <w:rFonts w:ascii="Arial" w:hAnsi="Arial" w:cs="Arial"/>
          <w:sz w:val="24"/>
          <w:szCs w:val="24"/>
          <w:lang w:val="en-US"/>
        </w:rPr>
      </w:r>
      <w:r w:rsidR="008224A3"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32" w:tooltip="Mohl, 2014 #1" w:history="1">
        <w:r w:rsidR="00C11952">
          <w:rPr>
            <w:rFonts w:ascii="Arial" w:hAnsi="Arial" w:cs="Arial"/>
            <w:noProof/>
            <w:sz w:val="24"/>
            <w:szCs w:val="24"/>
            <w:lang w:val="en-US"/>
          </w:rPr>
          <w:t>32</w:t>
        </w:r>
      </w:hyperlink>
      <w:r w:rsidR="00F06352">
        <w:rPr>
          <w:rFonts w:ascii="Arial" w:hAnsi="Arial" w:cs="Arial"/>
          <w:noProof/>
          <w:sz w:val="24"/>
          <w:szCs w:val="24"/>
          <w:lang w:val="en-US"/>
        </w:rPr>
        <w:t xml:space="preserve">, </w:t>
      </w:r>
      <w:hyperlink w:anchor="_ENREF_59" w:tooltip="Wirblich, 2005 #5" w:history="1">
        <w:r w:rsidR="00C11952">
          <w:rPr>
            <w:rFonts w:ascii="Arial" w:hAnsi="Arial" w:cs="Arial"/>
            <w:noProof/>
            <w:sz w:val="24"/>
            <w:szCs w:val="24"/>
            <w:lang w:val="en-US"/>
          </w:rPr>
          <w:t>59</w:t>
        </w:r>
      </w:hyperlink>
      <w:r w:rsidR="00F06352">
        <w:rPr>
          <w:rFonts w:ascii="Arial" w:hAnsi="Arial" w:cs="Arial"/>
          <w:noProof/>
          <w:sz w:val="24"/>
          <w:szCs w:val="24"/>
          <w:lang w:val="en-US"/>
        </w:rPr>
        <w:t>)</w:t>
      </w:r>
      <w:r w:rsidR="008224A3" w:rsidRPr="00AD7EDC">
        <w:rPr>
          <w:rFonts w:ascii="Arial" w:hAnsi="Arial" w:cs="Arial"/>
          <w:sz w:val="24"/>
          <w:szCs w:val="24"/>
          <w:lang w:val="en-US"/>
        </w:rPr>
        <w:fldChar w:fldCharType="end"/>
      </w:r>
      <w:r w:rsidR="00F47A7A" w:rsidRPr="00AD7EDC">
        <w:rPr>
          <w:rFonts w:ascii="Arial" w:hAnsi="Arial" w:cs="Arial"/>
          <w:sz w:val="24"/>
          <w:szCs w:val="24"/>
          <w:lang w:val="en-US"/>
        </w:rPr>
        <w:t>.</w:t>
      </w:r>
      <w:r w:rsidR="00403998" w:rsidRPr="00AD7EDC">
        <w:rPr>
          <w:rFonts w:ascii="Arial" w:hAnsi="Arial" w:cs="Arial"/>
          <w:sz w:val="24"/>
          <w:szCs w:val="24"/>
          <w:lang w:val="en-US"/>
        </w:rPr>
        <w:t xml:space="preserve"> </w:t>
      </w:r>
      <w:r w:rsidR="0080174A">
        <w:rPr>
          <w:rFonts w:ascii="Arial" w:hAnsi="Arial" w:cs="Arial"/>
          <w:sz w:val="24"/>
          <w:szCs w:val="24"/>
          <w:lang w:val="en-US"/>
        </w:rPr>
        <w:t>Similarly, Hepatitis A virus</w:t>
      </w:r>
      <w:r w:rsidR="00557A5C" w:rsidRPr="009C6659">
        <w:rPr>
          <w:rFonts w:ascii="Arial" w:hAnsi="Arial" w:cs="Arial"/>
          <w:color w:val="FF0000"/>
          <w:sz w:val="24"/>
          <w:szCs w:val="24"/>
          <w:lang w:val="en-US"/>
        </w:rPr>
        <w:t xml:space="preserve"> </w:t>
      </w:r>
      <w:r w:rsidR="00557A5C" w:rsidRPr="00AD7EDC">
        <w:rPr>
          <w:rFonts w:ascii="Arial" w:hAnsi="Arial" w:cs="Arial"/>
          <w:sz w:val="24"/>
          <w:szCs w:val="24"/>
          <w:lang w:val="en-US"/>
        </w:rPr>
        <w:t xml:space="preserve">release involves </w:t>
      </w:r>
      <w:r w:rsidR="00EF16F2" w:rsidRPr="00AD7EDC">
        <w:rPr>
          <w:rFonts w:ascii="Arial" w:hAnsi="Arial" w:cs="Arial"/>
          <w:sz w:val="24"/>
          <w:szCs w:val="24"/>
          <w:lang w:val="en-US"/>
        </w:rPr>
        <w:t>ESCRT-associated proteins</w:t>
      </w:r>
      <w:r w:rsidR="00B6115A" w:rsidRPr="00AD7EDC">
        <w:rPr>
          <w:rFonts w:ascii="Arial" w:hAnsi="Arial" w:cs="Arial"/>
          <w:sz w:val="24"/>
          <w:szCs w:val="24"/>
          <w:lang w:val="en-US"/>
        </w:rPr>
        <w:t xml:space="preserve"> </w:t>
      </w:r>
      <w:r w:rsidR="00014233" w:rsidRPr="00AD7EDC">
        <w:rPr>
          <w:rFonts w:ascii="Arial" w:hAnsi="Arial" w:cs="Arial"/>
          <w:sz w:val="24"/>
          <w:szCs w:val="24"/>
          <w:lang w:val="en-US"/>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PEVuZE5vdGU+PENpdGU+PEF1dGhvcj5GZW5nPC9BdXRob3I+PFllYXI+MjAxMzwvWWVhcj48UmVj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dXJlPC9hYmJyLTE+PC9hbHQtcGVyaW9kaWNhbD48cGFnZXM+MzY3LTcxPC9wYWdlcz48dm9sdW1l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=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14233" w:rsidRPr="00AD7EDC">
        <w:rPr>
          <w:rFonts w:ascii="Arial" w:hAnsi="Arial" w:cs="Arial"/>
          <w:sz w:val="24"/>
          <w:szCs w:val="24"/>
          <w:lang w:val="en-US"/>
        </w:rPr>
      </w:r>
      <w:r w:rsidR="00014233"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5" w:tooltip="Feng, 2013 #24" w:history="1">
        <w:r w:rsidR="00C11952" w:rsidRPr="00AD7EDC">
          <w:rPr>
            <w:rFonts w:ascii="Arial" w:hAnsi="Arial" w:cs="Arial"/>
            <w:noProof/>
            <w:sz w:val="24"/>
            <w:szCs w:val="24"/>
            <w:lang w:val="en-US"/>
          </w:rPr>
          <w:t>15</w:t>
        </w:r>
      </w:hyperlink>
      <w:r w:rsidR="005A3880" w:rsidRPr="00AD7EDC">
        <w:rPr>
          <w:rFonts w:ascii="Arial" w:hAnsi="Arial" w:cs="Arial"/>
          <w:noProof/>
          <w:sz w:val="24"/>
          <w:szCs w:val="24"/>
          <w:lang w:val="en-US"/>
        </w:rPr>
        <w:t>)</w:t>
      </w:r>
      <w:r w:rsidR="00014233" w:rsidRPr="00AD7EDC">
        <w:rPr>
          <w:rFonts w:ascii="Arial" w:hAnsi="Arial" w:cs="Arial"/>
          <w:sz w:val="24"/>
          <w:szCs w:val="24"/>
          <w:lang w:val="en-US"/>
        </w:rPr>
        <w:fldChar w:fldCharType="end"/>
      </w:r>
      <w:r w:rsidR="00557A5C" w:rsidRPr="00AD7EDC">
        <w:rPr>
          <w:rFonts w:ascii="Arial" w:hAnsi="Arial" w:cs="Arial"/>
          <w:sz w:val="24"/>
          <w:szCs w:val="24"/>
          <w:lang w:val="en-US"/>
        </w:rPr>
        <w:t>.</w:t>
      </w:r>
      <w:r w:rsidR="00EF16F2" w:rsidRPr="00AD7EDC">
        <w:rPr>
          <w:rFonts w:ascii="Arial" w:hAnsi="Arial" w:cs="Arial"/>
          <w:sz w:val="24"/>
          <w:szCs w:val="24"/>
          <w:lang w:val="en-US"/>
        </w:rPr>
        <w:t xml:space="preserve"> </w:t>
      </w:r>
      <w:r w:rsidR="00B6115A" w:rsidRPr="00AD7EDC">
        <w:rPr>
          <w:rFonts w:ascii="Arial" w:hAnsi="Arial" w:cs="Arial"/>
          <w:sz w:val="24"/>
          <w:szCs w:val="24"/>
          <w:lang w:val="en-US"/>
        </w:rPr>
        <w:t>Furthermore, d</w:t>
      </w:r>
      <w:r w:rsidR="00EF16F2" w:rsidRPr="00AD7EDC">
        <w:rPr>
          <w:rFonts w:ascii="Arial" w:hAnsi="Arial" w:cs="Arial"/>
          <w:sz w:val="24"/>
          <w:szCs w:val="24"/>
          <w:lang w:val="en-US"/>
        </w:rPr>
        <w:t>rug-induced stim</w:t>
      </w:r>
      <w:r w:rsidR="00EF16F2" w:rsidRPr="00AD7EDC">
        <w:rPr>
          <w:rFonts w:ascii="Arial" w:hAnsi="Arial" w:cs="Arial"/>
          <w:sz w:val="24"/>
          <w:szCs w:val="24"/>
          <w:lang w:val="en-US"/>
        </w:rPr>
        <w:t>u</w:t>
      </w:r>
      <w:r w:rsidR="00EF16F2" w:rsidRPr="00AD7EDC">
        <w:rPr>
          <w:rFonts w:ascii="Arial" w:hAnsi="Arial" w:cs="Arial"/>
          <w:sz w:val="24"/>
          <w:szCs w:val="24"/>
          <w:lang w:val="en-US"/>
        </w:rPr>
        <w:t xml:space="preserve">lation of the autophagy pathway increased non-lytic spread of </w:t>
      </w:r>
      <w:r w:rsidR="00B6115A" w:rsidRPr="00AD7EDC">
        <w:rPr>
          <w:rFonts w:ascii="Arial" w:hAnsi="Arial" w:cs="Arial"/>
          <w:sz w:val="24"/>
          <w:szCs w:val="24"/>
          <w:lang w:val="en-US"/>
        </w:rPr>
        <w:t>polio</w:t>
      </w:r>
      <w:r w:rsidR="00EF16F2" w:rsidRPr="00AD7EDC">
        <w:rPr>
          <w:rFonts w:ascii="Arial" w:hAnsi="Arial" w:cs="Arial"/>
          <w:sz w:val="24"/>
          <w:szCs w:val="24"/>
          <w:lang w:val="en-US"/>
        </w:rPr>
        <w:t xml:space="preserve">virus </w:t>
      </w:r>
      <w:r w:rsidR="00B6115A" w:rsidRPr="00AD7EDC">
        <w:rPr>
          <w:rFonts w:ascii="Arial" w:hAnsi="Arial" w:cs="Arial"/>
          <w:sz w:val="24"/>
          <w:szCs w:val="24"/>
          <w:lang w:val="en-US"/>
        </w:rPr>
        <w:t>and</w:t>
      </w:r>
      <w:r w:rsidR="00EF16F2" w:rsidRPr="00AD7EDC">
        <w:rPr>
          <w:rFonts w:ascii="Arial" w:hAnsi="Arial" w:cs="Arial"/>
          <w:sz w:val="24"/>
          <w:szCs w:val="24"/>
          <w:lang w:val="en-US"/>
        </w:rPr>
        <w:t xml:space="preserve"> </w:t>
      </w:r>
      <w:r w:rsidR="00B6115A" w:rsidRPr="00AD7EDC">
        <w:rPr>
          <w:rFonts w:ascii="Arial" w:hAnsi="Arial" w:cs="Arial"/>
          <w:sz w:val="24"/>
          <w:szCs w:val="24"/>
          <w:lang w:val="en-US"/>
        </w:rPr>
        <w:t>p</w:t>
      </w:r>
      <w:r w:rsidR="00EB594D" w:rsidRPr="00AD7EDC">
        <w:rPr>
          <w:rFonts w:ascii="Arial" w:hAnsi="Arial" w:cs="Arial"/>
          <w:sz w:val="24"/>
          <w:szCs w:val="24"/>
          <w:lang w:val="en-US"/>
        </w:rPr>
        <w:t xml:space="preserve">rogeny </w:t>
      </w:r>
      <w:proofErr w:type="spellStart"/>
      <w:r w:rsidR="00EB594D" w:rsidRPr="00AD7EDC">
        <w:rPr>
          <w:rFonts w:ascii="Arial" w:hAnsi="Arial" w:cs="Arial"/>
          <w:sz w:val="24"/>
          <w:szCs w:val="24"/>
          <w:lang w:val="en-US"/>
        </w:rPr>
        <w:t>virions</w:t>
      </w:r>
      <w:proofErr w:type="spellEnd"/>
      <w:r w:rsidR="00EB594D" w:rsidRPr="00AD7EDC">
        <w:rPr>
          <w:rFonts w:ascii="Arial" w:hAnsi="Arial" w:cs="Arial"/>
          <w:sz w:val="24"/>
          <w:szCs w:val="24"/>
          <w:lang w:val="en-US"/>
        </w:rPr>
        <w:t xml:space="preserve"> were shown to accumulate unilaterally on the apical surface of polarized and productively infected </w:t>
      </w:r>
      <w:r w:rsidR="00873160" w:rsidRPr="00AD7EDC">
        <w:rPr>
          <w:rFonts w:ascii="Arial" w:hAnsi="Arial" w:cs="Arial"/>
          <w:sz w:val="24"/>
          <w:szCs w:val="24"/>
          <w:lang w:val="en-US"/>
        </w:rPr>
        <w:t>epithe</w:t>
      </w:r>
      <w:r w:rsidR="0081449F" w:rsidRPr="00AD7EDC">
        <w:rPr>
          <w:rFonts w:ascii="Arial" w:hAnsi="Arial" w:cs="Arial"/>
          <w:sz w:val="24"/>
          <w:szCs w:val="24"/>
          <w:lang w:val="en-US"/>
        </w:rPr>
        <w:t xml:space="preserve">lial cells </w:t>
      </w:r>
      <w:r w:rsidR="00B6115A" w:rsidRPr="00AD7EDC">
        <w:rPr>
          <w:rFonts w:ascii="Arial" w:hAnsi="Arial" w:cs="Arial"/>
          <w:sz w:val="24"/>
          <w:szCs w:val="24"/>
          <w:lang w:val="en-US"/>
        </w:rPr>
        <w:fldChar w:fldCharType="begin">
          <w:fldData xml:space="preserve">PEVuZE5vdGU+PENpdGU+PEF1dGhvcj5CaXJkPC9BdXRob3I+PFllYXI+MjAxNDwvWWVhcj48UmVj
TnVtPjIzPC9SZWNOdW0+PERpc3BsYXlUZXh0PigzLCA1NCk8L0Rpc3BsYXlUZXh0PjxyZWNvcmQ+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PEVuZE5vdGU+PENpdGU+PEF1dGhvcj5CaXJkPC9BdXRob3I+PFllYXI+MjAxNDwvWWVhcj48UmVj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LTE+PC9hbHQtcGVyaW9kaWNhbD48cGFnZXM+MTMwODEtNjwvcGFnZXM+PHZvbHVtZT4xMTE8L3Zv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B6115A" w:rsidRPr="00AD7EDC">
        <w:rPr>
          <w:rFonts w:ascii="Arial" w:hAnsi="Arial" w:cs="Arial"/>
          <w:sz w:val="24"/>
          <w:szCs w:val="24"/>
          <w:lang w:val="en-US"/>
        </w:rPr>
      </w:r>
      <w:r w:rsidR="00B6115A"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3" w:tooltip="Bird, 2014 #23" w:history="1">
        <w:r w:rsidR="00C11952">
          <w:rPr>
            <w:rFonts w:ascii="Arial" w:hAnsi="Arial" w:cs="Arial"/>
            <w:noProof/>
            <w:sz w:val="24"/>
            <w:szCs w:val="24"/>
            <w:lang w:val="en-US"/>
          </w:rPr>
          <w:t>3</w:t>
        </w:r>
      </w:hyperlink>
      <w:r w:rsidR="00F06352">
        <w:rPr>
          <w:rFonts w:ascii="Arial" w:hAnsi="Arial" w:cs="Arial"/>
          <w:noProof/>
          <w:sz w:val="24"/>
          <w:szCs w:val="24"/>
          <w:lang w:val="en-US"/>
        </w:rPr>
        <w:t xml:space="preserve">, </w:t>
      </w:r>
      <w:hyperlink w:anchor="_ENREF_54" w:tooltip="Tucker, 1993 #26" w:history="1">
        <w:r w:rsidR="00C11952">
          <w:rPr>
            <w:rFonts w:ascii="Arial" w:hAnsi="Arial" w:cs="Arial"/>
            <w:noProof/>
            <w:sz w:val="24"/>
            <w:szCs w:val="24"/>
            <w:lang w:val="en-US"/>
          </w:rPr>
          <w:t>54</w:t>
        </w:r>
      </w:hyperlink>
      <w:r w:rsidR="00F06352">
        <w:rPr>
          <w:rFonts w:ascii="Arial" w:hAnsi="Arial" w:cs="Arial"/>
          <w:noProof/>
          <w:sz w:val="24"/>
          <w:szCs w:val="24"/>
          <w:lang w:val="en-US"/>
        </w:rPr>
        <w:t>)</w:t>
      </w:r>
      <w:r w:rsidR="00B6115A" w:rsidRPr="00AD7EDC">
        <w:rPr>
          <w:rFonts w:ascii="Arial" w:hAnsi="Arial" w:cs="Arial"/>
          <w:sz w:val="24"/>
          <w:szCs w:val="24"/>
          <w:lang w:val="en-US"/>
        </w:rPr>
        <w:fldChar w:fldCharType="end"/>
      </w:r>
      <w:r w:rsidR="00873160" w:rsidRPr="00AD7EDC">
        <w:rPr>
          <w:rFonts w:ascii="Arial" w:hAnsi="Arial" w:cs="Arial"/>
          <w:sz w:val="24"/>
          <w:szCs w:val="24"/>
          <w:lang w:val="en-US"/>
        </w:rPr>
        <w:t>. Equally</w:t>
      </w:r>
      <w:r w:rsidR="00403998" w:rsidRPr="00AD7EDC">
        <w:rPr>
          <w:rFonts w:ascii="Arial" w:hAnsi="Arial" w:cs="Arial"/>
          <w:sz w:val="24"/>
          <w:szCs w:val="24"/>
          <w:lang w:val="en-US"/>
        </w:rPr>
        <w:t>, simian</w:t>
      </w:r>
      <w:r w:rsidR="009A10E0" w:rsidRPr="00AD7EDC">
        <w:rPr>
          <w:rFonts w:ascii="Arial" w:hAnsi="Arial" w:cs="Arial"/>
          <w:sz w:val="24"/>
          <w:szCs w:val="24"/>
          <w:lang w:val="en-US"/>
        </w:rPr>
        <w:t xml:space="preserve"> </w:t>
      </w:r>
      <w:proofErr w:type="spellStart"/>
      <w:r w:rsidR="009A10E0" w:rsidRPr="00AD7EDC">
        <w:rPr>
          <w:rFonts w:ascii="Arial" w:hAnsi="Arial" w:cs="Arial"/>
          <w:sz w:val="24"/>
          <w:szCs w:val="24"/>
          <w:lang w:val="en-US"/>
        </w:rPr>
        <w:t>vacuolating</w:t>
      </w:r>
      <w:proofErr w:type="spellEnd"/>
      <w:r w:rsidR="00403998" w:rsidRPr="00AD7EDC">
        <w:rPr>
          <w:rFonts w:ascii="Arial" w:hAnsi="Arial" w:cs="Arial"/>
          <w:sz w:val="24"/>
          <w:szCs w:val="24"/>
          <w:lang w:val="en-US"/>
        </w:rPr>
        <w:t xml:space="preserve"> </w:t>
      </w:r>
      <w:r w:rsidR="00873160" w:rsidRPr="00AD7EDC">
        <w:rPr>
          <w:rFonts w:ascii="Arial" w:hAnsi="Arial" w:cs="Arial"/>
          <w:sz w:val="24"/>
          <w:szCs w:val="24"/>
          <w:lang w:val="en-US"/>
        </w:rPr>
        <w:t>vi</w:t>
      </w:r>
      <w:r w:rsidR="0080174A">
        <w:rPr>
          <w:rFonts w:ascii="Arial" w:hAnsi="Arial" w:cs="Arial"/>
          <w:sz w:val="24"/>
          <w:szCs w:val="24"/>
          <w:lang w:val="en-US"/>
        </w:rPr>
        <w:t>rus 40</w:t>
      </w:r>
      <w:r w:rsidR="00E773A6" w:rsidRPr="009C6659">
        <w:rPr>
          <w:rFonts w:ascii="Arial" w:hAnsi="Arial" w:cs="Arial"/>
          <w:color w:val="FF0000"/>
          <w:sz w:val="24"/>
          <w:szCs w:val="24"/>
          <w:lang w:val="en-US"/>
        </w:rPr>
        <w:t xml:space="preserve"> </w:t>
      </w:r>
      <w:r w:rsidR="0080174A">
        <w:rPr>
          <w:rFonts w:ascii="Arial" w:hAnsi="Arial" w:cs="Arial"/>
          <w:sz w:val="24"/>
          <w:szCs w:val="24"/>
          <w:lang w:val="en-US"/>
        </w:rPr>
        <w:t>and simian rotavirus</w:t>
      </w:r>
      <w:r w:rsidR="00E773A6" w:rsidRPr="009C6659">
        <w:rPr>
          <w:rFonts w:ascii="Arial" w:hAnsi="Arial" w:cs="Arial"/>
          <w:color w:val="FF0000"/>
          <w:sz w:val="24"/>
          <w:szCs w:val="24"/>
          <w:lang w:val="en-US"/>
        </w:rPr>
        <w:t xml:space="preserve"> </w:t>
      </w:r>
      <w:r w:rsidR="00E773A6" w:rsidRPr="00AD7EDC">
        <w:rPr>
          <w:rFonts w:ascii="Arial" w:hAnsi="Arial" w:cs="Arial"/>
          <w:sz w:val="24"/>
          <w:szCs w:val="24"/>
          <w:lang w:val="en-US"/>
        </w:rPr>
        <w:t>were</w:t>
      </w:r>
      <w:r w:rsidR="00403998" w:rsidRPr="00AD7EDC">
        <w:rPr>
          <w:rFonts w:ascii="Arial" w:hAnsi="Arial" w:cs="Arial"/>
          <w:sz w:val="24"/>
          <w:szCs w:val="24"/>
          <w:lang w:val="en-US"/>
        </w:rPr>
        <w:t xml:space="preserve"> </w:t>
      </w:r>
      <w:r w:rsidR="00C22BC9" w:rsidRPr="00AD7EDC">
        <w:rPr>
          <w:rFonts w:ascii="Arial" w:hAnsi="Arial" w:cs="Arial"/>
          <w:sz w:val="24"/>
          <w:szCs w:val="24"/>
          <w:lang w:val="en-US"/>
        </w:rPr>
        <w:t>almost exclusively</w:t>
      </w:r>
      <w:r w:rsidR="00873160" w:rsidRPr="00AD7EDC">
        <w:rPr>
          <w:rFonts w:ascii="Arial" w:hAnsi="Arial" w:cs="Arial"/>
          <w:sz w:val="24"/>
          <w:szCs w:val="24"/>
          <w:lang w:val="en-US"/>
        </w:rPr>
        <w:t xml:space="preserve"> recovered from the apical culture fluid of polarized epithelial cells</w:t>
      </w:r>
      <w:r w:rsidR="00E773A6" w:rsidRPr="00AD7EDC">
        <w:rPr>
          <w:rFonts w:ascii="Arial" w:hAnsi="Arial" w:cs="Arial"/>
          <w:sz w:val="24"/>
          <w:szCs w:val="24"/>
          <w:lang w:val="en-US"/>
        </w:rPr>
        <w:t xml:space="preserve"> prior to cell lysis</w:t>
      </w:r>
      <w:r w:rsidR="00873160" w:rsidRPr="00AD7EDC">
        <w:rPr>
          <w:rFonts w:ascii="Arial" w:hAnsi="Arial" w:cs="Arial"/>
          <w:sz w:val="24"/>
          <w:szCs w:val="24"/>
          <w:lang w:val="en-US"/>
        </w:rPr>
        <w:t>.</w:t>
      </w:r>
      <w:r w:rsidR="00F51E49" w:rsidRPr="00AD7EDC">
        <w:rPr>
          <w:rFonts w:ascii="Arial" w:hAnsi="Arial" w:cs="Arial"/>
          <w:sz w:val="24"/>
          <w:szCs w:val="24"/>
          <w:lang w:val="en-US"/>
        </w:rPr>
        <w:t xml:space="preserve"> </w:t>
      </w:r>
      <w:r w:rsidR="009C06B0" w:rsidRPr="00AD7EDC">
        <w:rPr>
          <w:rFonts w:ascii="Arial" w:hAnsi="Arial" w:cs="Arial"/>
          <w:sz w:val="24"/>
          <w:szCs w:val="24"/>
          <w:lang w:val="en-US"/>
        </w:rPr>
        <w:t xml:space="preserve">Electron microscopy studies and specific inhibition of vesicular transport pathways indicate a vesicle-associated release of progeny </w:t>
      </w:r>
      <w:proofErr w:type="spellStart"/>
      <w:r w:rsidR="009C06B0" w:rsidRPr="00AD7EDC">
        <w:rPr>
          <w:rFonts w:ascii="Arial" w:hAnsi="Arial" w:cs="Arial"/>
          <w:sz w:val="24"/>
          <w:szCs w:val="24"/>
          <w:lang w:val="en-US"/>
        </w:rPr>
        <w:t>virions</w:t>
      </w:r>
      <w:proofErr w:type="spellEnd"/>
      <w:r w:rsidR="00F47A7A" w:rsidRPr="00AD7EDC">
        <w:rPr>
          <w:rFonts w:ascii="Arial" w:hAnsi="Arial" w:cs="Arial"/>
          <w:sz w:val="24"/>
          <w:szCs w:val="24"/>
          <w:lang w:val="en-US"/>
        </w:rPr>
        <w:t xml:space="preserve"> </w:t>
      </w:r>
      <w:r w:rsidR="00B070D8" w:rsidRPr="00AD7EDC">
        <w:rPr>
          <w:rFonts w:ascii="Arial" w:hAnsi="Arial" w:cs="Arial"/>
          <w:sz w:val="24"/>
          <w:szCs w:val="24"/>
          <w:lang w:val="en-US"/>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PEVuZE5vdGU+PENpdGU+PEF1dGhvcj5DbGF5c29uPC9BdXRob3I+PFllYXI+MTk4OTwvWWVhcj48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B070D8" w:rsidRPr="00AD7EDC">
        <w:rPr>
          <w:rFonts w:ascii="Arial" w:hAnsi="Arial" w:cs="Arial"/>
          <w:sz w:val="24"/>
          <w:szCs w:val="24"/>
          <w:lang w:val="en-US"/>
        </w:rPr>
      </w:r>
      <w:r w:rsidR="00B070D8"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7" w:tooltip="Clayson, 1989 #6" w:history="1">
        <w:r w:rsidR="00C11952" w:rsidRPr="00AD7EDC">
          <w:rPr>
            <w:rFonts w:ascii="Arial" w:hAnsi="Arial" w:cs="Arial"/>
            <w:noProof/>
            <w:sz w:val="24"/>
            <w:szCs w:val="24"/>
            <w:lang w:val="en-US"/>
          </w:rPr>
          <w:t>7</w:t>
        </w:r>
      </w:hyperlink>
      <w:r w:rsidR="005A3880" w:rsidRPr="00AD7EDC">
        <w:rPr>
          <w:rFonts w:ascii="Arial" w:hAnsi="Arial" w:cs="Arial"/>
          <w:noProof/>
          <w:sz w:val="24"/>
          <w:szCs w:val="24"/>
          <w:lang w:val="en-US"/>
        </w:rPr>
        <w:t xml:space="preserve">, </w:t>
      </w:r>
      <w:hyperlink w:anchor="_ENREF_17" w:tooltip="Jourdan, 1997 #27" w:history="1">
        <w:r w:rsidR="00C11952" w:rsidRPr="00AD7EDC">
          <w:rPr>
            <w:rFonts w:ascii="Arial" w:hAnsi="Arial" w:cs="Arial"/>
            <w:noProof/>
            <w:sz w:val="24"/>
            <w:szCs w:val="24"/>
            <w:lang w:val="en-US"/>
          </w:rPr>
          <w:t>17</w:t>
        </w:r>
      </w:hyperlink>
      <w:r w:rsidR="005A3880" w:rsidRPr="00AD7EDC">
        <w:rPr>
          <w:rFonts w:ascii="Arial" w:hAnsi="Arial" w:cs="Arial"/>
          <w:noProof/>
          <w:sz w:val="24"/>
          <w:szCs w:val="24"/>
          <w:lang w:val="en-US"/>
        </w:rPr>
        <w:t>)</w:t>
      </w:r>
      <w:r w:rsidR="00B070D8" w:rsidRPr="00AD7EDC">
        <w:rPr>
          <w:rFonts w:ascii="Arial" w:hAnsi="Arial" w:cs="Arial"/>
          <w:sz w:val="24"/>
          <w:szCs w:val="24"/>
          <w:lang w:val="en-US"/>
        </w:rPr>
        <w:fldChar w:fldCharType="end"/>
      </w:r>
      <w:r w:rsidR="009C06B0" w:rsidRPr="00AD7EDC">
        <w:rPr>
          <w:rFonts w:ascii="Arial" w:hAnsi="Arial" w:cs="Arial"/>
          <w:sz w:val="24"/>
          <w:szCs w:val="24"/>
          <w:lang w:val="en-US"/>
        </w:rPr>
        <w:t>.</w:t>
      </w:r>
      <w:r w:rsidR="0077364E">
        <w:rPr>
          <w:rFonts w:ascii="Arial" w:hAnsi="Arial" w:cs="Arial"/>
          <w:sz w:val="24"/>
          <w:szCs w:val="24"/>
          <w:lang w:val="en-US"/>
        </w:rPr>
        <w:t xml:space="preserve"> </w:t>
      </w:r>
    </w:p>
    <w:p w:rsidR="002E586F" w:rsidRPr="00AD7EDC" w:rsidRDefault="0077364E" w:rsidP="0077364E">
      <w:pPr>
        <w:spacing w:after="120" w:line="480" w:lineRule="auto"/>
        <w:ind w:firstLine="720"/>
        <w:jc w:val="both"/>
        <w:rPr>
          <w:rFonts w:ascii="Arial" w:hAnsi="Arial" w:cs="Arial"/>
          <w:sz w:val="24"/>
          <w:szCs w:val="24"/>
          <w:lang w:val="en-US"/>
        </w:rPr>
      </w:pPr>
      <w:r>
        <w:rPr>
          <w:rFonts w:ascii="Arial" w:hAnsi="Arial" w:cs="Arial"/>
          <w:sz w:val="24"/>
          <w:szCs w:val="24"/>
          <w:lang w:val="en-US"/>
        </w:rPr>
        <w:t>A</w:t>
      </w:r>
      <w:r w:rsidRPr="00AD7EDC">
        <w:rPr>
          <w:rFonts w:ascii="Arial" w:hAnsi="Arial" w:cs="Arial"/>
          <w:sz w:val="24"/>
          <w:szCs w:val="24"/>
          <w:lang w:val="en-US"/>
        </w:rPr>
        <w:t xml:space="preserve">n active </w:t>
      </w:r>
      <w:r>
        <w:rPr>
          <w:rFonts w:ascii="Arial" w:hAnsi="Arial" w:cs="Arial"/>
          <w:sz w:val="24"/>
          <w:szCs w:val="24"/>
          <w:lang w:val="en-US"/>
        </w:rPr>
        <w:t xml:space="preserve">process of </w:t>
      </w:r>
      <w:r w:rsidRPr="00AD7EDC">
        <w:rPr>
          <w:rFonts w:ascii="Arial" w:hAnsi="Arial" w:cs="Arial"/>
          <w:sz w:val="24"/>
          <w:szCs w:val="24"/>
          <w:lang w:val="en-US"/>
        </w:rPr>
        <w:t xml:space="preserve">egress </w:t>
      </w:r>
      <w:r>
        <w:rPr>
          <w:rFonts w:ascii="Arial" w:hAnsi="Arial" w:cs="Arial"/>
          <w:sz w:val="24"/>
          <w:szCs w:val="24"/>
          <w:lang w:val="en-US"/>
        </w:rPr>
        <w:t xml:space="preserve">has also been suggested for </w:t>
      </w:r>
      <w:r w:rsidR="00EB61AB" w:rsidRPr="00AD7EDC">
        <w:rPr>
          <w:rFonts w:ascii="Arial" w:hAnsi="Arial" w:cs="Arial"/>
          <w:sz w:val="24"/>
          <w:szCs w:val="24"/>
          <w:lang w:val="en-US"/>
        </w:rPr>
        <w:t>parvoviruses (PV), a group of small, non-enveloped viruses</w:t>
      </w:r>
      <w:r>
        <w:rPr>
          <w:rFonts w:ascii="Arial" w:hAnsi="Arial" w:cs="Arial"/>
          <w:sz w:val="24"/>
          <w:szCs w:val="24"/>
          <w:lang w:val="en-US"/>
        </w:rPr>
        <w:t xml:space="preserve"> </w:t>
      </w:r>
      <w:r w:rsidR="00B93F47"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B93F47" w:rsidRPr="00AD7EDC">
        <w:rPr>
          <w:rFonts w:ascii="Arial" w:hAnsi="Arial" w:cs="Arial"/>
          <w:sz w:val="24"/>
          <w:szCs w:val="24"/>
          <w:lang w:val="en-US"/>
        </w:rPr>
        <w:instrText xml:space="preserve"> ADDIN EN.CITE </w:instrText>
      </w:r>
      <w:r w:rsidR="00B93F47"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B93F47" w:rsidRPr="00AD7EDC">
        <w:rPr>
          <w:rFonts w:ascii="Arial" w:hAnsi="Arial" w:cs="Arial"/>
          <w:sz w:val="24"/>
          <w:szCs w:val="24"/>
          <w:lang w:val="en-US"/>
        </w:rPr>
        <w:instrText xml:space="preserve"> ADDIN EN.CITE.DATA </w:instrText>
      </w:r>
      <w:r w:rsidR="00B93F47" w:rsidRPr="00AD7EDC">
        <w:rPr>
          <w:rFonts w:ascii="Arial" w:hAnsi="Arial" w:cs="Arial"/>
          <w:sz w:val="24"/>
          <w:szCs w:val="24"/>
          <w:lang w:val="en-US"/>
        </w:rPr>
      </w:r>
      <w:r w:rsidR="00B93F47" w:rsidRPr="00AD7EDC">
        <w:rPr>
          <w:rFonts w:ascii="Arial" w:hAnsi="Arial" w:cs="Arial"/>
          <w:sz w:val="24"/>
          <w:szCs w:val="24"/>
          <w:lang w:val="en-US"/>
        </w:rPr>
        <w:fldChar w:fldCharType="end"/>
      </w:r>
      <w:r w:rsidR="00B93F47" w:rsidRPr="00AD7EDC">
        <w:rPr>
          <w:rFonts w:ascii="Arial" w:hAnsi="Arial" w:cs="Arial"/>
          <w:sz w:val="24"/>
          <w:szCs w:val="24"/>
          <w:lang w:val="en-US"/>
        </w:rPr>
      </w:r>
      <w:r w:rsidR="00B93F47" w:rsidRPr="00AD7EDC">
        <w:rPr>
          <w:rFonts w:ascii="Arial" w:hAnsi="Arial" w:cs="Arial"/>
          <w:sz w:val="24"/>
          <w:szCs w:val="24"/>
          <w:lang w:val="en-US"/>
        </w:rPr>
        <w:fldChar w:fldCharType="separate"/>
      </w:r>
      <w:r w:rsidR="00B93F47" w:rsidRPr="00AD7EDC">
        <w:rPr>
          <w:rFonts w:ascii="Arial" w:hAnsi="Arial" w:cs="Arial"/>
          <w:noProof/>
          <w:sz w:val="24"/>
          <w:szCs w:val="24"/>
          <w:lang w:val="en-US"/>
        </w:rPr>
        <w:t>(</w:t>
      </w:r>
      <w:hyperlink w:anchor="_ENREF_1" w:tooltip="Bar, 2008 #48" w:history="1">
        <w:r w:rsidR="00C11952" w:rsidRPr="00AD7EDC">
          <w:rPr>
            <w:rFonts w:ascii="Arial" w:hAnsi="Arial" w:cs="Arial"/>
            <w:noProof/>
            <w:sz w:val="24"/>
            <w:szCs w:val="24"/>
            <w:lang w:val="en-US"/>
          </w:rPr>
          <w:t>1</w:t>
        </w:r>
      </w:hyperlink>
      <w:r w:rsidR="00B93F47" w:rsidRPr="00AD7EDC">
        <w:rPr>
          <w:rFonts w:ascii="Arial" w:hAnsi="Arial" w:cs="Arial"/>
          <w:noProof/>
          <w:sz w:val="24"/>
          <w:szCs w:val="24"/>
          <w:lang w:val="en-US"/>
        </w:rPr>
        <w:t xml:space="preserve">, </w:t>
      </w:r>
      <w:hyperlink w:anchor="_ENREF_2" w:tooltip="Bar, 2013 #33" w:history="1">
        <w:r w:rsidR="00C11952" w:rsidRPr="00AD7EDC">
          <w:rPr>
            <w:rFonts w:ascii="Arial" w:hAnsi="Arial" w:cs="Arial"/>
            <w:noProof/>
            <w:sz w:val="24"/>
            <w:szCs w:val="24"/>
            <w:lang w:val="en-US"/>
          </w:rPr>
          <w:t>2</w:t>
        </w:r>
      </w:hyperlink>
      <w:r w:rsidR="00B93F47" w:rsidRPr="00AD7EDC">
        <w:rPr>
          <w:rFonts w:ascii="Arial" w:hAnsi="Arial" w:cs="Arial"/>
          <w:noProof/>
          <w:sz w:val="24"/>
          <w:szCs w:val="24"/>
          <w:lang w:val="en-US"/>
        </w:rPr>
        <w:t xml:space="preserve">, </w:t>
      </w:r>
      <w:hyperlink w:anchor="_ENREF_27" w:tooltip="Maroto, 2004 #41" w:history="1">
        <w:r w:rsidR="00C11952" w:rsidRPr="00AD7EDC">
          <w:rPr>
            <w:rFonts w:ascii="Arial" w:hAnsi="Arial" w:cs="Arial"/>
            <w:noProof/>
            <w:sz w:val="24"/>
            <w:szCs w:val="24"/>
            <w:lang w:val="en-US"/>
          </w:rPr>
          <w:t>27</w:t>
        </w:r>
      </w:hyperlink>
      <w:r w:rsidR="00B93F47" w:rsidRPr="00AD7EDC">
        <w:rPr>
          <w:rFonts w:ascii="Arial" w:hAnsi="Arial" w:cs="Arial"/>
          <w:noProof/>
          <w:sz w:val="24"/>
          <w:szCs w:val="24"/>
          <w:lang w:val="en-US"/>
        </w:rPr>
        <w:t>)</w:t>
      </w:r>
      <w:r w:rsidR="00B93F47" w:rsidRPr="00AD7EDC">
        <w:rPr>
          <w:rFonts w:ascii="Arial" w:hAnsi="Arial" w:cs="Arial"/>
          <w:sz w:val="24"/>
          <w:szCs w:val="24"/>
          <w:lang w:val="en-US"/>
        </w:rPr>
        <w:fldChar w:fldCharType="end"/>
      </w:r>
      <w:r w:rsidR="00B93F47">
        <w:rPr>
          <w:rFonts w:ascii="Arial" w:hAnsi="Arial" w:cs="Arial"/>
          <w:sz w:val="24"/>
          <w:szCs w:val="24"/>
          <w:lang w:val="en-US"/>
        </w:rPr>
        <w:t xml:space="preserve">. </w:t>
      </w:r>
      <w:r w:rsidR="00B6115A" w:rsidRPr="00AD7EDC">
        <w:rPr>
          <w:rFonts w:ascii="Arial" w:hAnsi="Arial" w:cs="Arial"/>
          <w:sz w:val="24"/>
          <w:szCs w:val="24"/>
          <w:lang w:val="en-US"/>
        </w:rPr>
        <w:t>Autonomous rodent</w:t>
      </w:r>
      <w:r w:rsidR="00536E7F" w:rsidRPr="00AD7EDC">
        <w:rPr>
          <w:rFonts w:ascii="Arial" w:hAnsi="Arial" w:cs="Arial"/>
          <w:sz w:val="24"/>
          <w:szCs w:val="24"/>
          <w:lang w:val="en-US"/>
        </w:rPr>
        <w:t xml:space="preserve"> PVs</w:t>
      </w:r>
      <w:r w:rsidR="00B6115A" w:rsidRPr="00AD7EDC">
        <w:rPr>
          <w:rFonts w:ascii="Arial" w:hAnsi="Arial" w:cs="Arial"/>
          <w:sz w:val="24"/>
          <w:szCs w:val="24"/>
          <w:lang w:val="en-US"/>
        </w:rPr>
        <w:t>, including minute virus of mice (MVM),</w:t>
      </w:r>
      <w:r w:rsidR="00536E7F" w:rsidRPr="00AD7EDC">
        <w:rPr>
          <w:rFonts w:ascii="Arial" w:hAnsi="Arial" w:cs="Arial"/>
          <w:sz w:val="24"/>
          <w:szCs w:val="24"/>
          <w:lang w:val="en-US"/>
        </w:rPr>
        <w:t xml:space="preserve"> display a T=1 icosahedral capsid </w:t>
      </w:r>
      <w:r w:rsidR="00934E55" w:rsidRPr="00AD7EDC">
        <w:rPr>
          <w:rFonts w:ascii="Arial" w:hAnsi="Arial" w:cs="Arial"/>
          <w:sz w:val="24"/>
          <w:szCs w:val="24"/>
          <w:lang w:val="en-US"/>
        </w:rPr>
        <w:t>containing</w:t>
      </w:r>
      <w:r w:rsidR="00536E7F" w:rsidRPr="00AD7EDC">
        <w:rPr>
          <w:rFonts w:ascii="Arial" w:hAnsi="Arial" w:cs="Arial"/>
          <w:sz w:val="24"/>
          <w:szCs w:val="24"/>
          <w:lang w:val="en-US"/>
        </w:rPr>
        <w:t xml:space="preserve"> a single-stranded DNA genome of about 5 kb</w:t>
      </w:r>
      <w:r w:rsidR="004A3B6D" w:rsidRPr="00AD7EDC">
        <w:rPr>
          <w:rFonts w:ascii="Arial" w:hAnsi="Arial" w:cs="Arial"/>
          <w:sz w:val="24"/>
          <w:szCs w:val="24"/>
          <w:lang w:val="en-US"/>
        </w:rPr>
        <w:t xml:space="preserve"> </w:t>
      </w:r>
      <w:r w:rsidR="004A3B6D"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&lt;EndNote&gt;&lt;Cite&gt;&lt;Author&gt;Cotmore&lt;/Author&gt;&lt;Year&gt;1987&lt;/Year&gt;&lt;RecNum&gt;18&lt;/RecNum&gt;&lt;DisplayText&gt;(9)&lt;/DisplayText&gt;&lt;record&gt;&lt;rec-number&gt;18&lt;/rec-number&gt;&lt;foreign-keys&gt;&lt;key app="EN" db-id="p9a95ada2x9dfketax5psfv72w29ssrpedff"&gt;18&lt;/key&gt;&lt;/foreign-keys&gt;&lt;ref-type name="Journal Article"&gt;17&lt;/ref-type&gt;&lt;contributors&gt;&lt;authors&gt;&lt;author&gt;Cotmore, S. F.&lt;/author&gt;&lt;author&gt;Tattersall, P.&lt;/author&gt;&lt;/authors&gt;&lt;/contributors&gt;&lt;titles&gt;&lt;title&gt;The autonomously replicating parvoviruses of vertebrates&lt;/title&gt;&lt;secondary-title&gt;Adv Virus Res&lt;/secondary-title&gt;&lt;alt-title&gt;Advances in virus research&lt;/alt-title&gt;&lt;/titles&gt;&lt;periodical&gt;&lt;full-title&gt;Adv Virus Res&lt;/full-title&gt;&lt;abbr-1&gt;Advances in virus research&lt;/abbr-1&gt;&lt;/periodical&gt;&lt;alt-periodical&gt;&lt;full-title&gt;Adv Virus Res&lt;/full-title&gt;&lt;abbr-1&gt;Advances in virus research&lt;/abbr-1&gt;&lt;/alt-periodical&gt;&lt;pages&gt;91-174&lt;/pages&gt;&lt;volume&gt;33&lt;/volume&gt;&lt;edition&gt;1987/01/01&lt;/edition&gt;&lt;keywords&gt;&lt;keyword&gt;Antigens, Viral/analysis&lt;/keyword&gt;&lt;keyword&gt;Cell Cycle&lt;/keyword&gt;&lt;keyword&gt;DNA Replication&lt;/keyword&gt;&lt;keyword&gt;DNA, Viral/genetics&lt;/keyword&gt;&lt;keyword&gt;Gene Expression Regulation&lt;/keyword&gt;&lt;keyword&gt;Genes, Viral&lt;/keyword&gt;&lt;keyword&gt;Morphogenesis&lt;/keyword&gt;&lt;keyword&gt;Nucleic Acid Conformation&lt;/keyword&gt;&lt;keyword&gt;Parvoviridae/classification/*physiology&lt;/keyword&gt;&lt;keyword&gt;Protein Biosynthesis&lt;/keyword&gt;&lt;keyword&gt;Transcription, Genetic&lt;/keyword&gt;&lt;keyword&gt;Viral Proteins/immunology/physiology&lt;/keyword&gt;&lt;keyword&gt;*Virus Replication&lt;/keyword&gt;&lt;/keywords&gt;&lt;dates&gt;&lt;year&gt;1987&lt;/year&gt;&lt;/dates&gt;&lt;isbn&gt;0065-3527 (Print)&amp;#xD;0065-3527 (Linking)&lt;/isbn&gt;&lt;accession-num&gt;3296697&lt;/accession-num&gt;&lt;work-type&gt;Research Support, U.S. Gov&amp;apos;t, P.H.S.&amp;#xD;Review&lt;/work-type&gt;&lt;urls&gt;&lt;related-urls&gt;&lt;url&gt;http://www.ncbi.nlm.nih.gov/pubmed/3296697&lt;/url&gt;&lt;/related-urls&gt;&lt;/urls&gt;&lt;language&gt;eng&lt;/language&gt;&lt;/record&gt;&lt;/Cite&gt;&lt;/EndNote&gt;</w:instrText>
      </w:r>
      <w:r w:rsidR="004A3B6D"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9" w:tooltip="Cotmore, 1987 #936" w:history="1">
        <w:r w:rsidR="00C11952" w:rsidRPr="00AD7EDC">
          <w:rPr>
            <w:rFonts w:ascii="Arial" w:hAnsi="Arial" w:cs="Arial"/>
            <w:noProof/>
            <w:sz w:val="24"/>
            <w:szCs w:val="24"/>
            <w:lang w:val="en-US"/>
          </w:rPr>
          <w:t>9</w:t>
        </w:r>
      </w:hyperlink>
      <w:r w:rsidR="005A3880" w:rsidRPr="00AD7EDC">
        <w:rPr>
          <w:rFonts w:ascii="Arial" w:hAnsi="Arial" w:cs="Arial"/>
          <w:noProof/>
          <w:sz w:val="24"/>
          <w:szCs w:val="24"/>
          <w:lang w:val="en-US"/>
        </w:rPr>
        <w:t>)</w:t>
      </w:r>
      <w:r w:rsidR="004A3B6D" w:rsidRPr="00AD7EDC">
        <w:rPr>
          <w:rFonts w:ascii="Arial" w:hAnsi="Arial" w:cs="Arial"/>
          <w:sz w:val="24"/>
          <w:szCs w:val="24"/>
          <w:lang w:val="en-US"/>
        </w:rPr>
        <w:fldChar w:fldCharType="end"/>
      </w:r>
      <w:r w:rsidR="00536E7F" w:rsidRPr="00AD7EDC">
        <w:rPr>
          <w:rFonts w:ascii="Arial" w:hAnsi="Arial" w:cs="Arial"/>
          <w:sz w:val="24"/>
          <w:szCs w:val="24"/>
          <w:lang w:val="en-US"/>
        </w:rPr>
        <w:t>.</w:t>
      </w:r>
      <w:r w:rsidR="00897183" w:rsidRPr="00AD7EDC">
        <w:rPr>
          <w:rFonts w:ascii="Arial" w:hAnsi="Arial" w:cs="Arial"/>
          <w:sz w:val="24"/>
          <w:szCs w:val="24"/>
          <w:lang w:val="en-US"/>
        </w:rPr>
        <w:t xml:space="preserve"> Due to their simplicity, PVs strongly depend on their host cell. Following entry, they are imported into the nucleus to profit f</w:t>
      </w:r>
      <w:r w:rsidR="0080174A">
        <w:rPr>
          <w:rFonts w:ascii="Arial" w:hAnsi="Arial" w:cs="Arial"/>
          <w:sz w:val="24"/>
          <w:szCs w:val="24"/>
          <w:lang w:val="en-US"/>
        </w:rPr>
        <w:t>rom the</w:t>
      </w:r>
      <w:r w:rsidR="007B1248">
        <w:rPr>
          <w:rFonts w:ascii="Arial" w:hAnsi="Arial" w:cs="Arial"/>
          <w:sz w:val="24"/>
          <w:szCs w:val="24"/>
          <w:lang w:val="en-US"/>
        </w:rPr>
        <w:t xml:space="preserve"> </w:t>
      </w:r>
      <w:r w:rsidR="00897183" w:rsidRPr="00AD7EDC">
        <w:rPr>
          <w:rFonts w:ascii="Arial" w:hAnsi="Arial" w:cs="Arial"/>
          <w:sz w:val="24"/>
          <w:szCs w:val="24"/>
          <w:lang w:val="en-US"/>
        </w:rPr>
        <w:t xml:space="preserve">replication machinery </w:t>
      </w:r>
      <w:r w:rsidR="00F67CD1">
        <w:rPr>
          <w:rFonts w:ascii="Arial" w:hAnsi="Arial" w:cs="Arial"/>
          <w:sz w:val="24"/>
          <w:szCs w:val="24"/>
          <w:lang w:val="en-US"/>
        </w:rPr>
        <w:t xml:space="preserve">of the host </w:t>
      </w:r>
      <w:r w:rsidR="00897183" w:rsidRPr="00AD7EDC">
        <w:rPr>
          <w:rFonts w:ascii="Arial" w:hAnsi="Arial" w:cs="Arial"/>
          <w:sz w:val="24"/>
          <w:szCs w:val="24"/>
          <w:lang w:val="en-US"/>
        </w:rPr>
        <w:t xml:space="preserve">for their own replication. Subsequently, assembly and genome packaging occur in the nucleus and give rise to </w:t>
      </w:r>
      <w:r w:rsidR="00F67CD1">
        <w:rPr>
          <w:rFonts w:ascii="Arial" w:hAnsi="Arial" w:cs="Arial"/>
          <w:sz w:val="24"/>
          <w:szCs w:val="24"/>
          <w:lang w:val="en-US"/>
        </w:rPr>
        <w:t xml:space="preserve">the </w:t>
      </w:r>
      <w:r w:rsidR="00897183" w:rsidRPr="00AD7EDC">
        <w:rPr>
          <w:rFonts w:ascii="Arial" w:hAnsi="Arial" w:cs="Arial"/>
          <w:sz w:val="24"/>
          <w:szCs w:val="24"/>
          <w:lang w:val="en-US"/>
        </w:rPr>
        <w:t xml:space="preserve">infectious progeny. </w:t>
      </w:r>
      <w:r w:rsidR="0067326E" w:rsidRPr="00AD7EDC">
        <w:rPr>
          <w:rFonts w:ascii="Arial" w:hAnsi="Arial" w:cs="Arial"/>
          <w:sz w:val="24"/>
          <w:szCs w:val="24"/>
          <w:lang w:val="en-US"/>
        </w:rPr>
        <w:t xml:space="preserve">Productive PV infection </w:t>
      </w:r>
      <w:r w:rsidR="002035FD" w:rsidRPr="00AD7EDC">
        <w:rPr>
          <w:rFonts w:ascii="Arial" w:hAnsi="Arial" w:cs="Arial"/>
          <w:sz w:val="24"/>
          <w:szCs w:val="24"/>
          <w:lang w:val="en-US"/>
        </w:rPr>
        <w:t>causes</w:t>
      </w:r>
      <w:r w:rsidR="0067326E" w:rsidRPr="00AD7EDC">
        <w:rPr>
          <w:rFonts w:ascii="Arial" w:hAnsi="Arial" w:cs="Arial"/>
          <w:sz w:val="24"/>
          <w:szCs w:val="24"/>
          <w:lang w:val="en-US"/>
        </w:rPr>
        <w:t xml:space="preserve"> dramatic morphological and physiological changes of </w:t>
      </w:r>
      <w:r w:rsidR="0067326E" w:rsidRPr="00AD7EDC">
        <w:rPr>
          <w:rFonts w:ascii="Arial" w:hAnsi="Arial" w:cs="Arial"/>
          <w:sz w:val="24"/>
          <w:szCs w:val="24"/>
          <w:lang w:val="en-US"/>
        </w:rPr>
        <w:lastRenderedPageBreak/>
        <w:t>their host cells</w:t>
      </w:r>
      <w:r w:rsidR="00B21BA0" w:rsidRPr="00AD7EDC">
        <w:rPr>
          <w:rFonts w:ascii="Arial" w:hAnsi="Arial" w:cs="Arial"/>
          <w:sz w:val="24"/>
          <w:szCs w:val="24"/>
          <w:lang w:val="en-US"/>
        </w:rPr>
        <w:t xml:space="preserve">, </w:t>
      </w:r>
      <w:r w:rsidR="0067326E" w:rsidRPr="00AD7EDC">
        <w:rPr>
          <w:rFonts w:ascii="Arial" w:hAnsi="Arial" w:cs="Arial"/>
          <w:sz w:val="24"/>
          <w:szCs w:val="24"/>
          <w:lang w:val="en-US"/>
        </w:rPr>
        <w:t xml:space="preserve">culminating in cell death </w:t>
      </w:r>
      <w:r w:rsidR="00B21BA0" w:rsidRPr="00AD7EDC">
        <w:rPr>
          <w:rFonts w:ascii="Arial" w:hAnsi="Arial" w:cs="Arial"/>
          <w:sz w:val="24"/>
          <w:szCs w:val="24"/>
          <w:lang w:val="en-US"/>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PEVuZE5vdGU+PENpdGU+PEF1dGhvcj5DYWlsbGV0LUZhdXF1ZXQ8L0F1dGhvcj48WWVhcj4xOTkw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=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B21BA0" w:rsidRPr="00AD7EDC">
        <w:rPr>
          <w:rFonts w:ascii="Arial" w:hAnsi="Arial" w:cs="Arial"/>
          <w:sz w:val="24"/>
          <w:szCs w:val="24"/>
          <w:lang w:val="en-US"/>
        </w:rPr>
      </w:r>
      <w:r w:rsidR="00B21BA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5" w:tooltip="Caillet-Fauquet, 1990 #45" w:history="1">
        <w:r w:rsidR="00C11952" w:rsidRPr="00AD7EDC">
          <w:rPr>
            <w:rFonts w:ascii="Arial" w:hAnsi="Arial" w:cs="Arial"/>
            <w:noProof/>
            <w:sz w:val="24"/>
            <w:szCs w:val="24"/>
            <w:lang w:val="en-US"/>
          </w:rPr>
          <w:t>5</w:t>
        </w:r>
      </w:hyperlink>
      <w:r w:rsidR="005A3880" w:rsidRPr="00AD7EDC">
        <w:rPr>
          <w:rFonts w:ascii="Arial" w:hAnsi="Arial" w:cs="Arial"/>
          <w:noProof/>
          <w:sz w:val="24"/>
          <w:szCs w:val="24"/>
          <w:lang w:val="en-US"/>
        </w:rPr>
        <w:t xml:space="preserve">, </w:t>
      </w:r>
      <w:hyperlink w:anchor="_ENREF_16" w:tooltip="Herrero, 2004 #46" w:history="1">
        <w:r w:rsidR="00C11952" w:rsidRPr="00AD7EDC">
          <w:rPr>
            <w:rFonts w:ascii="Arial" w:hAnsi="Arial" w:cs="Arial"/>
            <w:noProof/>
            <w:sz w:val="24"/>
            <w:szCs w:val="24"/>
            <w:lang w:val="en-US"/>
          </w:rPr>
          <w:t>16</w:t>
        </w:r>
      </w:hyperlink>
      <w:r w:rsidR="005A3880" w:rsidRPr="00AD7EDC">
        <w:rPr>
          <w:rFonts w:ascii="Arial" w:hAnsi="Arial" w:cs="Arial"/>
          <w:noProof/>
          <w:sz w:val="24"/>
          <w:szCs w:val="24"/>
          <w:lang w:val="en-US"/>
        </w:rPr>
        <w:t>)</w:t>
      </w:r>
      <w:r w:rsidR="00B21BA0" w:rsidRPr="00AD7EDC">
        <w:rPr>
          <w:rFonts w:ascii="Arial" w:hAnsi="Arial" w:cs="Arial"/>
          <w:sz w:val="24"/>
          <w:szCs w:val="24"/>
          <w:lang w:val="en-US"/>
        </w:rPr>
        <w:fldChar w:fldCharType="end"/>
      </w:r>
      <w:r w:rsidR="00F67CD1">
        <w:rPr>
          <w:rFonts w:ascii="Arial" w:hAnsi="Arial" w:cs="Arial"/>
          <w:sz w:val="24"/>
          <w:szCs w:val="24"/>
          <w:lang w:val="en-US"/>
        </w:rPr>
        <w:t xml:space="preserve"> and </w:t>
      </w:r>
      <w:r w:rsidR="00BE576B" w:rsidRPr="00AD7EDC">
        <w:rPr>
          <w:rFonts w:ascii="Arial" w:hAnsi="Arial" w:cs="Arial"/>
          <w:sz w:val="24"/>
          <w:szCs w:val="24"/>
          <w:lang w:val="en-US"/>
        </w:rPr>
        <w:t xml:space="preserve">passive release of progeny </w:t>
      </w:r>
      <w:proofErr w:type="spellStart"/>
      <w:r w:rsidR="00A517EE" w:rsidRPr="00AD7EDC">
        <w:rPr>
          <w:rFonts w:ascii="Arial" w:hAnsi="Arial" w:cs="Arial"/>
          <w:sz w:val="24"/>
          <w:szCs w:val="24"/>
          <w:lang w:val="en-US"/>
        </w:rPr>
        <w:t>vir</w:t>
      </w:r>
      <w:r w:rsidR="00A517EE" w:rsidRPr="00AD7EDC">
        <w:rPr>
          <w:rFonts w:ascii="Arial" w:hAnsi="Arial" w:cs="Arial"/>
          <w:sz w:val="24"/>
          <w:szCs w:val="24"/>
          <w:lang w:val="en-US"/>
        </w:rPr>
        <w:t>i</w:t>
      </w:r>
      <w:r w:rsidR="00A517EE" w:rsidRPr="00AD7EDC">
        <w:rPr>
          <w:rFonts w:ascii="Arial" w:hAnsi="Arial" w:cs="Arial"/>
          <w:sz w:val="24"/>
          <w:szCs w:val="24"/>
          <w:lang w:val="en-US"/>
        </w:rPr>
        <w:t>ons</w:t>
      </w:r>
      <w:proofErr w:type="spellEnd"/>
      <w:r w:rsidR="00BE576B" w:rsidRPr="00AD7EDC">
        <w:rPr>
          <w:rFonts w:ascii="Arial" w:hAnsi="Arial" w:cs="Arial"/>
          <w:sz w:val="24"/>
          <w:szCs w:val="24"/>
          <w:lang w:val="en-US"/>
        </w:rPr>
        <w:t xml:space="preserve">. </w:t>
      </w:r>
      <w:r w:rsidR="0067326E" w:rsidRPr="00AD7EDC">
        <w:rPr>
          <w:rFonts w:ascii="Arial" w:hAnsi="Arial" w:cs="Arial"/>
          <w:sz w:val="24"/>
          <w:szCs w:val="24"/>
          <w:lang w:val="en-US"/>
        </w:rPr>
        <w:t xml:space="preserve">PV cytotoxicity is mainly </w:t>
      </w:r>
      <w:r w:rsidR="00BE576B" w:rsidRPr="00AD7EDC">
        <w:rPr>
          <w:rFonts w:ascii="Arial" w:hAnsi="Arial" w:cs="Arial"/>
          <w:sz w:val="24"/>
          <w:szCs w:val="24"/>
          <w:lang w:val="en-US"/>
        </w:rPr>
        <w:t xml:space="preserve">mediated by </w:t>
      </w:r>
      <w:r w:rsidR="0067326E" w:rsidRPr="00AD7EDC">
        <w:rPr>
          <w:rFonts w:ascii="Arial" w:hAnsi="Arial" w:cs="Arial"/>
          <w:sz w:val="24"/>
          <w:szCs w:val="24"/>
          <w:lang w:val="en-US"/>
        </w:rPr>
        <w:t>the la</w:t>
      </w:r>
      <w:r w:rsidR="002E586F" w:rsidRPr="00AD7EDC">
        <w:rPr>
          <w:rFonts w:ascii="Arial" w:hAnsi="Arial" w:cs="Arial"/>
          <w:sz w:val="24"/>
          <w:szCs w:val="24"/>
          <w:lang w:val="en-US"/>
        </w:rPr>
        <w:t>rge non-structural protein NS1.</w:t>
      </w:r>
    </w:p>
    <w:p w:rsidR="007B1248" w:rsidRDefault="00371ED6" w:rsidP="007B1248">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Besides passive egress </w:t>
      </w:r>
      <w:r w:rsidR="00226FA9" w:rsidRPr="00AD7EDC">
        <w:rPr>
          <w:rFonts w:ascii="Arial" w:hAnsi="Arial" w:cs="Arial"/>
          <w:sz w:val="24"/>
          <w:szCs w:val="24"/>
          <w:lang w:val="en-US"/>
        </w:rPr>
        <w:t xml:space="preserve">by </w:t>
      </w:r>
      <w:r w:rsidRPr="00AD7EDC">
        <w:rPr>
          <w:rFonts w:ascii="Arial" w:hAnsi="Arial" w:cs="Arial"/>
          <w:sz w:val="24"/>
          <w:szCs w:val="24"/>
          <w:lang w:val="en-US"/>
        </w:rPr>
        <w:t xml:space="preserve">cell </w:t>
      </w:r>
      <w:r w:rsidR="00226FA9" w:rsidRPr="00AD7EDC">
        <w:rPr>
          <w:rFonts w:ascii="Arial" w:hAnsi="Arial" w:cs="Arial"/>
          <w:sz w:val="24"/>
          <w:szCs w:val="24"/>
          <w:lang w:val="en-US"/>
        </w:rPr>
        <w:t xml:space="preserve">lysis, the existence of </w:t>
      </w:r>
      <w:r w:rsidRPr="00AD7EDC">
        <w:rPr>
          <w:rFonts w:ascii="Arial" w:hAnsi="Arial" w:cs="Arial"/>
          <w:sz w:val="24"/>
          <w:szCs w:val="24"/>
          <w:lang w:val="en-US"/>
        </w:rPr>
        <w:t>an active, p</w:t>
      </w:r>
      <w:r w:rsidR="00EC515A" w:rsidRPr="00AD7EDC">
        <w:rPr>
          <w:rFonts w:ascii="Arial" w:hAnsi="Arial" w:cs="Arial"/>
          <w:sz w:val="24"/>
          <w:szCs w:val="24"/>
          <w:lang w:val="en-US"/>
        </w:rPr>
        <w:t>re-lytic egress for MVM</w:t>
      </w:r>
      <w:r w:rsidR="00B93F47">
        <w:rPr>
          <w:rFonts w:ascii="Arial" w:hAnsi="Arial" w:cs="Arial"/>
          <w:sz w:val="24"/>
          <w:szCs w:val="24"/>
          <w:lang w:val="en-US"/>
        </w:rPr>
        <w:t xml:space="preserve"> has been suggested</w:t>
      </w:r>
      <w:r w:rsidR="00037058" w:rsidRPr="00AD7EDC">
        <w:rPr>
          <w:rFonts w:ascii="Arial" w:hAnsi="Arial" w:cs="Arial"/>
          <w:sz w:val="24"/>
          <w:szCs w:val="24"/>
          <w:lang w:val="en-US"/>
        </w:rPr>
        <w:t xml:space="preserve"> </w:t>
      </w:r>
      <w:r w:rsidR="00037058"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PEVuZE5vdGU+PENpdGU+PEF1dGhvcj5CYXI8L0F1dGhvcj48WWVhcj4yMDEzPC9ZZWFyPjxSZWNO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37058" w:rsidRPr="00AD7EDC">
        <w:rPr>
          <w:rFonts w:ascii="Arial" w:hAnsi="Arial" w:cs="Arial"/>
          <w:sz w:val="24"/>
          <w:szCs w:val="24"/>
          <w:lang w:val="en-US"/>
        </w:rPr>
      </w:r>
      <w:r w:rsidR="00037058"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 w:tooltip="Bar, 2008 #48" w:history="1">
        <w:r w:rsidR="00C11952" w:rsidRPr="00AD7EDC">
          <w:rPr>
            <w:rFonts w:ascii="Arial" w:hAnsi="Arial" w:cs="Arial"/>
            <w:noProof/>
            <w:sz w:val="24"/>
            <w:szCs w:val="24"/>
            <w:lang w:val="en-US"/>
          </w:rPr>
          <w:t>1</w:t>
        </w:r>
      </w:hyperlink>
      <w:r w:rsidR="005A3880" w:rsidRPr="00AD7EDC">
        <w:rPr>
          <w:rFonts w:ascii="Arial" w:hAnsi="Arial" w:cs="Arial"/>
          <w:noProof/>
          <w:sz w:val="24"/>
          <w:szCs w:val="24"/>
          <w:lang w:val="en-US"/>
        </w:rPr>
        <w:t xml:space="preserve">, </w:t>
      </w:r>
      <w:hyperlink w:anchor="_ENREF_2" w:tooltip="Bar, 2013 #33" w:history="1">
        <w:r w:rsidR="00C11952" w:rsidRPr="00AD7EDC">
          <w:rPr>
            <w:rFonts w:ascii="Arial" w:hAnsi="Arial" w:cs="Arial"/>
            <w:noProof/>
            <w:sz w:val="24"/>
            <w:szCs w:val="24"/>
            <w:lang w:val="en-US"/>
          </w:rPr>
          <w:t>2</w:t>
        </w:r>
      </w:hyperlink>
      <w:r w:rsidR="005A3880" w:rsidRPr="00AD7EDC">
        <w:rPr>
          <w:rFonts w:ascii="Arial" w:hAnsi="Arial" w:cs="Arial"/>
          <w:noProof/>
          <w:sz w:val="24"/>
          <w:szCs w:val="24"/>
          <w:lang w:val="en-US"/>
        </w:rPr>
        <w:t xml:space="preserve">, </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037058" w:rsidRPr="00AD7EDC">
        <w:rPr>
          <w:rFonts w:ascii="Arial" w:hAnsi="Arial" w:cs="Arial"/>
          <w:sz w:val="24"/>
          <w:szCs w:val="24"/>
          <w:lang w:val="en-US"/>
        </w:rPr>
        <w:fldChar w:fldCharType="end"/>
      </w:r>
      <w:r w:rsidR="002E586F" w:rsidRPr="00AD7EDC">
        <w:rPr>
          <w:rFonts w:ascii="Arial" w:hAnsi="Arial" w:cs="Arial"/>
          <w:sz w:val="24"/>
          <w:szCs w:val="24"/>
          <w:lang w:val="en-US"/>
        </w:rPr>
        <w:t>.</w:t>
      </w:r>
      <w:r w:rsidR="00EC515A" w:rsidRPr="00AD7EDC">
        <w:rPr>
          <w:rFonts w:ascii="Arial" w:hAnsi="Arial" w:cs="Arial"/>
          <w:sz w:val="24"/>
          <w:szCs w:val="24"/>
          <w:lang w:val="en-US"/>
        </w:rPr>
        <w:t xml:space="preserve"> </w:t>
      </w:r>
      <w:r w:rsidR="00226FA9" w:rsidRPr="00AD7EDC">
        <w:rPr>
          <w:rFonts w:ascii="Arial" w:hAnsi="Arial" w:cs="Arial"/>
          <w:sz w:val="24"/>
          <w:szCs w:val="24"/>
          <w:lang w:val="en-US"/>
        </w:rPr>
        <w:t>S</w:t>
      </w:r>
      <w:r w:rsidR="00EC515A" w:rsidRPr="00AD7EDC">
        <w:rPr>
          <w:rFonts w:ascii="Arial" w:hAnsi="Arial" w:cs="Arial"/>
          <w:sz w:val="24"/>
          <w:szCs w:val="24"/>
          <w:lang w:val="en-US"/>
        </w:rPr>
        <w:t xml:space="preserve">everal important </w:t>
      </w:r>
      <w:r w:rsidR="004E55D7" w:rsidRPr="00AD7EDC">
        <w:rPr>
          <w:rFonts w:ascii="Arial" w:hAnsi="Arial" w:cs="Arial"/>
          <w:sz w:val="24"/>
          <w:szCs w:val="24"/>
          <w:lang w:val="en-US"/>
        </w:rPr>
        <w:t xml:space="preserve">viral and cellular </w:t>
      </w:r>
      <w:r w:rsidR="00F67CD1">
        <w:rPr>
          <w:rFonts w:ascii="Arial" w:hAnsi="Arial" w:cs="Arial"/>
          <w:sz w:val="24"/>
          <w:szCs w:val="24"/>
          <w:lang w:val="en-US"/>
        </w:rPr>
        <w:t>factors</w:t>
      </w:r>
      <w:r w:rsidR="00F67CD1" w:rsidRPr="00AD7EDC">
        <w:rPr>
          <w:rFonts w:ascii="Arial" w:hAnsi="Arial" w:cs="Arial"/>
          <w:sz w:val="24"/>
          <w:szCs w:val="24"/>
          <w:lang w:val="en-US"/>
        </w:rPr>
        <w:t xml:space="preserve"> </w:t>
      </w:r>
      <w:r w:rsidR="00EC515A" w:rsidRPr="00AD7EDC">
        <w:rPr>
          <w:rFonts w:ascii="Arial" w:hAnsi="Arial" w:cs="Arial"/>
          <w:sz w:val="24"/>
          <w:szCs w:val="24"/>
          <w:lang w:val="en-US"/>
        </w:rPr>
        <w:t>involved in</w:t>
      </w:r>
      <w:r w:rsidR="00126931" w:rsidRPr="00AD7EDC">
        <w:rPr>
          <w:rFonts w:ascii="Arial" w:hAnsi="Arial" w:cs="Arial"/>
          <w:sz w:val="24"/>
          <w:szCs w:val="24"/>
          <w:lang w:val="en-US"/>
        </w:rPr>
        <w:t xml:space="preserve"> PV egress have been identified</w:t>
      </w:r>
      <w:r w:rsidR="00291134" w:rsidRPr="00AD7EDC">
        <w:rPr>
          <w:rFonts w:ascii="Arial" w:hAnsi="Arial" w:cs="Arial"/>
          <w:sz w:val="24"/>
          <w:szCs w:val="24"/>
          <w:lang w:val="en-US"/>
        </w:rPr>
        <w:t xml:space="preserve">. </w:t>
      </w:r>
      <w:r w:rsidR="008E6432">
        <w:rPr>
          <w:rFonts w:ascii="Arial" w:hAnsi="Arial" w:cs="Arial"/>
          <w:sz w:val="24"/>
          <w:szCs w:val="24"/>
          <w:lang w:val="en-US"/>
        </w:rPr>
        <w:t xml:space="preserve">The highly </w:t>
      </w:r>
      <w:r w:rsidR="007B1248">
        <w:rPr>
          <w:rFonts w:ascii="Arial" w:hAnsi="Arial" w:cs="Arial"/>
          <w:sz w:val="24"/>
          <w:szCs w:val="24"/>
          <w:lang w:val="en-US"/>
        </w:rPr>
        <w:t>s</w:t>
      </w:r>
      <w:r w:rsidR="00D40F31" w:rsidRPr="00AD7EDC">
        <w:rPr>
          <w:rFonts w:ascii="Arial" w:hAnsi="Arial" w:cs="Arial"/>
          <w:sz w:val="24"/>
          <w:szCs w:val="24"/>
          <w:lang w:val="en-US"/>
        </w:rPr>
        <w:t xml:space="preserve">table interaction of </w:t>
      </w:r>
      <w:r w:rsidR="008E6432">
        <w:rPr>
          <w:rFonts w:ascii="Arial" w:hAnsi="Arial" w:cs="Arial"/>
          <w:sz w:val="24"/>
          <w:szCs w:val="24"/>
          <w:lang w:val="en-US"/>
        </w:rPr>
        <w:t xml:space="preserve">the viral non-structural protein </w:t>
      </w:r>
      <w:r w:rsidR="00291134" w:rsidRPr="00AD7EDC">
        <w:rPr>
          <w:rFonts w:ascii="Arial" w:hAnsi="Arial" w:cs="Arial"/>
          <w:sz w:val="24"/>
          <w:szCs w:val="24"/>
          <w:lang w:val="en-US"/>
        </w:rPr>
        <w:t xml:space="preserve">NS2 </w:t>
      </w:r>
      <w:r w:rsidR="00D40F31" w:rsidRPr="00AD7EDC">
        <w:rPr>
          <w:rFonts w:ascii="Arial" w:hAnsi="Arial" w:cs="Arial"/>
          <w:sz w:val="24"/>
          <w:szCs w:val="24"/>
          <w:lang w:val="en-US"/>
        </w:rPr>
        <w:t xml:space="preserve">with Crm1 </w:t>
      </w:r>
      <w:r w:rsidR="00291134" w:rsidRPr="00AD7EDC">
        <w:rPr>
          <w:rFonts w:ascii="Arial" w:hAnsi="Arial" w:cs="Arial"/>
          <w:sz w:val="24"/>
          <w:szCs w:val="24"/>
          <w:lang w:val="en-US"/>
        </w:rPr>
        <w:t xml:space="preserve">was </w:t>
      </w:r>
      <w:r w:rsidR="008E6432">
        <w:rPr>
          <w:rFonts w:ascii="Arial" w:hAnsi="Arial" w:cs="Arial"/>
          <w:sz w:val="24"/>
          <w:szCs w:val="24"/>
          <w:lang w:val="en-US"/>
        </w:rPr>
        <w:t>suggested to play a role in egress</w:t>
      </w:r>
      <w:r w:rsidR="00291134" w:rsidRPr="00AD7EDC">
        <w:rPr>
          <w:rFonts w:ascii="Arial" w:hAnsi="Arial" w:cs="Arial"/>
          <w:sz w:val="24"/>
          <w:szCs w:val="24"/>
          <w:lang w:val="en-US"/>
        </w:rPr>
        <w:t xml:space="preserve"> </w:t>
      </w:r>
      <w:r w:rsidR="00291134" w:rsidRPr="00AD7EDC">
        <w:rPr>
          <w:rFonts w:ascii="Arial" w:hAnsi="Arial" w:cs="Arial"/>
          <w:sz w:val="24"/>
          <w:szCs w:val="24"/>
          <w:lang w:val="en-US"/>
        </w:rPr>
        <w:fldChar w:fldCharType="begin">
          <w:fldData xml:space="preserve">PEVuZE5vdGU+PENpdGU+PEF1dGhvcj5Cb2RlbmRvcmY8L0F1dGhvcj48WWVhcj4xOTk5PC9ZZWFy
PjxSZWNOdW0+MzE8L1JlY051bT48RGlzcGxheVRleHQ+KDQsIDM5KTwvRGlzcGxheVRleHQ+PHJl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PEVuZE5vdGU+PENpdGU+PEF1dGhvcj5Cb2RlbmRvcmY8L0F1dGhvcj48WWVhcj4xOTk5PC9ZZWFy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PC9hbHQtcGVyaW9kaWNhbD48cGFnZXM+MTQ0LTUwPC9wYWdlcz48dm9sdW1lPjI2NDwvdm9sdW1l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291134" w:rsidRPr="00AD7EDC">
        <w:rPr>
          <w:rFonts w:ascii="Arial" w:hAnsi="Arial" w:cs="Arial"/>
          <w:sz w:val="24"/>
          <w:szCs w:val="24"/>
          <w:lang w:val="en-US"/>
        </w:rPr>
      </w:r>
      <w:r w:rsidR="00291134"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 w:tooltip="Bodendorf, 1999 #31" w:history="1">
        <w:r w:rsidR="00C11952">
          <w:rPr>
            <w:rFonts w:ascii="Arial" w:hAnsi="Arial" w:cs="Arial"/>
            <w:noProof/>
            <w:sz w:val="24"/>
            <w:szCs w:val="24"/>
            <w:lang w:val="en-US"/>
          </w:rPr>
          <w:t>4</w:t>
        </w:r>
      </w:hyperlink>
      <w:r w:rsidR="00F06352">
        <w:rPr>
          <w:rFonts w:ascii="Arial" w:hAnsi="Arial" w:cs="Arial"/>
          <w:noProof/>
          <w:sz w:val="24"/>
          <w:szCs w:val="24"/>
          <w:lang w:val="en-US"/>
        </w:rPr>
        <w:t xml:space="preserve">, </w:t>
      </w:r>
      <w:hyperlink w:anchor="_ENREF_39" w:tooltip="Ohshima, 1999 #32" w:history="1">
        <w:r w:rsidR="00C11952">
          <w:rPr>
            <w:rFonts w:ascii="Arial" w:hAnsi="Arial" w:cs="Arial"/>
            <w:noProof/>
            <w:sz w:val="24"/>
            <w:szCs w:val="24"/>
            <w:lang w:val="en-US"/>
          </w:rPr>
          <w:t>39</w:t>
        </w:r>
      </w:hyperlink>
      <w:r w:rsidR="00F06352">
        <w:rPr>
          <w:rFonts w:ascii="Arial" w:hAnsi="Arial" w:cs="Arial"/>
          <w:noProof/>
          <w:sz w:val="24"/>
          <w:szCs w:val="24"/>
          <w:lang w:val="en-US"/>
        </w:rPr>
        <w:t>)</w:t>
      </w:r>
      <w:r w:rsidR="00291134" w:rsidRPr="00AD7EDC">
        <w:rPr>
          <w:rFonts w:ascii="Arial" w:hAnsi="Arial" w:cs="Arial"/>
          <w:sz w:val="24"/>
          <w:szCs w:val="24"/>
          <w:lang w:val="en-US"/>
        </w:rPr>
        <w:fldChar w:fldCharType="end"/>
      </w:r>
      <w:r w:rsidR="00291134" w:rsidRPr="00AD7EDC">
        <w:rPr>
          <w:rFonts w:ascii="Arial" w:hAnsi="Arial" w:cs="Arial"/>
          <w:sz w:val="24"/>
          <w:szCs w:val="24"/>
          <w:lang w:val="en-US"/>
        </w:rPr>
        <w:t xml:space="preserve">. </w:t>
      </w:r>
      <w:r w:rsidR="001063CC" w:rsidRPr="00AD7EDC">
        <w:rPr>
          <w:rFonts w:ascii="Arial" w:hAnsi="Arial" w:cs="Arial"/>
          <w:sz w:val="24"/>
          <w:szCs w:val="24"/>
          <w:lang w:val="en-US"/>
        </w:rPr>
        <w:t xml:space="preserve">Classical nuclear export signals (NES) exhibit low affinity for Crm1 to prevent the formation of </w:t>
      </w:r>
      <w:r w:rsidR="008E6432">
        <w:rPr>
          <w:rFonts w:ascii="Arial" w:hAnsi="Arial" w:cs="Arial"/>
          <w:sz w:val="24"/>
          <w:szCs w:val="24"/>
          <w:lang w:val="en-US"/>
        </w:rPr>
        <w:t>stable</w:t>
      </w:r>
      <w:r w:rsidR="008E6432" w:rsidRPr="00AD7EDC">
        <w:rPr>
          <w:rFonts w:ascii="Arial" w:hAnsi="Arial" w:cs="Arial"/>
          <w:sz w:val="24"/>
          <w:szCs w:val="24"/>
          <w:lang w:val="en-US"/>
        </w:rPr>
        <w:t xml:space="preserve"> </w:t>
      </w:r>
      <w:r w:rsidR="001063CC" w:rsidRPr="00AD7EDC">
        <w:rPr>
          <w:rFonts w:ascii="Arial" w:hAnsi="Arial" w:cs="Arial"/>
          <w:sz w:val="24"/>
          <w:szCs w:val="24"/>
          <w:lang w:val="en-US"/>
        </w:rPr>
        <w:t>Crm1/cargo complex</w:t>
      </w:r>
      <w:r w:rsidR="008E6432">
        <w:rPr>
          <w:rFonts w:ascii="Arial" w:hAnsi="Arial" w:cs="Arial"/>
          <w:sz w:val="24"/>
          <w:szCs w:val="24"/>
          <w:lang w:val="en-US"/>
        </w:rPr>
        <w:t>es</w:t>
      </w:r>
      <w:r w:rsidR="001063CC" w:rsidRPr="00AD7EDC">
        <w:rPr>
          <w:rFonts w:ascii="Arial" w:hAnsi="Arial" w:cs="Arial"/>
          <w:sz w:val="24"/>
          <w:szCs w:val="24"/>
          <w:lang w:val="en-US"/>
        </w:rPr>
        <w:t xml:space="preserve"> in the cy</w:t>
      </w:r>
      <w:r w:rsidR="0055678E" w:rsidRPr="00AD7EDC">
        <w:rPr>
          <w:rFonts w:ascii="Arial" w:hAnsi="Arial" w:cs="Arial"/>
          <w:sz w:val="24"/>
          <w:szCs w:val="24"/>
          <w:lang w:val="en-US"/>
        </w:rPr>
        <w:t xml:space="preserve">toplasm where </w:t>
      </w:r>
      <w:proofErr w:type="spellStart"/>
      <w:r w:rsidR="0055678E" w:rsidRPr="00AD7EDC">
        <w:rPr>
          <w:rFonts w:ascii="Arial" w:hAnsi="Arial" w:cs="Arial"/>
          <w:sz w:val="24"/>
          <w:szCs w:val="24"/>
          <w:lang w:val="en-US"/>
        </w:rPr>
        <w:t>RanGTP</w:t>
      </w:r>
      <w:proofErr w:type="spellEnd"/>
      <w:r w:rsidR="0055678E" w:rsidRPr="00AD7EDC">
        <w:rPr>
          <w:rFonts w:ascii="Arial" w:hAnsi="Arial" w:cs="Arial"/>
          <w:sz w:val="24"/>
          <w:szCs w:val="24"/>
          <w:lang w:val="en-US"/>
        </w:rPr>
        <w:t xml:space="preserve"> is absent </w:t>
      </w:r>
      <w:r w:rsidR="0055678E"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&lt;EndNote&gt;&lt;Cite&gt;&lt;Author&gt;Nachury&lt;/Author&gt;&lt;Year&gt;1999&lt;/Year&gt;&lt;RecNum&gt;36&lt;/RecNum&gt;&lt;DisplayText&gt;(34)&lt;/DisplayText&gt;&lt;record&gt;&lt;rec-number&gt;36&lt;/rec-number&gt;&lt;foreign-keys&gt;&lt;key app="EN" db-id="p9a95ada2x9dfketax5psfv72w29ssrpedff"&gt;36&lt;/key&gt;&lt;/foreign-keys&gt;&lt;ref-type name="Journal Article"&gt;17&lt;/ref-type&gt;&lt;contributors&gt;&lt;authors&gt;&lt;author&gt;Nachury, M. V.&lt;/author&gt;&lt;author&gt;Weis, K.&lt;/author&gt;&lt;/authors&gt;&lt;/contributors&gt;&lt;auth-address&gt;Weis, K&amp;#xD;Univ Calif Berkeley, Dept Mol &amp;amp; Cell Biol, Berkeley, CA 94729 USA&amp;#xD;Univ Calif Berkeley, Dept Mol &amp;amp; Cell Biol, Berkeley, CA 94729 USA&amp;#xD;Univ Calif Berkeley, Dept Mol &amp;amp; Cell Biol, Berkeley, CA 94729 USA&lt;/auth-address&gt;&lt;titles&gt;&lt;title&gt;The direction of transport through the nuclear pore can be inverted&lt;/title&gt;&lt;secondary-title&gt;Proc Natl Acad Sci U S A&lt;/secondary-title&gt;&lt;alt-title&gt;P Natl Acad Sci USA&lt;/alt-title&gt;&lt;/titles&gt;&lt;periodical&gt;&lt;full-title&gt;Proc Natl Acad Sci U S A&lt;/full-title&gt;&lt;abbr-1&gt;Proceedings of the National Academy of Sciences of the United States of America&lt;/abbr-1&gt;&lt;/periodical&gt;&lt;pages&gt;9622-9627&lt;/pages&gt;&lt;volume&gt;96&lt;/volume&gt;&lt;number&gt;17&lt;/number&gt;&lt;keywords&gt;&lt;keyword&gt;protein import&lt;/keyword&gt;&lt;keyword&gt;nucleocytoplasmic transport&lt;/keyword&gt;&lt;keyword&gt;export receptor&lt;/keyword&gt;&lt;keyword&gt;ran&lt;/keyword&gt;&lt;keyword&gt;signal&lt;/keyword&gt;&lt;keyword&gt;binding&lt;/keyword&gt;&lt;keyword&gt;complex&lt;/keyword&gt;&lt;keyword&gt;crm1&lt;/keyword&gt;&lt;keyword&gt;beta&lt;/keyword&gt;&lt;keyword&gt;identification&lt;/keyword&gt;&lt;/keywords&gt;&lt;dates&gt;&lt;year&gt;1999&lt;/year&gt;&lt;pub-dates&gt;&lt;date&gt;Aug 17&lt;/date&gt;&lt;/pub-dates&gt;&lt;/dates&gt;&lt;isbn&gt;0027-8424&lt;/isbn&gt;&lt;accession-num&gt;ISI:000082098500034&lt;/accession-num&gt;&lt;urls&gt;&lt;related-urls&gt;&lt;url&gt;&amp;lt;Go to ISI&amp;gt;://000082098500034&lt;/url&gt;&lt;/related-urls&gt;&lt;/urls&gt;&lt;electronic-resource-num&gt;DOI 10.1073/pnas.96.17.9622&lt;/electronic-resource-num&gt;&lt;language&gt;English&lt;/language&gt;&lt;/record&gt;&lt;/Cite&gt;&lt;/EndNote&gt;</w:instrText>
      </w:r>
      <w:r w:rsidR="0055678E"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4" w:tooltip="Nachury, 1999 #36" w:history="1">
        <w:r w:rsidR="00C11952" w:rsidRPr="00AD7EDC">
          <w:rPr>
            <w:rFonts w:ascii="Arial" w:hAnsi="Arial" w:cs="Arial"/>
            <w:noProof/>
            <w:sz w:val="24"/>
            <w:szCs w:val="24"/>
            <w:lang w:val="en-US"/>
          </w:rPr>
          <w:t>34</w:t>
        </w:r>
      </w:hyperlink>
      <w:r w:rsidR="005A3880" w:rsidRPr="00AD7EDC">
        <w:rPr>
          <w:rFonts w:ascii="Arial" w:hAnsi="Arial" w:cs="Arial"/>
          <w:noProof/>
          <w:sz w:val="24"/>
          <w:szCs w:val="24"/>
          <w:lang w:val="en-US"/>
        </w:rPr>
        <w:t>)</w:t>
      </w:r>
      <w:r w:rsidR="0055678E" w:rsidRPr="00AD7EDC">
        <w:rPr>
          <w:rFonts w:ascii="Arial" w:hAnsi="Arial" w:cs="Arial"/>
          <w:sz w:val="24"/>
          <w:szCs w:val="24"/>
          <w:lang w:val="en-US"/>
        </w:rPr>
        <w:fldChar w:fldCharType="end"/>
      </w:r>
      <w:r w:rsidR="001063CC" w:rsidRPr="00AD7EDC">
        <w:rPr>
          <w:rFonts w:ascii="Arial" w:hAnsi="Arial" w:cs="Arial"/>
          <w:sz w:val="24"/>
          <w:szCs w:val="24"/>
          <w:lang w:val="en-US"/>
        </w:rPr>
        <w:t xml:space="preserve">. Surprisingly, the NES of NS2 belongs to the </w:t>
      </w:r>
      <w:proofErr w:type="spellStart"/>
      <w:r w:rsidR="001063CC" w:rsidRPr="00AD7EDC">
        <w:rPr>
          <w:rFonts w:ascii="Arial" w:hAnsi="Arial" w:cs="Arial"/>
          <w:sz w:val="24"/>
          <w:szCs w:val="24"/>
          <w:lang w:val="en-US"/>
        </w:rPr>
        <w:t>supraphysiological</w:t>
      </w:r>
      <w:proofErr w:type="spellEnd"/>
      <w:r w:rsidR="001063CC" w:rsidRPr="00AD7EDC">
        <w:rPr>
          <w:rFonts w:ascii="Arial" w:hAnsi="Arial" w:cs="Arial"/>
          <w:sz w:val="24"/>
          <w:szCs w:val="24"/>
          <w:lang w:val="en-US"/>
        </w:rPr>
        <w:t xml:space="preserve"> NES which tightly bind to Crm1 regardless</w:t>
      </w:r>
      <w:r w:rsidR="000B0CD6" w:rsidRPr="00AD7EDC">
        <w:rPr>
          <w:rFonts w:ascii="Arial" w:hAnsi="Arial" w:cs="Arial"/>
          <w:sz w:val="24"/>
          <w:szCs w:val="24"/>
          <w:lang w:val="en-US"/>
        </w:rPr>
        <w:t xml:space="preserve"> of</w:t>
      </w:r>
      <w:r w:rsidR="001063CC" w:rsidRPr="00AD7EDC">
        <w:rPr>
          <w:rFonts w:ascii="Arial" w:hAnsi="Arial" w:cs="Arial"/>
          <w:sz w:val="24"/>
          <w:szCs w:val="24"/>
          <w:lang w:val="en-US"/>
        </w:rPr>
        <w:t xml:space="preserve"> the presence of </w:t>
      </w:r>
      <w:proofErr w:type="spellStart"/>
      <w:r w:rsidR="001063CC" w:rsidRPr="00AD7EDC">
        <w:rPr>
          <w:rFonts w:ascii="Arial" w:hAnsi="Arial" w:cs="Arial"/>
          <w:sz w:val="24"/>
          <w:szCs w:val="24"/>
          <w:lang w:val="en-US"/>
        </w:rPr>
        <w:t>RanGTP</w:t>
      </w:r>
      <w:proofErr w:type="spellEnd"/>
      <w:r w:rsidR="001063CC" w:rsidRPr="00AD7EDC">
        <w:rPr>
          <w:rFonts w:ascii="Arial" w:hAnsi="Arial" w:cs="Arial"/>
          <w:sz w:val="24"/>
          <w:szCs w:val="24"/>
          <w:lang w:val="en-US"/>
        </w:rPr>
        <w:t>.</w:t>
      </w:r>
      <w:r w:rsidR="000B0CD6" w:rsidRPr="00AD7EDC">
        <w:rPr>
          <w:rFonts w:ascii="Arial" w:hAnsi="Arial" w:cs="Arial"/>
          <w:sz w:val="24"/>
          <w:szCs w:val="24"/>
          <w:lang w:val="en-US"/>
        </w:rPr>
        <w:t xml:space="preserve"> Therefore, NS2 competitively inhibits Crm1 function by sequestering endogenous nuclear export r</w:t>
      </w:r>
      <w:r w:rsidR="000B0CD6" w:rsidRPr="00AD7EDC">
        <w:rPr>
          <w:rFonts w:ascii="Arial" w:hAnsi="Arial" w:cs="Arial"/>
          <w:sz w:val="24"/>
          <w:szCs w:val="24"/>
          <w:lang w:val="en-US"/>
        </w:rPr>
        <w:t>e</w:t>
      </w:r>
      <w:r w:rsidR="000B0CD6" w:rsidRPr="00AD7EDC">
        <w:rPr>
          <w:rFonts w:ascii="Arial" w:hAnsi="Arial" w:cs="Arial"/>
          <w:sz w:val="24"/>
          <w:szCs w:val="24"/>
          <w:lang w:val="en-US"/>
        </w:rPr>
        <w:t>ceptors</w:t>
      </w:r>
      <w:r w:rsidR="0055678E" w:rsidRPr="00AD7EDC">
        <w:rPr>
          <w:rFonts w:ascii="Arial" w:hAnsi="Arial" w:cs="Arial"/>
          <w:sz w:val="24"/>
          <w:szCs w:val="24"/>
          <w:lang w:val="en-US"/>
        </w:rPr>
        <w:t xml:space="preserve"> </w:t>
      </w:r>
      <w:r w:rsidR="0055678E" w:rsidRPr="00AD7EDC">
        <w:rPr>
          <w:rFonts w:ascii="Arial" w:hAnsi="Arial" w:cs="Arial"/>
          <w:sz w:val="24"/>
          <w:szCs w:val="24"/>
          <w:lang w:val="en-US"/>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PEVuZE5vdGU+PENpdGU+PEF1dGhvcj5FbmdlbHNtYTwvQXV0aG9yPjxZZWFyPjIwMDg8L1llYXI+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55678E" w:rsidRPr="00AD7EDC">
        <w:rPr>
          <w:rFonts w:ascii="Arial" w:hAnsi="Arial" w:cs="Arial"/>
          <w:sz w:val="24"/>
          <w:szCs w:val="24"/>
          <w:lang w:val="en-US"/>
        </w:rPr>
      </w:r>
      <w:r w:rsidR="0055678E"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2" w:tooltip="Engelsma, 2008 #939" w:history="1">
        <w:r w:rsidR="00C11952" w:rsidRPr="00AD7EDC">
          <w:rPr>
            <w:rFonts w:ascii="Arial" w:hAnsi="Arial" w:cs="Arial"/>
            <w:noProof/>
            <w:sz w:val="24"/>
            <w:szCs w:val="24"/>
            <w:lang w:val="en-US"/>
          </w:rPr>
          <w:t>12</w:t>
        </w:r>
      </w:hyperlink>
      <w:r w:rsidR="005A3880" w:rsidRPr="00AD7EDC">
        <w:rPr>
          <w:rFonts w:ascii="Arial" w:hAnsi="Arial" w:cs="Arial"/>
          <w:noProof/>
          <w:sz w:val="24"/>
          <w:szCs w:val="24"/>
          <w:lang w:val="en-US"/>
        </w:rPr>
        <w:t>)</w:t>
      </w:r>
      <w:r w:rsidR="0055678E" w:rsidRPr="00AD7EDC">
        <w:rPr>
          <w:rFonts w:ascii="Arial" w:hAnsi="Arial" w:cs="Arial"/>
          <w:sz w:val="24"/>
          <w:szCs w:val="24"/>
          <w:lang w:val="en-US"/>
        </w:rPr>
        <w:fldChar w:fldCharType="end"/>
      </w:r>
      <w:r w:rsidR="000B0CD6" w:rsidRPr="00AD7EDC">
        <w:rPr>
          <w:rFonts w:ascii="Arial" w:hAnsi="Arial" w:cs="Arial"/>
          <w:sz w:val="24"/>
          <w:szCs w:val="24"/>
          <w:lang w:val="en-US"/>
        </w:rPr>
        <w:t xml:space="preserve">. </w:t>
      </w:r>
      <w:r w:rsidR="0075777F" w:rsidRPr="00AD7EDC">
        <w:rPr>
          <w:rFonts w:ascii="Arial" w:hAnsi="Arial" w:cs="Arial"/>
          <w:sz w:val="24"/>
          <w:szCs w:val="24"/>
          <w:lang w:val="en-US"/>
        </w:rPr>
        <w:t>MVM mutant</w:t>
      </w:r>
      <w:r w:rsidR="008E6432">
        <w:rPr>
          <w:rFonts w:ascii="Arial" w:hAnsi="Arial" w:cs="Arial"/>
          <w:sz w:val="24"/>
          <w:szCs w:val="24"/>
          <w:lang w:val="en-US"/>
        </w:rPr>
        <w:t>s</w:t>
      </w:r>
      <w:r w:rsidR="0075777F" w:rsidRPr="00AD7EDC">
        <w:rPr>
          <w:rFonts w:ascii="Arial" w:hAnsi="Arial" w:cs="Arial"/>
          <w:sz w:val="24"/>
          <w:szCs w:val="24"/>
          <w:lang w:val="en-US"/>
        </w:rPr>
        <w:t xml:space="preserve"> </w:t>
      </w:r>
      <w:r w:rsidR="008E6432">
        <w:rPr>
          <w:rFonts w:ascii="Arial" w:hAnsi="Arial" w:cs="Arial"/>
          <w:sz w:val="24"/>
          <w:szCs w:val="24"/>
          <w:lang w:val="en-US"/>
        </w:rPr>
        <w:t>with</w:t>
      </w:r>
      <w:r w:rsidR="0075777F" w:rsidRPr="00AD7EDC">
        <w:rPr>
          <w:rFonts w:ascii="Arial" w:hAnsi="Arial" w:cs="Arial"/>
          <w:sz w:val="24"/>
          <w:szCs w:val="24"/>
          <w:lang w:val="en-US"/>
        </w:rPr>
        <w:t xml:space="preserve"> </w:t>
      </w:r>
      <w:r w:rsidR="008E6432">
        <w:rPr>
          <w:rFonts w:ascii="Arial" w:hAnsi="Arial" w:cs="Arial"/>
          <w:sz w:val="24"/>
          <w:szCs w:val="24"/>
          <w:lang w:val="en-US"/>
        </w:rPr>
        <w:t>disable</w:t>
      </w:r>
      <w:r w:rsidR="0075777F" w:rsidRPr="00AD7EDC">
        <w:rPr>
          <w:rFonts w:ascii="Arial" w:hAnsi="Arial" w:cs="Arial"/>
          <w:sz w:val="24"/>
          <w:szCs w:val="24"/>
          <w:lang w:val="en-US"/>
        </w:rPr>
        <w:t xml:space="preserve"> Crm1 interaction </w:t>
      </w:r>
      <w:r w:rsidR="00C90702" w:rsidRPr="00AD7EDC">
        <w:rPr>
          <w:rFonts w:ascii="Arial" w:hAnsi="Arial" w:cs="Arial"/>
          <w:sz w:val="24"/>
          <w:szCs w:val="24"/>
          <w:lang w:val="en-US"/>
        </w:rPr>
        <w:t>were</w:t>
      </w:r>
      <w:r w:rsidR="0075777F" w:rsidRPr="00AD7EDC">
        <w:rPr>
          <w:rFonts w:ascii="Arial" w:hAnsi="Arial" w:cs="Arial"/>
          <w:sz w:val="24"/>
          <w:szCs w:val="24"/>
          <w:lang w:val="en-US"/>
        </w:rPr>
        <w:t xml:space="preserve"> compromised in viral nuclear export and productive in</w:t>
      </w:r>
      <w:r w:rsidR="00C90702" w:rsidRPr="00AD7EDC">
        <w:rPr>
          <w:rFonts w:ascii="Arial" w:hAnsi="Arial" w:cs="Arial"/>
          <w:sz w:val="24"/>
          <w:szCs w:val="24"/>
          <w:lang w:val="en-US"/>
        </w:rPr>
        <w:t>fection</w:t>
      </w:r>
      <w:r w:rsidR="004E481B"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fldData xml:space="preserve">PEVuZE5vdGU+PENpdGU+PEF1dGhvcj5FaWNod2FsZDwvQXV0aG9yPjxZZWFyPjIwMDI8L1llYXI+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b2RpY2FsPjxwYWdlcz4xMDMwNy0xMDMxOTwvcGFnZXM+PHZvbHVtZT43Njwvdm9sdW1lPjxudW1i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b3VybmFsIG9mIHZpcm9sb2d5PC9hYmJyLTE+PC9hbHQtcGVyaW9kaWNhbD48cGFnZXM+MzI1Ny0z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</w:fldData>
        </w:fldChar>
      </w:r>
      <w:r w:rsidR="00E45FC3">
        <w:rPr>
          <w:rFonts w:ascii="Arial" w:hAnsi="Arial" w:cs="Arial"/>
          <w:sz w:val="24"/>
          <w:szCs w:val="24"/>
          <w:lang w:val="en-US"/>
        </w:rPr>
        <w:instrText xml:space="preserve"> ADDIN EN.CITE </w:instrText>
      </w:r>
      <w:r w:rsidR="00E45FC3">
        <w:rPr>
          <w:rFonts w:ascii="Arial" w:hAnsi="Arial" w:cs="Arial"/>
          <w:sz w:val="24"/>
          <w:szCs w:val="24"/>
          <w:lang w:val="en-US"/>
        </w:rPr>
        <w:fldChar w:fldCharType="begin">
          <w:fldData xml:space="preserve">PEVuZE5vdGU+PENpdGU+PEF1dGhvcj5FaWNod2FsZDwvQXV0aG9yPjxZZWFyPjIwMDI8L1llYXI+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b2RpY2FsPjxwYWdlcz4xMDMwNy0xMDMxOTwvcGFnZXM+PHZvbHVtZT43Njwvdm9sdW1lPjxudW1i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b3VybmFsIG9mIHZpcm9sb2d5PC9hYmJyLTE+PC9hbHQtcGVyaW9kaWNhbD48cGFnZXM+MzI1Ny0z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</w:fldData>
        </w:fldChar>
      </w:r>
      <w:r w:rsidR="00E45FC3">
        <w:rPr>
          <w:rFonts w:ascii="Arial" w:hAnsi="Arial" w:cs="Arial"/>
          <w:sz w:val="24"/>
          <w:szCs w:val="24"/>
          <w:lang w:val="en-US"/>
        </w:rPr>
        <w:instrText xml:space="preserve"> ADDIN EN.CITE.DATA </w:instrText>
      </w:r>
      <w:r w:rsidR="00E45FC3">
        <w:rPr>
          <w:rFonts w:ascii="Arial" w:hAnsi="Arial" w:cs="Arial"/>
          <w:sz w:val="24"/>
          <w:szCs w:val="24"/>
          <w:lang w:val="en-US"/>
        </w:rPr>
      </w:r>
      <w:r w:rsidR="00E45FC3">
        <w:rPr>
          <w:rFonts w:ascii="Arial" w:hAnsi="Arial" w:cs="Arial"/>
          <w:sz w:val="24"/>
          <w:szCs w:val="24"/>
          <w:lang w:val="en-US"/>
        </w:rPr>
        <w:fldChar w:fldCharType="end"/>
      </w:r>
      <w:r w:rsidR="00C07590" w:rsidRPr="00AD7EDC">
        <w:rPr>
          <w:rFonts w:ascii="Arial" w:hAnsi="Arial" w:cs="Arial"/>
          <w:sz w:val="24"/>
          <w:szCs w:val="24"/>
          <w:lang w:val="en-US"/>
        </w:rPr>
      </w:r>
      <w:r w:rsidR="00C07590" w:rsidRPr="00AD7EDC">
        <w:rPr>
          <w:rFonts w:ascii="Arial" w:hAnsi="Arial" w:cs="Arial"/>
          <w:sz w:val="24"/>
          <w:szCs w:val="24"/>
          <w:lang w:val="en-US"/>
        </w:rPr>
        <w:fldChar w:fldCharType="separate"/>
      </w:r>
      <w:r w:rsidR="00E45FC3">
        <w:rPr>
          <w:rFonts w:ascii="Arial" w:hAnsi="Arial" w:cs="Arial"/>
          <w:noProof/>
          <w:sz w:val="24"/>
          <w:szCs w:val="24"/>
          <w:lang w:val="en-US"/>
        </w:rPr>
        <w:t>(</w:t>
      </w:r>
      <w:hyperlink w:anchor="_ENREF_11" w:tooltip="Eichwald, 2002 #95" w:history="1">
        <w:r w:rsidR="00C11952">
          <w:rPr>
            <w:rFonts w:ascii="Arial" w:hAnsi="Arial" w:cs="Arial"/>
            <w:noProof/>
            <w:sz w:val="24"/>
            <w:szCs w:val="24"/>
            <w:lang w:val="en-US"/>
          </w:rPr>
          <w:t>11</w:t>
        </w:r>
      </w:hyperlink>
      <w:r w:rsidR="00E45FC3">
        <w:rPr>
          <w:rFonts w:ascii="Arial" w:hAnsi="Arial" w:cs="Arial"/>
          <w:noProof/>
          <w:sz w:val="24"/>
          <w:szCs w:val="24"/>
          <w:lang w:val="en-US"/>
        </w:rPr>
        <w:t xml:space="preserve">, </w:t>
      </w:r>
      <w:hyperlink w:anchor="_ENREF_31" w:tooltip="Miller, 2002 #92" w:history="1">
        <w:r w:rsidR="00C11952" w:rsidRPr="007B1248">
          <w:rPr>
            <w:rFonts w:ascii="Arial" w:hAnsi="Arial" w:cs="Arial"/>
            <w:noProof/>
            <w:color w:val="000000" w:themeColor="text1"/>
            <w:sz w:val="24"/>
            <w:szCs w:val="24"/>
            <w:lang w:val="en-US"/>
          </w:rPr>
          <w:t>31</w:t>
        </w:r>
      </w:hyperlink>
      <w:r w:rsidR="00E45FC3">
        <w:rPr>
          <w:rFonts w:ascii="Arial" w:hAnsi="Arial" w:cs="Arial"/>
          <w:noProof/>
          <w:sz w:val="24"/>
          <w:szCs w:val="24"/>
          <w:lang w:val="en-US"/>
        </w:rPr>
        <w:t>)</w:t>
      </w:r>
      <w:r w:rsidR="00C07590" w:rsidRPr="00AD7EDC">
        <w:rPr>
          <w:rFonts w:ascii="Arial" w:hAnsi="Arial" w:cs="Arial"/>
          <w:sz w:val="24"/>
          <w:szCs w:val="24"/>
          <w:lang w:val="en-US"/>
        </w:rPr>
        <w:fldChar w:fldCharType="end"/>
      </w:r>
      <w:r w:rsidR="00FC0352" w:rsidRPr="00AD7EDC">
        <w:rPr>
          <w:rFonts w:ascii="Arial" w:hAnsi="Arial" w:cs="Arial"/>
          <w:sz w:val="24"/>
          <w:szCs w:val="24"/>
          <w:lang w:val="en-US"/>
        </w:rPr>
        <w:t>.</w:t>
      </w:r>
      <w:r w:rsidR="00E77A4A" w:rsidRPr="00AD7EDC">
        <w:rPr>
          <w:rFonts w:ascii="Arial" w:hAnsi="Arial" w:cs="Arial"/>
          <w:sz w:val="24"/>
          <w:szCs w:val="24"/>
          <w:lang w:val="en-US"/>
        </w:rPr>
        <w:t xml:space="preserve"> </w:t>
      </w:r>
      <w:r w:rsidR="00151863">
        <w:rPr>
          <w:rFonts w:ascii="Arial" w:hAnsi="Arial" w:cs="Arial"/>
          <w:sz w:val="24"/>
          <w:szCs w:val="24"/>
          <w:lang w:val="en-US"/>
        </w:rPr>
        <w:t>T</w:t>
      </w:r>
      <w:r w:rsidR="002428D1">
        <w:rPr>
          <w:rFonts w:ascii="Arial" w:hAnsi="Arial" w:cs="Arial"/>
          <w:sz w:val="24"/>
          <w:szCs w:val="24"/>
          <w:lang w:val="en-US"/>
        </w:rPr>
        <w:t xml:space="preserve">he exact role of NS2 in virus egress was not elucidated and </w:t>
      </w:r>
      <w:r w:rsidR="00151863">
        <w:rPr>
          <w:rFonts w:ascii="Arial" w:hAnsi="Arial" w:cs="Arial"/>
          <w:sz w:val="24"/>
          <w:szCs w:val="24"/>
          <w:lang w:val="en-US"/>
        </w:rPr>
        <w:t xml:space="preserve">attempts to demonstrate an </w:t>
      </w:r>
      <w:r w:rsidR="00E77A4A" w:rsidRPr="00AD7EDC">
        <w:rPr>
          <w:rFonts w:ascii="Arial" w:hAnsi="Arial" w:cs="Arial"/>
          <w:sz w:val="24"/>
          <w:szCs w:val="24"/>
          <w:lang w:val="en-US"/>
        </w:rPr>
        <w:t>interac</w:t>
      </w:r>
      <w:r w:rsidR="002454F2" w:rsidRPr="00AD7EDC">
        <w:rPr>
          <w:rFonts w:ascii="Arial" w:hAnsi="Arial" w:cs="Arial"/>
          <w:sz w:val="24"/>
          <w:szCs w:val="24"/>
          <w:lang w:val="en-US"/>
        </w:rPr>
        <w:t xml:space="preserve">tion </w:t>
      </w:r>
      <w:r w:rsidR="002428D1">
        <w:rPr>
          <w:rFonts w:ascii="Arial" w:hAnsi="Arial" w:cs="Arial"/>
          <w:sz w:val="24"/>
          <w:szCs w:val="24"/>
          <w:lang w:val="en-US"/>
        </w:rPr>
        <w:t xml:space="preserve">of NS2 </w:t>
      </w:r>
      <w:r w:rsidR="002454F2" w:rsidRPr="00AD7EDC">
        <w:rPr>
          <w:rFonts w:ascii="Arial" w:hAnsi="Arial" w:cs="Arial"/>
          <w:sz w:val="24"/>
          <w:szCs w:val="24"/>
          <w:lang w:val="en-US"/>
        </w:rPr>
        <w:t>with</w:t>
      </w:r>
      <w:r w:rsidR="00E77A4A" w:rsidRPr="00AD7EDC">
        <w:rPr>
          <w:rFonts w:ascii="Arial" w:hAnsi="Arial" w:cs="Arial"/>
          <w:sz w:val="24"/>
          <w:szCs w:val="24"/>
          <w:lang w:val="en-US"/>
        </w:rPr>
        <w:t xml:space="preserve"> viral capsid</w:t>
      </w:r>
      <w:r w:rsidR="002454F2" w:rsidRPr="00AD7EDC">
        <w:rPr>
          <w:rFonts w:ascii="Arial" w:hAnsi="Arial" w:cs="Arial"/>
          <w:sz w:val="24"/>
          <w:szCs w:val="24"/>
          <w:lang w:val="en-US"/>
        </w:rPr>
        <w:t xml:space="preserve"> proteins </w:t>
      </w:r>
      <w:r w:rsidR="00151863">
        <w:rPr>
          <w:rFonts w:ascii="Arial" w:hAnsi="Arial" w:cs="Arial"/>
          <w:sz w:val="24"/>
          <w:szCs w:val="24"/>
          <w:lang w:val="en-US"/>
        </w:rPr>
        <w:t>were not successful</w:t>
      </w:r>
      <w:r w:rsidR="00E77A4A" w:rsidRPr="00AD7EDC">
        <w:rPr>
          <w:rFonts w:ascii="Arial" w:hAnsi="Arial" w:cs="Arial"/>
          <w:sz w:val="24"/>
          <w:szCs w:val="24"/>
          <w:lang w:val="en-US"/>
        </w:rPr>
        <w:t>.</w:t>
      </w:r>
      <w:r w:rsidR="004E472E" w:rsidRPr="00AD7EDC">
        <w:rPr>
          <w:rFonts w:ascii="Arial" w:hAnsi="Arial" w:cs="Arial"/>
          <w:sz w:val="24"/>
          <w:szCs w:val="24"/>
          <w:lang w:val="en-US"/>
        </w:rPr>
        <w:t xml:space="preserve"> Since NS2 </w:t>
      </w:r>
      <w:r w:rsidR="008E6432">
        <w:rPr>
          <w:rFonts w:ascii="Arial" w:hAnsi="Arial" w:cs="Arial"/>
          <w:sz w:val="24"/>
          <w:szCs w:val="24"/>
          <w:lang w:val="en-US"/>
        </w:rPr>
        <w:t>has multiple functions</w:t>
      </w:r>
      <w:r w:rsidR="004E472E" w:rsidRPr="00AD7EDC">
        <w:rPr>
          <w:rFonts w:ascii="Arial" w:hAnsi="Arial" w:cs="Arial"/>
          <w:sz w:val="24"/>
          <w:szCs w:val="24"/>
          <w:lang w:val="en-US"/>
        </w:rPr>
        <w:t xml:space="preserve">, </w:t>
      </w:r>
      <w:r w:rsidR="003B79EC" w:rsidRPr="00AD7EDC">
        <w:rPr>
          <w:rFonts w:ascii="Arial" w:hAnsi="Arial" w:cs="Arial"/>
          <w:sz w:val="24"/>
          <w:szCs w:val="24"/>
          <w:lang w:val="en-US"/>
        </w:rPr>
        <w:t>abrog</w:t>
      </w:r>
      <w:r w:rsidR="003B79EC" w:rsidRPr="00AD7EDC">
        <w:rPr>
          <w:rFonts w:ascii="Arial" w:hAnsi="Arial" w:cs="Arial"/>
          <w:sz w:val="24"/>
          <w:szCs w:val="24"/>
          <w:lang w:val="en-US"/>
        </w:rPr>
        <w:t>a</w:t>
      </w:r>
      <w:r w:rsidR="003B79EC" w:rsidRPr="00AD7EDC">
        <w:rPr>
          <w:rFonts w:ascii="Arial" w:hAnsi="Arial" w:cs="Arial"/>
          <w:sz w:val="24"/>
          <w:szCs w:val="24"/>
          <w:lang w:val="en-US"/>
        </w:rPr>
        <w:t>tion of the tight NS2-</w:t>
      </w:r>
      <w:r w:rsidR="004E472E" w:rsidRPr="00AD7EDC">
        <w:rPr>
          <w:rFonts w:ascii="Arial" w:hAnsi="Arial" w:cs="Arial"/>
          <w:sz w:val="24"/>
          <w:szCs w:val="24"/>
          <w:lang w:val="en-US"/>
        </w:rPr>
        <w:t>Crm1</w:t>
      </w:r>
      <w:r w:rsidR="003B79EC" w:rsidRPr="00AD7EDC">
        <w:rPr>
          <w:rFonts w:ascii="Arial" w:hAnsi="Arial" w:cs="Arial"/>
          <w:sz w:val="24"/>
          <w:szCs w:val="24"/>
          <w:lang w:val="en-US"/>
        </w:rPr>
        <w:t xml:space="preserve"> interaction might interfere with </w:t>
      </w:r>
      <w:r w:rsidR="004E472E" w:rsidRPr="00AD7EDC">
        <w:rPr>
          <w:rFonts w:ascii="Arial" w:hAnsi="Arial" w:cs="Arial"/>
          <w:sz w:val="24"/>
          <w:szCs w:val="24"/>
          <w:lang w:val="en-US"/>
        </w:rPr>
        <w:t>early function</w:t>
      </w:r>
      <w:r w:rsidR="003B79EC" w:rsidRPr="00AD7EDC">
        <w:rPr>
          <w:rFonts w:ascii="Arial" w:hAnsi="Arial" w:cs="Arial"/>
          <w:sz w:val="24"/>
          <w:szCs w:val="24"/>
          <w:lang w:val="en-US"/>
        </w:rPr>
        <w:t>s</w:t>
      </w:r>
      <w:r w:rsidR="004E472E" w:rsidRPr="00AD7EDC">
        <w:rPr>
          <w:rFonts w:ascii="Arial" w:hAnsi="Arial" w:cs="Arial"/>
          <w:sz w:val="24"/>
          <w:szCs w:val="24"/>
          <w:lang w:val="en-US"/>
        </w:rPr>
        <w:t xml:space="preserve"> during a productive infection</w:t>
      </w:r>
      <w:r w:rsidR="003B79EC" w:rsidRPr="00AD7EDC">
        <w:rPr>
          <w:rFonts w:ascii="Arial" w:hAnsi="Arial" w:cs="Arial"/>
          <w:sz w:val="24"/>
          <w:szCs w:val="24"/>
          <w:lang w:val="en-US"/>
        </w:rPr>
        <w:t xml:space="preserve"> which</w:t>
      </w:r>
      <w:r w:rsidR="004E472E" w:rsidRPr="00AD7EDC">
        <w:rPr>
          <w:rFonts w:ascii="Arial" w:hAnsi="Arial" w:cs="Arial"/>
          <w:sz w:val="24"/>
          <w:szCs w:val="24"/>
          <w:lang w:val="en-US"/>
        </w:rPr>
        <w:t xml:space="preserve"> </w:t>
      </w:r>
      <w:r w:rsidR="008E6432">
        <w:rPr>
          <w:rFonts w:ascii="Arial" w:hAnsi="Arial" w:cs="Arial"/>
          <w:sz w:val="24"/>
          <w:szCs w:val="24"/>
          <w:lang w:val="en-US"/>
        </w:rPr>
        <w:t xml:space="preserve">may </w:t>
      </w:r>
      <w:r w:rsidR="004E472E" w:rsidRPr="00AD7EDC">
        <w:rPr>
          <w:rFonts w:ascii="Arial" w:hAnsi="Arial" w:cs="Arial"/>
          <w:sz w:val="24"/>
          <w:szCs w:val="24"/>
          <w:lang w:val="en-US"/>
        </w:rPr>
        <w:t>indirectly a</w:t>
      </w:r>
      <w:r w:rsidR="003B79EC" w:rsidRPr="00AD7EDC">
        <w:rPr>
          <w:rFonts w:ascii="Arial" w:hAnsi="Arial" w:cs="Arial"/>
          <w:sz w:val="24"/>
          <w:szCs w:val="24"/>
          <w:lang w:val="en-US"/>
        </w:rPr>
        <w:t>ffect</w:t>
      </w:r>
      <w:r w:rsidR="004E472E" w:rsidRPr="00AD7EDC">
        <w:rPr>
          <w:rFonts w:ascii="Arial" w:hAnsi="Arial" w:cs="Arial"/>
          <w:sz w:val="24"/>
          <w:szCs w:val="24"/>
          <w:lang w:val="en-US"/>
        </w:rPr>
        <w:t xml:space="preserve"> progeny </w:t>
      </w:r>
      <w:r w:rsidR="003B79EC" w:rsidRPr="00AD7EDC">
        <w:rPr>
          <w:rFonts w:ascii="Arial" w:hAnsi="Arial" w:cs="Arial"/>
          <w:sz w:val="24"/>
          <w:szCs w:val="24"/>
          <w:lang w:val="en-US"/>
        </w:rPr>
        <w:t xml:space="preserve">maturation and their </w:t>
      </w:r>
      <w:r w:rsidR="004E472E" w:rsidRPr="00AD7EDC">
        <w:rPr>
          <w:rFonts w:ascii="Arial" w:hAnsi="Arial" w:cs="Arial"/>
          <w:sz w:val="24"/>
          <w:szCs w:val="24"/>
          <w:lang w:val="en-US"/>
        </w:rPr>
        <w:t>export from the nucleus</w:t>
      </w:r>
      <w:r w:rsidR="00C7259B" w:rsidRPr="00AD7EDC">
        <w:rPr>
          <w:rFonts w:ascii="Arial" w:hAnsi="Arial" w:cs="Arial"/>
          <w:sz w:val="24"/>
          <w:szCs w:val="24"/>
          <w:lang w:val="en-US"/>
        </w:rPr>
        <w:t>.</w:t>
      </w:r>
    </w:p>
    <w:p w:rsidR="00E21F7D" w:rsidRPr="00AD7EDC" w:rsidRDefault="003B79EC" w:rsidP="0090083D">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In human transformed </w:t>
      </w:r>
      <w:r w:rsidR="00580110" w:rsidRPr="00AD7EDC">
        <w:rPr>
          <w:rFonts w:ascii="Arial" w:hAnsi="Arial" w:cs="Arial"/>
          <w:sz w:val="24"/>
          <w:szCs w:val="24"/>
          <w:lang w:val="en-US"/>
        </w:rPr>
        <w:t>cells, NS2 was</w:t>
      </w:r>
      <w:r w:rsidRPr="00AD7EDC">
        <w:rPr>
          <w:rFonts w:ascii="Arial" w:hAnsi="Arial" w:cs="Arial"/>
          <w:sz w:val="24"/>
          <w:szCs w:val="24"/>
          <w:lang w:val="en-US"/>
        </w:rPr>
        <w:t xml:space="preserve"> dispensable</w:t>
      </w:r>
      <w:r w:rsidR="00580110" w:rsidRPr="00AD7EDC">
        <w:rPr>
          <w:rFonts w:ascii="Arial" w:hAnsi="Arial" w:cs="Arial"/>
          <w:sz w:val="24"/>
          <w:szCs w:val="24"/>
          <w:lang w:val="en-US"/>
        </w:rPr>
        <w:t xml:space="preserve"> for infection</w:t>
      </w:r>
      <w:r w:rsidR="00C07590"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&lt;EndNote&gt;&lt;Cite&gt;&lt;Author&gt;Naeger&lt;/Author&gt;&lt;Year&gt;1990&lt;/Year&gt;&lt;RecNum&gt;38&lt;/RecNum&gt;&lt;DisplayText&gt;(35)&lt;/DisplayText&gt;&lt;record&gt;&lt;rec-number&gt;38&lt;/rec-number&gt;&lt;foreign-keys&gt;&lt;key app="EN" db-id="p9a95ada2x9dfketax5psfv72w29ssrpedff"&gt;38&lt;/key&gt;&lt;/foreign-keys&gt;&lt;ref-type name="Journal Article"&gt;17&lt;/ref-type&gt;&lt;contributors&gt;&lt;authors&gt;&lt;author&gt;Naeger, L. K.&lt;/author&gt;&lt;author&gt;Cater, J.&lt;/author&gt;&lt;author&gt;Pintel, D. J.&lt;/author&gt;&lt;/authors&gt;&lt;/contributors&gt;&lt;auth-address&gt;Univ Missouri,Sch Med,Dept Molec Microbiol &amp;amp; Immunol,Columbia,Mo 65212&lt;/auth-address&gt;&lt;titles&gt;&lt;title&gt;The Small Nonstructural Protein (Ns2) of the Parvovirus Minute Virus of Mice Is Required for Efficient DNA-Replication and Infectious Virus Production in a Cell-Type-Specific Manner&lt;/title&gt;&lt;secondary-title&gt;J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6166-6175&lt;/pages&gt;&lt;volume&gt;64&lt;/volume&gt;&lt;number&gt;12&lt;/number&gt;&lt;dates&gt;&lt;year&gt;1990&lt;/year&gt;&lt;pub-dates&gt;&lt;date&gt;Dec&lt;/date&gt;&lt;/pub-dates&gt;&lt;/dates&gt;&lt;isbn&gt;0022-538X&lt;/isbn&gt;&lt;accession-num&gt;ISI:A1990EJ20200052&lt;/accession-num&gt;&lt;urls&gt;&lt;related-urls&gt;&lt;url&gt;&amp;lt;Go to ISI&amp;gt;://A1990EJ20200052&lt;/url&gt;&lt;/related-urls&gt;&lt;/urls&gt;&lt;language&gt;English&lt;/language&gt;&lt;/record&gt;&lt;/Cite&gt;&lt;/EndNote&gt;</w:instrText>
      </w:r>
      <w:r w:rsidR="00C0759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5" w:tooltip="Naeger, 1990 #38" w:history="1">
        <w:r w:rsidR="00C11952" w:rsidRPr="00AD7EDC">
          <w:rPr>
            <w:rFonts w:ascii="Arial" w:hAnsi="Arial" w:cs="Arial"/>
            <w:noProof/>
            <w:sz w:val="24"/>
            <w:szCs w:val="24"/>
            <w:lang w:val="en-US"/>
          </w:rPr>
          <w:t>35</w:t>
        </w:r>
      </w:hyperlink>
      <w:r w:rsidR="005A3880" w:rsidRPr="00AD7EDC">
        <w:rPr>
          <w:rFonts w:ascii="Arial" w:hAnsi="Arial" w:cs="Arial"/>
          <w:noProof/>
          <w:sz w:val="24"/>
          <w:szCs w:val="24"/>
          <w:lang w:val="en-US"/>
        </w:rPr>
        <w:t>)</w:t>
      </w:r>
      <w:r w:rsidR="00C07590" w:rsidRPr="00AD7EDC">
        <w:rPr>
          <w:rFonts w:ascii="Arial" w:hAnsi="Arial" w:cs="Arial"/>
          <w:sz w:val="24"/>
          <w:szCs w:val="24"/>
          <w:lang w:val="en-US"/>
        </w:rPr>
        <w:fldChar w:fldCharType="end"/>
      </w:r>
      <w:r w:rsidRPr="00AD7EDC">
        <w:rPr>
          <w:rFonts w:ascii="Arial" w:hAnsi="Arial" w:cs="Arial"/>
          <w:sz w:val="24"/>
          <w:szCs w:val="24"/>
          <w:lang w:val="en-US"/>
        </w:rPr>
        <w:t xml:space="preserve"> and pro</w:t>
      </w:r>
      <w:r w:rsidR="00580110" w:rsidRPr="00AD7EDC">
        <w:rPr>
          <w:rFonts w:ascii="Arial" w:hAnsi="Arial" w:cs="Arial"/>
          <w:sz w:val="24"/>
          <w:szCs w:val="24"/>
          <w:lang w:val="en-US"/>
        </w:rPr>
        <w:t>g</w:t>
      </w:r>
      <w:r w:rsidR="00580110" w:rsidRPr="00AD7EDC">
        <w:rPr>
          <w:rFonts w:ascii="Arial" w:hAnsi="Arial" w:cs="Arial"/>
          <w:sz w:val="24"/>
          <w:szCs w:val="24"/>
          <w:lang w:val="en-US"/>
        </w:rPr>
        <w:t xml:space="preserve">eny export was not affected by treatment with the antifungal antibiotic </w:t>
      </w:r>
      <w:proofErr w:type="spellStart"/>
      <w:r w:rsidR="00580110" w:rsidRPr="00AD7EDC">
        <w:rPr>
          <w:rFonts w:ascii="Arial" w:hAnsi="Arial" w:cs="Arial"/>
          <w:sz w:val="24"/>
          <w:szCs w:val="24"/>
          <w:lang w:val="en-US"/>
        </w:rPr>
        <w:t>leptomycin</w:t>
      </w:r>
      <w:proofErr w:type="spellEnd"/>
      <w:r w:rsidR="00580110" w:rsidRPr="00AD7EDC">
        <w:rPr>
          <w:rFonts w:ascii="Arial" w:hAnsi="Arial" w:cs="Arial"/>
          <w:sz w:val="24"/>
          <w:szCs w:val="24"/>
          <w:lang w:val="en-US"/>
        </w:rPr>
        <w:t xml:space="preserve"> B, a drug which inhibits Crm1-dependent nuclear export. </w:t>
      </w:r>
      <w:r w:rsidR="00091EDE" w:rsidRPr="00AD7EDC">
        <w:rPr>
          <w:rFonts w:ascii="Arial" w:hAnsi="Arial" w:cs="Arial"/>
          <w:sz w:val="24"/>
          <w:szCs w:val="24"/>
          <w:lang w:val="en-US"/>
        </w:rPr>
        <w:t>For these cells an alternative export mechanism was proposed involving the unordered N-terminus of VP2 (N-VP2</w:t>
      </w:r>
      <w:r w:rsidR="00C07590" w:rsidRPr="00AD7EDC">
        <w:rPr>
          <w:rFonts w:ascii="Arial" w:hAnsi="Arial" w:cs="Arial"/>
          <w:sz w:val="24"/>
          <w:szCs w:val="24"/>
          <w:lang w:val="en-US"/>
        </w:rPr>
        <w:t xml:space="preserve">) </w:t>
      </w:r>
      <w:r w:rsidR="00C07590"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07590"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C07590" w:rsidRPr="00AD7EDC">
        <w:rPr>
          <w:rFonts w:ascii="Arial" w:hAnsi="Arial" w:cs="Arial"/>
          <w:sz w:val="24"/>
          <w:szCs w:val="24"/>
          <w:lang w:val="en-US"/>
        </w:rPr>
        <w:fldChar w:fldCharType="end"/>
      </w:r>
      <w:r w:rsidR="00091EDE" w:rsidRPr="00AD7EDC">
        <w:rPr>
          <w:rFonts w:ascii="Arial" w:hAnsi="Arial" w:cs="Arial"/>
          <w:sz w:val="24"/>
          <w:szCs w:val="24"/>
          <w:lang w:val="en-US"/>
        </w:rPr>
        <w:t xml:space="preserve">. </w:t>
      </w:r>
      <w:r w:rsidR="002272FC" w:rsidRPr="00AD7EDC">
        <w:rPr>
          <w:rFonts w:ascii="Arial" w:hAnsi="Arial" w:cs="Arial"/>
          <w:sz w:val="24"/>
          <w:szCs w:val="24"/>
          <w:lang w:val="en-US"/>
        </w:rPr>
        <w:t>Site-directed mutagenesis</w:t>
      </w:r>
      <w:r w:rsidR="00C82C93" w:rsidRPr="00AD7EDC">
        <w:rPr>
          <w:rFonts w:ascii="Arial" w:hAnsi="Arial" w:cs="Arial"/>
          <w:sz w:val="24"/>
          <w:szCs w:val="24"/>
          <w:lang w:val="en-US"/>
        </w:rPr>
        <w:t xml:space="preserve"> of the three distal serine residues at position 2, </w:t>
      </w:r>
      <w:r w:rsidR="00C7259B" w:rsidRPr="00AD7EDC">
        <w:rPr>
          <w:rFonts w:ascii="Arial" w:hAnsi="Arial" w:cs="Arial"/>
          <w:sz w:val="24"/>
          <w:szCs w:val="24"/>
          <w:lang w:val="en-US"/>
        </w:rPr>
        <w:t xml:space="preserve">6, and 10 of </w:t>
      </w:r>
      <w:r w:rsidR="0044060F" w:rsidRPr="00AD7EDC">
        <w:rPr>
          <w:rFonts w:ascii="Arial" w:hAnsi="Arial" w:cs="Arial"/>
          <w:sz w:val="24"/>
          <w:szCs w:val="24"/>
          <w:lang w:val="en-US"/>
        </w:rPr>
        <w:t>N-VP2</w:t>
      </w:r>
      <w:r w:rsidR="00C7259B" w:rsidRPr="00AD7EDC">
        <w:rPr>
          <w:rFonts w:ascii="Arial" w:hAnsi="Arial" w:cs="Arial"/>
          <w:sz w:val="24"/>
          <w:szCs w:val="24"/>
          <w:lang w:val="en-US"/>
        </w:rPr>
        <w:t xml:space="preserve"> </w:t>
      </w:r>
      <w:r w:rsidR="00682D19" w:rsidRPr="00AD7EDC">
        <w:rPr>
          <w:rFonts w:ascii="Arial" w:hAnsi="Arial" w:cs="Arial"/>
          <w:sz w:val="24"/>
          <w:szCs w:val="24"/>
          <w:lang w:val="en-US"/>
        </w:rPr>
        <w:t>reveal</w:t>
      </w:r>
      <w:r w:rsidR="0006346B" w:rsidRPr="00AD7EDC">
        <w:rPr>
          <w:rFonts w:ascii="Arial" w:hAnsi="Arial" w:cs="Arial"/>
          <w:sz w:val="24"/>
          <w:szCs w:val="24"/>
          <w:lang w:val="en-US"/>
        </w:rPr>
        <w:t>ed an important role of these</w:t>
      </w:r>
      <w:r w:rsidR="002272FC" w:rsidRPr="00AD7EDC">
        <w:rPr>
          <w:rFonts w:ascii="Arial" w:hAnsi="Arial" w:cs="Arial"/>
          <w:sz w:val="24"/>
          <w:szCs w:val="24"/>
          <w:lang w:val="en-US"/>
        </w:rPr>
        <w:t xml:space="preserve"> </w:t>
      </w:r>
      <w:proofErr w:type="spellStart"/>
      <w:r w:rsidR="002272FC" w:rsidRPr="00AD7EDC">
        <w:rPr>
          <w:rFonts w:ascii="Arial" w:hAnsi="Arial" w:cs="Arial"/>
          <w:sz w:val="24"/>
          <w:szCs w:val="24"/>
          <w:lang w:val="en-US"/>
        </w:rPr>
        <w:t>phosphorylation</w:t>
      </w:r>
      <w:r w:rsidR="0006346B" w:rsidRPr="00AD7EDC">
        <w:rPr>
          <w:rFonts w:ascii="Arial" w:hAnsi="Arial" w:cs="Arial"/>
          <w:sz w:val="24"/>
          <w:szCs w:val="24"/>
          <w:lang w:val="en-US"/>
        </w:rPr>
        <w:t>s</w:t>
      </w:r>
      <w:proofErr w:type="spellEnd"/>
      <w:r w:rsidR="002272FC" w:rsidRPr="00AD7EDC">
        <w:rPr>
          <w:rFonts w:ascii="Arial" w:hAnsi="Arial" w:cs="Arial"/>
          <w:sz w:val="24"/>
          <w:szCs w:val="24"/>
          <w:lang w:val="en-US"/>
        </w:rPr>
        <w:t xml:space="preserve"> in the Crm1</w:t>
      </w:r>
      <w:r w:rsidR="0006346B" w:rsidRPr="00AD7EDC">
        <w:rPr>
          <w:rFonts w:ascii="Arial" w:hAnsi="Arial" w:cs="Arial"/>
          <w:sz w:val="24"/>
          <w:szCs w:val="24"/>
          <w:lang w:val="en-US"/>
        </w:rPr>
        <w:t>-</w:t>
      </w:r>
      <w:r w:rsidR="002272FC" w:rsidRPr="00AD7EDC">
        <w:rPr>
          <w:rFonts w:ascii="Arial" w:hAnsi="Arial" w:cs="Arial"/>
          <w:sz w:val="24"/>
          <w:szCs w:val="24"/>
          <w:lang w:val="en-US"/>
        </w:rPr>
        <w:t xml:space="preserve">independent nuclear export of MVM in permissive human </w:t>
      </w:r>
      <w:r w:rsidR="00AB5CB9">
        <w:rPr>
          <w:rFonts w:ascii="Arial" w:hAnsi="Arial" w:cs="Arial"/>
          <w:sz w:val="24"/>
          <w:szCs w:val="24"/>
          <w:lang w:val="en-US"/>
        </w:rPr>
        <w:t xml:space="preserve">transformed </w:t>
      </w:r>
      <w:r w:rsidR="002272FC" w:rsidRPr="00AD7EDC">
        <w:rPr>
          <w:rFonts w:ascii="Arial" w:hAnsi="Arial" w:cs="Arial"/>
          <w:sz w:val="24"/>
          <w:szCs w:val="24"/>
          <w:lang w:val="en-US"/>
        </w:rPr>
        <w:t>cells.</w:t>
      </w:r>
      <w:r w:rsidR="00A518EA" w:rsidRPr="00AD7EDC">
        <w:rPr>
          <w:rFonts w:ascii="Arial" w:hAnsi="Arial" w:cs="Arial"/>
          <w:sz w:val="24"/>
          <w:szCs w:val="24"/>
          <w:lang w:val="en-US"/>
        </w:rPr>
        <w:t xml:space="preserve"> When </w:t>
      </w:r>
      <w:r w:rsidR="00A518EA" w:rsidRPr="00AD7EDC">
        <w:rPr>
          <w:rFonts w:ascii="Arial" w:hAnsi="Arial" w:cs="Arial"/>
          <w:sz w:val="24"/>
          <w:szCs w:val="24"/>
          <w:lang w:val="en-US"/>
        </w:rPr>
        <w:lastRenderedPageBreak/>
        <w:t xml:space="preserve">the N-terminal </w:t>
      </w:r>
      <w:proofErr w:type="spellStart"/>
      <w:r w:rsidR="00A518EA" w:rsidRPr="00AD7EDC">
        <w:rPr>
          <w:rFonts w:ascii="Arial" w:hAnsi="Arial" w:cs="Arial"/>
          <w:sz w:val="24"/>
          <w:szCs w:val="24"/>
          <w:lang w:val="en-US"/>
        </w:rPr>
        <w:t>phosphoryla</w:t>
      </w:r>
      <w:r w:rsidR="00682D19" w:rsidRPr="00AD7EDC">
        <w:rPr>
          <w:rFonts w:ascii="Arial" w:hAnsi="Arial" w:cs="Arial"/>
          <w:sz w:val="24"/>
          <w:szCs w:val="24"/>
          <w:lang w:val="en-US"/>
        </w:rPr>
        <w:t>tions</w:t>
      </w:r>
      <w:proofErr w:type="spellEnd"/>
      <w:r w:rsidR="00682D19" w:rsidRPr="00AD7EDC">
        <w:rPr>
          <w:rFonts w:ascii="Arial" w:hAnsi="Arial" w:cs="Arial"/>
          <w:sz w:val="24"/>
          <w:szCs w:val="24"/>
          <w:lang w:val="en-US"/>
        </w:rPr>
        <w:t xml:space="preserve"> were mutat</w:t>
      </w:r>
      <w:r w:rsidR="00A518EA" w:rsidRPr="00AD7EDC">
        <w:rPr>
          <w:rFonts w:ascii="Arial" w:hAnsi="Arial" w:cs="Arial"/>
          <w:sz w:val="24"/>
          <w:szCs w:val="24"/>
          <w:lang w:val="en-US"/>
        </w:rPr>
        <w:t xml:space="preserve">ed, progeny </w:t>
      </w:r>
      <w:proofErr w:type="spellStart"/>
      <w:r w:rsidR="00A518EA" w:rsidRPr="00AD7EDC">
        <w:rPr>
          <w:rFonts w:ascii="Arial" w:hAnsi="Arial" w:cs="Arial"/>
          <w:sz w:val="24"/>
          <w:szCs w:val="24"/>
          <w:lang w:val="en-US"/>
        </w:rPr>
        <w:t>virions</w:t>
      </w:r>
      <w:proofErr w:type="spellEnd"/>
      <w:r w:rsidR="00A518EA" w:rsidRPr="00AD7EDC">
        <w:rPr>
          <w:rFonts w:ascii="Arial" w:hAnsi="Arial" w:cs="Arial"/>
          <w:sz w:val="24"/>
          <w:szCs w:val="24"/>
          <w:lang w:val="en-US"/>
        </w:rPr>
        <w:t xml:space="preserve"> </w:t>
      </w:r>
      <w:r w:rsidR="00AB5CB9">
        <w:rPr>
          <w:rFonts w:ascii="Arial" w:hAnsi="Arial" w:cs="Arial"/>
          <w:sz w:val="24"/>
          <w:szCs w:val="24"/>
          <w:lang w:val="en-US"/>
        </w:rPr>
        <w:t xml:space="preserve">showed an increased nuclear retention </w:t>
      </w:r>
      <w:r w:rsidR="00A518EA" w:rsidRPr="00AD7EDC">
        <w:rPr>
          <w:rFonts w:ascii="Arial" w:hAnsi="Arial" w:cs="Arial"/>
          <w:sz w:val="24"/>
          <w:szCs w:val="24"/>
          <w:lang w:val="en-US"/>
        </w:rPr>
        <w:t xml:space="preserve">and displayed a small plaque phenotype, indicating the importance of those </w:t>
      </w:r>
      <w:proofErr w:type="spellStart"/>
      <w:r w:rsidR="00A518EA" w:rsidRPr="00AD7EDC">
        <w:rPr>
          <w:rFonts w:ascii="Arial" w:hAnsi="Arial" w:cs="Arial"/>
          <w:sz w:val="24"/>
          <w:szCs w:val="24"/>
          <w:lang w:val="en-US"/>
        </w:rPr>
        <w:t>phosphorylations</w:t>
      </w:r>
      <w:proofErr w:type="spellEnd"/>
      <w:r w:rsidR="00A518EA" w:rsidRPr="00AD7EDC">
        <w:rPr>
          <w:rFonts w:ascii="Arial" w:hAnsi="Arial" w:cs="Arial"/>
          <w:sz w:val="24"/>
          <w:szCs w:val="24"/>
          <w:lang w:val="en-US"/>
        </w:rPr>
        <w:t xml:space="preserve"> in viral spread</w:t>
      </w:r>
      <w:r w:rsidR="00292BFF" w:rsidRPr="00AD7EDC">
        <w:rPr>
          <w:rFonts w:ascii="Arial" w:hAnsi="Arial" w:cs="Arial"/>
          <w:sz w:val="24"/>
          <w:szCs w:val="24"/>
          <w:lang w:val="en-US"/>
        </w:rPr>
        <w:t xml:space="preserve"> </w:t>
      </w:r>
      <w:r w:rsidR="00292BF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92BF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292BFF" w:rsidRPr="00AD7EDC">
        <w:rPr>
          <w:rFonts w:ascii="Arial" w:hAnsi="Arial" w:cs="Arial"/>
          <w:sz w:val="24"/>
          <w:szCs w:val="24"/>
          <w:lang w:val="en-US"/>
        </w:rPr>
        <w:fldChar w:fldCharType="end"/>
      </w:r>
      <w:r w:rsidR="00A518EA" w:rsidRPr="00AD7EDC">
        <w:rPr>
          <w:rFonts w:ascii="Arial" w:hAnsi="Arial" w:cs="Arial"/>
          <w:sz w:val="24"/>
          <w:szCs w:val="24"/>
          <w:lang w:val="en-US"/>
        </w:rPr>
        <w:t>.</w:t>
      </w:r>
      <w:r w:rsidR="00752B0C" w:rsidRPr="00AD7EDC">
        <w:rPr>
          <w:rFonts w:ascii="Arial" w:hAnsi="Arial" w:cs="Arial"/>
          <w:sz w:val="24"/>
          <w:szCs w:val="24"/>
          <w:lang w:val="en-US"/>
        </w:rPr>
        <w:t xml:space="preserve"> </w:t>
      </w:r>
      <w:r w:rsidR="002272FC" w:rsidRPr="00AD7EDC">
        <w:rPr>
          <w:rFonts w:ascii="Arial" w:hAnsi="Arial" w:cs="Arial"/>
          <w:sz w:val="24"/>
          <w:szCs w:val="24"/>
          <w:lang w:val="en-US"/>
        </w:rPr>
        <w:t xml:space="preserve"> </w:t>
      </w:r>
      <w:r w:rsidR="00E21F7D" w:rsidRPr="00AD7EDC">
        <w:rPr>
          <w:rFonts w:ascii="Arial" w:hAnsi="Arial" w:cs="Arial"/>
          <w:sz w:val="24"/>
          <w:szCs w:val="24"/>
          <w:lang w:val="en-US"/>
        </w:rPr>
        <w:t xml:space="preserve">  </w:t>
      </w:r>
    </w:p>
    <w:p w:rsidR="00B6196E" w:rsidRPr="00AD7EDC" w:rsidRDefault="00AB5CB9" w:rsidP="005B56EC">
      <w:pPr>
        <w:spacing w:after="120" w:line="480" w:lineRule="auto"/>
        <w:ind w:firstLine="720"/>
        <w:jc w:val="both"/>
        <w:rPr>
          <w:rFonts w:ascii="Arial" w:hAnsi="Arial" w:cs="Arial"/>
          <w:sz w:val="24"/>
          <w:szCs w:val="24"/>
          <w:lang w:val="en-US"/>
        </w:rPr>
      </w:pPr>
      <w:r>
        <w:rPr>
          <w:rFonts w:ascii="Arial" w:hAnsi="Arial" w:cs="Arial"/>
          <w:sz w:val="24"/>
          <w:szCs w:val="24"/>
          <w:lang w:val="en-US"/>
        </w:rPr>
        <w:t>F</w:t>
      </w:r>
      <w:r w:rsidRPr="00AD7EDC">
        <w:rPr>
          <w:rFonts w:ascii="Arial" w:hAnsi="Arial" w:cs="Arial"/>
          <w:sz w:val="24"/>
          <w:szCs w:val="24"/>
          <w:lang w:val="en-US"/>
        </w:rPr>
        <w:t>ollowing nuclear export</w:t>
      </w:r>
      <w:r>
        <w:rPr>
          <w:rFonts w:ascii="Arial" w:hAnsi="Arial" w:cs="Arial"/>
          <w:sz w:val="24"/>
          <w:szCs w:val="24"/>
          <w:highlight w:val="yellow"/>
          <w:lang w:val="en-US"/>
        </w:rPr>
        <w:t xml:space="preserve">, </w:t>
      </w:r>
      <w:ins w:id="0" w:author="Raphael Wolfisberg" w:date="2015-09-09T09:04:00Z">
        <w:r w:rsidR="005847F5">
          <w:rPr>
            <w:rFonts w:ascii="Arial" w:hAnsi="Arial" w:cs="Arial"/>
            <w:sz w:val="24"/>
            <w:szCs w:val="24"/>
            <w:highlight w:val="yellow"/>
            <w:lang w:val="en-US"/>
          </w:rPr>
          <w:t xml:space="preserve">it has been suggested that MVM egresses </w:t>
        </w:r>
      </w:ins>
      <w:del w:id="1" w:author="Raphael Wolfisberg" w:date="2015-09-09T09:04:00Z">
        <w:r w:rsidDel="005847F5">
          <w:rPr>
            <w:rFonts w:ascii="Arial" w:hAnsi="Arial" w:cs="Arial"/>
            <w:sz w:val="24"/>
            <w:szCs w:val="24"/>
            <w:highlight w:val="yellow"/>
            <w:lang w:val="en-US"/>
          </w:rPr>
          <w:delText>s</w:delText>
        </w:r>
        <w:r w:rsidR="0066430D" w:rsidRPr="0090083D" w:rsidDel="005847F5">
          <w:rPr>
            <w:rFonts w:ascii="Arial" w:hAnsi="Arial" w:cs="Arial"/>
            <w:sz w:val="24"/>
            <w:szCs w:val="24"/>
            <w:highlight w:val="yellow"/>
            <w:lang w:val="en-US"/>
          </w:rPr>
          <w:delText>everal lines of evidence</w:delText>
        </w:r>
        <w:r w:rsidR="0066430D" w:rsidRPr="00AD7EDC" w:rsidDel="005847F5">
          <w:rPr>
            <w:rFonts w:ascii="Arial" w:hAnsi="Arial" w:cs="Arial"/>
            <w:sz w:val="24"/>
            <w:szCs w:val="24"/>
            <w:lang w:val="en-US"/>
          </w:rPr>
          <w:delText xml:space="preserve"> </w:delText>
        </w:r>
        <w:r w:rsidR="00682D19" w:rsidRPr="00AD7EDC" w:rsidDel="005847F5">
          <w:rPr>
            <w:rFonts w:ascii="Arial" w:hAnsi="Arial" w:cs="Arial"/>
            <w:sz w:val="24"/>
            <w:szCs w:val="24"/>
            <w:lang w:val="en-US"/>
          </w:rPr>
          <w:delText>indicate</w:delText>
        </w:r>
      </w:del>
      <w:del w:id="2" w:author="Raphael Wolfisberg" w:date="2015-09-09T09:05:00Z">
        <w:r w:rsidR="00BD62F4" w:rsidRPr="00AD7EDC" w:rsidDel="005847F5">
          <w:rPr>
            <w:rFonts w:ascii="Arial" w:hAnsi="Arial" w:cs="Arial"/>
            <w:sz w:val="24"/>
            <w:szCs w:val="24"/>
            <w:lang w:val="en-US"/>
          </w:rPr>
          <w:delText xml:space="preserve"> an</w:delText>
        </w:r>
      </w:del>
      <w:r w:rsidR="00BD62F4" w:rsidRPr="00AD7EDC">
        <w:rPr>
          <w:rFonts w:ascii="Arial" w:hAnsi="Arial" w:cs="Arial"/>
          <w:sz w:val="24"/>
          <w:szCs w:val="24"/>
          <w:lang w:val="en-US"/>
        </w:rPr>
        <w:t xml:space="preserve"> active</w:t>
      </w:r>
      <w:ins w:id="3" w:author="Raphael Wolfisberg" w:date="2015-09-09T09:05:00Z">
        <w:r w:rsidR="005847F5">
          <w:rPr>
            <w:rFonts w:ascii="Arial" w:hAnsi="Arial" w:cs="Arial"/>
            <w:sz w:val="24"/>
            <w:szCs w:val="24"/>
            <w:lang w:val="en-US"/>
          </w:rPr>
          <w:t>ly through a</w:t>
        </w:r>
      </w:ins>
      <w:del w:id="4" w:author="Raphael Wolfisberg" w:date="2015-09-09T09:05:00Z">
        <w:r w:rsidR="00BD62F4" w:rsidRPr="00AD7EDC" w:rsidDel="005847F5">
          <w:rPr>
            <w:rFonts w:ascii="Arial" w:hAnsi="Arial" w:cs="Arial"/>
            <w:sz w:val="24"/>
            <w:szCs w:val="24"/>
            <w:lang w:val="en-US"/>
          </w:rPr>
          <w:delText>,</w:delText>
        </w:r>
      </w:del>
      <w:r w:rsidR="00BD62F4" w:rsidRPr="00AD7EDC">
        <w:rPr>
          <w:rFonts w:ascii="Arial" w:hAnsi="Arial" w:cs="Arial"/>
          <w:sz w:val="24"/>
          <w:szCs w:val="24"/>
          <w:lang w:val="en-US"/>
        </w:rPr>
        <w:t xml:space="preserve"> vesicle-associated, gelsolin-dependent </w:t>
      </w:r>
      <w:ins w:id="5" w:author="Raphael Wolfisberg" w:date="2015-09-09T09:05:00Z">
        <w:r w:rsidR="005847F5">
          <w:rPr>
            <w:rFonts w:ascii="Arial" w:hAnsi="Arial" w:cs="Arial"/>
            <w:sz w:val="24"/>
            <w:szCs w:val="24"/>
            <w:lang w:val="en-US"/>
          </w:rPr>
          <w:t>mechanism</w:t>
        </w:r>
      </w:ins>
      <w:del w:id="6" w:author="Raphael Wolfisberg" w:date="2015-09-09T09:05:00Z">
        <w:r w:rsidR="003B79EC" w:rsidRPr="00AD7EDC" w:rsidDel="005847F5">
          <w:rPr>
            <w:rFonts w:ascii="Arial" w:hAnsi="Arial" w:cs="Arial"/>
            <w:sz w:val="24"/>
            <w:szCs w:val="24"/>
            <w:lang w:val="en-US"/>
          </w:rPr>
          <w:delText xml:space="preserve">egress </w:delText>
        </w:r>
        <w:r w:rsidR="00BD62F4" w:rsidRPr="00AD7EDC" w:rsidDel="005847F5">
          <w:rPr>
            <w:rFonts w:ascii="Arial" w:hAnsi="Arial" w:cs="Arial"/>
            <w:sz w:val="24"/>
            <w:szCs w:val="24"/>
            <w:lang w:val="en-US"/>
          </w:rPr>
          <w:delText>of MVM</w:delText>
        </w:r>
      </w:del>
      <w:r w:rsidR="00C7259B" w:rsidRPr="00AD7EDC">
        <w:rPr>
          <w:rFonts w:ascii="Arial" w:hAnsi="Arial" w:cs="Arial"/>
          <w:sz w:val="24"/>
          <w:szCs w:val="24"/>
          <w:lang w:val="en-US"/>
        </w:rPr>
        <w:t xml:space="preserve">, involving major </w:t>
      </w:r>
      <w:r w:rsidR="00440D21" w:rsidRPr="00AD7EDC">
        <w:rPr>
          <w:rFonts w:ascii="Arial" w:hAnsi="Arial" w:cs="Arial"/>
          <w:sz w:val="24"/>
          <w:szCs w:val="24"/>
          <w:lang w:val="en-US"/>
        </w:rPr>
        <w:t xml:space="preserve">rearrangements of the </w:t>
      </w:r>
      <w:r w:rsidR="00C7259B" w:rsidRPr="00AD7EDC">
        <w:rPr>
          <w:rFonts w:ascii="Arial" w:hAnsi="Arial" w:cs="Arial"/>
          <w:sz w:val="24"/>
          <w:szCs w:val="24"/>
          <w:lang w:val="en-US"/>
        </w:rPr>
        <w:t>cyt</w:t>
      </w:r>
      <w:r w:rsidR="00C7259B" w:rsidRPr="00AD7EDC">
        <w:rPr>
          <w:rFonts w:ascii="Arial" w:hAnsi="Arial" w:cs="Arial"/>
          <w:sz w:val="24"/>
          <w:szCs w:val="24"/>
          <w:lang w:val="en-US"/>
        </w:rPr>
        <w:t>o</w:t>
      </w:r>
      <w:r w:rsidR="00C7259B" w:rsidRPr="00AD7EDC">
        <w:rPr>
          <w:rFonts w:ascii="Arial" w:hAnsi="Arial" w:cs="Arial"/>
          <w:sz w:val="24"/>
          <w:szCs w:val="24"/>
          <w:lang w:val="en-US"/>
        </w:rPr>
        <w:t>skeleton</w:t>
      </w:r>
      <w:r w:rsidR="00BD62F4" w:rsidRPr="00AD7EDC">
        <w:rPr>
          <w:rFonts w:ascii="Arial" w:hAnsi="Arial" w:cs="Arial"/>
          <w:sz w:val="24"/>
          <w:szCs w:val="24"/>
          <w:lang w:val="en-US"/>
        </w:rPr>
        <w:t xml:space="preserve">. Progeny </w:t>
      </w:r>
      <w:proofErr w:type="spellStart"/>
      <w:r w:rsidR="00BD62F4" w:rsidRPr="00AD7EDC">
        <w:rPr>
          <w:rFonts w:ascii="Arial" w:hAnsi="Arial" w:cs="Arial"/>
          <w:sz w:val="24"/>
          <w:szCs w:val="24"/>
          <w:lang w:val="en-US"/>
        </w:rPr>
        <w:t>virions</w:t>
      </w:r>
      <w:proofErr w:type="spellEnd"/>
      <w:r w:rsidR="00BD62F4" w:rsidRPr="00AD7EDC">
        <w:rPr>
          <w:rFonts w:ascii="Arial" w:hAnsi="Arial" w:cs="Arial"/>
          <w:sz w:val="24"/>
          <w:szCs w:val="24"/>
          <w:lang w:val="en-US"/>
        </w:rPr>
        <w:t xml:space="preserve"> were shown to co-localize with </w:t>
      </w:r>
      <w:proofErr w:type="spellStart"/>
      <w:r w:rsidR="00BD62F4" w:rsidRPr="00AD7EDC">
        <w:rPr>
          <w:rFonts w:ascii="Arial" w:hAnsi="Arial" w:cs="Arial"/>
          <w:sz w:val="24"/>
          <w:szCs w:val="24"/>
          <w:lang w:val="en-US"/>
        </w:rPr>
        <w:t>ex</w:t>
      </w:r>
      <w:r w:rsidR="00BD62F4" w:rsidRPr="00AD7EDC">
        <w:rPr>
          <w:rFonts w:ascii="Arial" w:hAnsi="Arial" w:cs="Arial"/>
          <w:sz w:val="24"/>
          <w:szCs w:val="24"/>
          <w:lang w:val="en-US"/>
        </w:rPr>
        <w:t>o</w:t>
      </w:r>
      <w:r w:rsidR="00BD62F4" w:rsidRPr="00AD7EDC">
        <w:rPr>
          <w:rFonts w:ascii="Arial" w:hAnsi="Arial" w:cs="Arial"/>
          <w:sz w:val="24"/>
          <w:szCs w:val="24"/>
          <w:lang w:val="en-US"/>
        </w:rPr>
        <w:t>cytic</w:t>
      </w:r>
      <w:proofErr w:type="spellEnd"/>
      <w:r w:rsidR="00BD62F4" w:rsidRPr="00AD7EDC">
        <w:rPr>
          <w:rFonts w:ascii="Arial" w:hAnsi="Arial" w:cs="Arial"/>
          <w:sz w:val="24"/>
          <w:szCs w:val="24"/>
          <w:lang w:val="en-US"/>
        </w:rPr>
        <w:t xml:space="preserve">, endosomal, and lysosomal markers in </w:t>
      </w:r>
      <w:proofErr w:type="spellStart"/>
      <w:r w:rsidR="00BD62F4" w:rsidRPr="00AD7EDC">
        <w:rPr>
          <w:rFonts w:ascii="Arial" w:hAnsi="Arial" w:cs="Arial"/>
          <w:sz w:val="24"/>
          <w:szCs w:val="24"/>
          <w:lang w:val="en-US"/>
        </w:rPr>
        <w:t>immunofluorescent</w:t>
      </w:r>
      <w:proofErr w:type="spellEnd"/>
      <w:r w:rsidR="00BD62F4" w:rsidRPr="00AD7EDC">
        <w:rPr>
          <w:rFonts w:ascii="Arial" w:hAnsi="Arial" w:cs="Arial"/>
          <w:sz w:val="24"/>
          <w:szCs w:val="24"/>
          <w:lang w:val="en-US"/>
        </w:rPr>
        <w:t xml:space="preserve"> experiments. Cell fractionation experiments con</w:t>
      </w:r>
      <w:r w:rsidR="00682D19" w:rsidRPr="00AD7EDC">
        <w:rPr>
          <w:rFonts w:ascii="Arial" w:hAnsi="Arial" w:cs="Arial"/>
          <w:sz w:val="24"/>
          <w:szCs w:val="24"/>
          <w:lang w:val="en-US"/>
        </w:rPr>
        <w:t>firmed this observation</w:t>
      </w:r>
      <w:r w:rsidR="00BD62F4" w:rsidRPr="00AD7EDC">
        <w:rPr>
          <w:rFonts w:ascii="Arial" w:hAnsi="Arial" w:cs="Arial"/>
          <w:sz w:val="24"/>
          <w:szCs w:val="24"/>
          <w:lang w:val="en-US"/>
        </w:rPr>
        <w:t xml:space="preserve"> by demonstrating a co-migration of viral particles with c</w:t>
      </w:r>
      <w:r w:rsidR="00BD62F4" w:rsidRPr="00AD7EDC">
        <w:rPr>
          <w:rFonts w:ascii="Arial" w:hAnsi="Arial" w:cs="Arial"/>
          <w:sz w:val="24"/>
          <w:szCs w:val="24"/>
          <w:lang w:val="en-US"/>
        </w:rPr>
        <w:t>y</w:t>
      </w:r>
      <w:r w:rsidR="00BD62F4" w:rsidRPr="00AD7EDC">
        <w:rPr>
          <w:rFonts w:ascii="Arial" w:hAnsi="Arial" w:cs="Arial"/>
          <w:sz w:val="24"/>
          <w:szCs w:val="24"/>
          <w:lang w:val="en-US"/>
        </w:rPr>
        <w:t xml:space="preserve">tosolic vesicles </w:t>
      </w:r>
      <w:r w:rsidR="006E6C69" w:rsidRPr="00AD7EDC">
        <w:rPr>
          <w:rFonts w:ascii="Arial" w:hAnsi="Arial" w:cs="Arial"/>
          <w:sz w:val="24"/>
          <w:szCs w:val="24"/>
          <w:lang w:val="en-US"/>
        </w:rPr>
        <w:fldChar w:fldCharType="begin"/>
      </w:r>
      <w:r w:rsidR="006E6C69" w:rsidRPr="00AD7EDC">
        <w:rPr>
          <w:rFonts w:ascii="Arial" w:hAnsi="Arial" w:cs="Arial"/>
          <w:sz w:val="24"/>
          <w:szCs w:val="24"/>
          <w:lang w:val="en-US"/>
        </w:rPr>
        <w:instrText xml:space="preserve"> ADDIN EN.CITE &lt;EndNote&gt;&lt;Cite&gt;&lt;Author&gt;Bar&lt;/Author&gt;&lt;Year&gt;2008&lt;/Year&gt;&lt;RecNum&gt;48&lt;/RecNum&gt;&lt;DisplayText&gt;(1)&lt;/DisplayText&gt;&lt;record&gt;&lt;rec-number&gt;48&lt;/rec-number&gt;&lt;foreign-keys&gt;&lt;key app="EN" db-id="p9a95ada2x9dfketax5psfv72w29ssrpedff"&gt;48&lt;/key&gt;&lt;/foreign-keys&gt;&lt;ref-type name="Journal Article"&gt;17&lt;/ref-type&gt;&lt;contributors&gt;&lt;authors&gt;&lt;author&gt;Bar, S.&lt;/author&gt;&lt;author&gt;Daeffler, L.&lt;/author&gt;&lt;author&gt;Rommelaere, J.&lt;/author&gt;&lt;author&gt;Nuesch, J. P. F.&lt;/author&gt;&lt;/authors&gt;&lt;/contributors&gt;&lt;auth-address&gt;Bar, S&amp;#xD;Deutsch Krebsforschungszentrum, Program Infect &amp;amp; Canc, Abt F010, D-6900 Heidelberg, Germany&amp;#xD;Deutsch Krebsforschungszentrum, Program Infect &amp;amp; Canc, Abt F010, D-6900 Heidelberg, Germany&amp;#xD;Deutsch Krebsforschungszentrum, Program Infect &amp;amp; Canc, Abt F010, D-6900 Heidelberg, Germany&amp;#xD;Deutsch Krebsforschungszentrum, INSERM, U701, D-6900 Heidelberg, Germany&lt;/auth-address&gt;&lt;titles&gt;&lt;title&gt;Vesicular egress of non-enveloped lytic parvoviruses depends on gelsolin functioning&lt;/title&gt;&lt;secondary-title&gt;Plos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Pathog&lt;/abbr-1&gt;&lt;/alt-periodical&gt;&lt;volume&gt;4&lt;/volume&gt;&lt;number&gt;8&lt;/number&gt;&lt;keywords&gt;&lt;keyword&gt;nonstructural protein ns1&lt;/keyword&gt;&lt;keyword&gt;minute virus&lt;/keyword&gt;&lt;keyword&gt;replicative functions&lt;/keyword&gt;&lt;keyword&gt;viral interactions&lt;/keyword&gt;&lt;keyword&gt;in-vitro&lt;/keyword&gt;&lt;keyword&gt;pkc-eta&lt;/keyword&gt;&lt;keyword&gt;mice&lt;/keyword&gt;&lt;keyword&gt;cells&lt;/keyword&gt;&lt;keyword&gt;phosphorylation&lt;/keyword&gt;&lt;keyword&gt;actin&lt;/keyword&gt;&lt;/keywords&gt;&lt;dates&gt;&lt;year&gt;2008&lt;/year&gt;&lt;pub-dates&gt;&lt;date&gt;Aug&lt;/date&gt;&lt;/pub-dates&gt;&lt;/dates&gt;&lt;isbn&gt;1553-7366&lt;/isbn&gt;&lt;accession-num&gt;ISI:000259783100014&lt;/accession-num&gt;&lt;urls&gt;&lt;related-urls&gt;&lt;url&gt;&amp;lt;Go to ISI&amp;gt;://000259783100014&lt;/url&gt;&lt;/related-urls&gt;&lt;/urls&gt;&lt;electronic-resource-num&gt;ARTN e1000126&amp;#xD;DOI 10.1371/journal.ppat.1000126&lt;/electronic-resource-num&gt;&lt;language&gt;English&lt;/language&gt;&lt;/record&gt;&lt;/Cite&gt;&lt;/EndNote&gt;</w:instrText>
      </w:r>
      <w:r w:rsidR="006E6C69" w:rsidRPr="00AD7EDC">
        <w:rPr>
          <w:rFonts w:ascii="Arial" w:hAnsi="Arial" w:cs="Arial"/>
          <w:sz w:val="24"/>
          <w:szCs w:val="24"/>
          <w:lang w:val="en-US"/>
        </w:rPr>
        <w:fldChar w:fldCharType="separate"/>
      </w:r>
      <w:r w:rsidR="006E6C69" w:rsidRPr="00AD7EDC">
        <w:rPr>
          <w:rFonts w:ascii="Arial" w:hAnsi="Arial" w:cs="Arial"/>
          <w:noProof/>
          <w:sz w:val="24"/>
          <w:szCs w:val="24"/>
          <w:lang w:val="en-US"/>
        </w:rPr>
        <w:t>(</w:t>
      </w:r>
      <w:hyperlink w:anchor="_ENREF_1" w:tooltip="Bar, 2008 #48" w:history="1">
        <w:r w:rsidR="00C11952" w:rsidRPr="00AD7EDC">
          <w:rPr>
            <w:rFonts w:ascii="Arial" w:hAnsi="Arial" w:cs="Arial"/>
            <w:noProof/>
            <w:sz w:val="24"/>
            <w:szCs w:val="24"/>
            <w:lang w:val="en-US"/>
          </w:rPr>
          <w:t>1</w:t>
        </w:r>
      </w:hyperlink>
      <w:r w:rsidR="006E6C69" w:rsidRPr="00AD7EDC">
        <w:rPr>
          <w:rFonts w:ascii="Arial" w:hAnsi="Arial" w:cs="Arial"/>
          <w:noProof/>
          <w:sz w:val="24"/>
          <w:szCs w:val="24"/>
          <w:lang w:val="en-US"/>
        </w:rPr>
        <w:t>)</w:t>
      </w:r>
      <w:r w:rsidR="006E6C69" w:rsidRPr="00AD7EDC">
        <w:rPr>
          <w:rFonts w:ascii="Arial" w:hAnsi="Arial" w:cs="Arial"/>
          <w:sz w:val="24"/>
          <w:szCs w:val="24"/>
          <w:lang w:val="en-US"/>
        </w:rPr>
        <w:fldChar w:fldCharType="end"/>
      </w:r>
      <w:r w:rsidR="00BD62F4" w:rsidRPr="00AD7EDC">
        <w:rPr>
          <w:rFonts w:ascii="Arial" w:hAnsi="Arial" w:cs="Arial"/>
          <w:sz w:val="24"/>
          <w:szCs w:val="24"/>
          <w:lang w:val="en-US"/>
        </w:rPr>
        <w:t>.</w:t>
      </w:r>
      <w:r w:rsidR="00167D61" w:rsidRPr="00AD7EDC">
        <w:rPr>
          <w:rFonts w:ascii="Arial" w:hAnsi="Arial" w:cs="Arial"/>
          <w:sz w:val="24"/>
          <w:szCs w:val="24"/>
          <w:lang w:val="en-US"/>
        </w:rPr>
        <w:t xml:space="preserve"> </w:t>
      </w:r>
      <w:r w:rsidR="00B6196E" w:rsidRPr="0090083D">
        <w:rPr>
          <w:rFonts w:ascii="Arial" w:hAnsi="Arial" w:cs="Arial"/>
          <w:color w:val="000000" w:themeColor="text1"/>
          <w:sz w:val="24"/>
          <w:szCs w:val="24"/>
          <w:lang w:val="en-US"/>
        </w:rPr>
        <w:t>A co</w:t>
      </w:r>
      <w:r w:rsidR="00540A48" w:rsidRPr="0090083D">
        <w:rPr>
          <w:rFonts w:ascii="Arial" w:hAnsi="Arial" w:cs="Arial"/>
          <w:color w:val="000000" w:themeColor="text1"/>
          <w:sz w:val="24"/>
          <w:szCs w:val="24"/>
          <w:lang w:val="en-US"/>
        </w:rPr>
        <w:t>-</w:t>
      </w:r>
      <w:r w:rsidR="00B6196E" w:rsidRPr="0090083D">
        <w:rPr>
          <w:rFonts w:ascii="Arial" w:hAnsi="Arial" w:cs="Arial"/>
          <w:color w:val="000000" w:themeColor="text1"/>
          <w:sz w:val="24"/>
          <w:szCs w:val="24"/>
          <w:lang w:val="en-US"/>
        </w:rPr>
        <w:t xml:space="preserve">operative </w:t>
      </w:r>
      <w:r w:rsidR="00B6196E" w:rsidRPr="00AD7EDC">
        <w:rPr>
          <w:rFonts w:ascii="Arial" w:hAnsi="Arial" w:cs="Arial"/>
          <w:sz w:val="24"/>
          <w:szCs w:val="24"/>
          <w:lang w:val="en-US"/>
        </w:rPr>
        <w:t>cross-talk between actin and microtubule</w:t>
      </w:r>
      <w:r>
        <w:rPr>
          <w:rFonts w:ascii="Arial" w:hAnsi="Arial" w:cs="Arial"/>
          <w:sz w:val="24"/>
          <w:szCs w:val="24"/>
          <w:lang w:val="en-US"/>
        </w:rPr>
        <w:t>-</w:t>
      </w:r>
      <w:r w:rsidR="00B6196E" w:rsidRPr="00AD7EDC">
        <w:rPr>
          <w:rFonts w:ascii="Arial" w:hAnsi="Arial" w:cs="Arial"/>
          <w:sz w:val="24"/>
          <w:szCs w:val="24"/>
          <w:lang w:val="en-US"/>
        </w:rPr>
        <w:t>dependent transport might be involved in MVM transport from the nucleus to the cell periphery</w:t>
      </w:r>
      <w:r w:rsidR="00CF5B71" w:rsidRPr="00AD7EDC">
        <w:rPr>
          <w:rFonts w:ascii="Arial" w:hAnsi="Arial" w:cs="Arial"/>
          <w:sz w:val="24"/>
          <w:szCs w:val="24"/>
          <w:lang w:val="en-US"/>
        </w:rPr>
        <w:t xml:space="preserve"> </w:t>
      </w:r>
      <w:r w:rsidR="00CF5B71" w:rsidRPr="00AD7EDC">
        <w:rPr>
          <w:rFonts w:ascii="Arial" w:hAnsi="Arial" w:cs="Arial"/>
          <w:sz w:val="24"/>
          <w:szCs w:val="24"/>
          <w:lang w:val="en-US"/>
        </w:rPr>
        <w:fldChar w:fldCharType="begin">
          <w:fldData xml:space="preserve">PEVuZE5vdGU+PENpdGU+PEF1dGhvcj5QcmFlZmNrZTwvQXV0aG9yPjxZZWFyPjIwMDQ8L1llYXI+
PFJlY051bT41MDwvUmVjTnVtPjxEaXNwbGF5VGV4dD4oNDAsIDQ2LCA0OCk8L0Rpc3BsYXlUZXh0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PEVuZE5vdGU+PENpdGU+PEF1dGhvcj5QcmFlZmNrZTwvQXV0aG9yPjxZZWFyPjIwMDQ8L1llYXI+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CF5B71" w:rsidRPr="00AD7EDC">
        <w:rPr>
          <w:rFonts w:ascii="Arial" w:hAnsi="Arial" w:cs="Arial"/>
          <w:sz w:val="24"/>
          <w:szCs w:val="24"/>
          <w:lang w:val="en-US"/>
        </w:rPr>
      </w:r>
      <w:r w:rsidR="00CF5B71"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0" w:tooltip="Praefcke, 2004 #50" w:history="1">
        <w:r w:rsidR="00C11952">
          <w:rPr>
            <w:rFonts w:ascii="Arial" w:hAnsi="Arial" w:cs="Arial"/>
            <w:noProof/>
            <w:sz w:val="24"/>
            <w:szCs w:val="24"/>
            <w:lang w:val="en-US"/>
          </w:rPr>
          <w:t>40</w:t>
        </w:r>
      </w:hyperlink>
      <w:r w:rsidR="00F06352">
        <w:rPr>
          <w:rFonts w:ascii="Arial" w:hAnsi="Arial" w:cs="Arial"/>
          <w:noProof/>
          <w:sz w:val="24"/>
          <w:szCs w:val="24"/>
          <w:lang w:val="en-US"/>
        </w:rPr>
        <w:t xml:space="preserve">, </w:t>
      </w:r>
      <w:hyperlink w:anchor="_ENREF_46" w:tooltip="Slepchenko, 2007 #67" w:history="1">
        <w:r w:rsidR="00C11952">
          <w:rPr>
            <w:rFonts w:ascii="Arial" w:hAnsi="Arial" w:cs="Arial"/>
            <w:noProof/>
            <w:sz w:val="24"/>
            <w:szCs w:val="24"/>
            <w:lang w:val="en-US"/>
          </w:rPr>
          <w:t>46</w:t>
        </w:r>
      </w:hyperlink>
      <w:r w:rsidR="00F06352">
        <w:rPr>
          <w:rFonts w:ascii="Arial" w:hAnsi="Arial" w:cs="Arial"/>
          <w:noProof/>
          <w:sz w:val="24"/>
          <w:szCs w:val="24"/>
          <w:lang w:val="en-US"/>
        </w:rPr>
        <w:t xml:space="preserve">, </w:t>
      </w:r>
      <w:hyperlink w:anchor="_ENREF_48" w:tooltip="Stamnes, 2002 #51" w:history="1">
        <w:r w:rsidR="00C11952">
          <w:rPr>
            <w:rFonts w:ascii="Arial" w:hAnsi="Arial" w:cs="Arial"/>
            <w:noProof/>
            <w:sz w:val="24"/>
            <w:szCs w:val="24"/>
            <w:lang w:val="en-US"/>
          </w:rPr>
          <w:t>48</w:t>
        </w:r>
      </w:hyperlink>
      <w:r w:rsidR="00F06352">
        <w:rPr>
          <w:rFonts w:ascii="Arial" w:hAnsi="Arial" w:cs="Arial"/>
          <w:noProof/>
          <w:sz w:val="24"/>
          <w:szCs w:val="24"/>
          <w:lang w:val="en-US"/>
        </w:rPr>
        <w:t>)</w:t>
      </w:r>
      <w:r w:rsidR="00CF5B71" w:rsidRPr="00AD7EDC">
        <w:rPr>
          <w:rFonts w:ascii="Arial" w:hAnsi="Arial" w:cs="Arial"/>
          <w:sz w:val="24"/>
          <w:szCs w:val="24"/>
          <w:lang w:val="en-US"/>
        </w:rPr>
        <w:fldChar w:fldCharType="end"/>
      </w:r>
      <w:r w:rsidR="0099308F" w:rsidRPr="00AD7EDC">
        <w:rPr>
          <w:rFonts w:ascii="Arial" w:hAnsi="Arial" w:cs="Arial"/>
          <w:sz w:val="24"/>
          <w:szCs w:val="24"/>
          <w:lang w:val="en-US"/>
        </w:rPr>
        <w:t>.</w:t>
      </w:r>
      <w:r w:rsidR="00752B0C" w:rsidRPr="00AD7EDC">
        <w:rPr>
          <w:rFonts w:ascii="Arial" w:hAnsi="Arial" w:cs="Arial"/>
          <w:sz w:val="24"/>
          <w:szCs w:val="24"/>
          <w:lang w:val="en-US"/>
        </w:rPr>
        <w:t xml:space="preserve"> </w:t>
      </w:r>
    </w:p>
    <w:p w:rsidR="00CF2F85" w:rsidRPr="00AD7EDC" w:rsidRDefault="00682D19" w:rsidP="005B56EC">
      <w:pPr>
        <w:spacing w:after="120" w:line="480" w:lineRule="auto"/>
        <w:ind w:firstLine="720"/>
        <w:jc w:val="both"/>
        <w:rPr>
          <w:rFonts w:ascii="Arial" w:hAnsi="Arial" w:cs="Arial"/>
          <w:sz w:val="24"/>
          <w:szCs w:val="24"/>
          <w:lang w:val="en-US"/>
        </w:rPr>
      </w:pPr>
      <w:r w:rsidRPr="00AB5CB9">
        <w:rPr>
          <w:rFonts w:ascii="Arial" w:hAnsi="Arial" w:cs="Arial"/>
          <w:sz w:val="24"/>
          <w:szCs w:val="24"/>
          <w:highlight w:val="yellow"/>
          <w:lang w:val="en-US"/>
          <w:rPrChange w:id="7" w:author="Ros" w:date="2015-09-04T11:27:00Z">
            <w:rPr>
              <w:rFonts w:ascii="Arial" w:hAnsi="Arial" w:cs="Arial"/>
              <w:sz w:val="24"/>
              <w:szCs w:val="24"/>
              <w:lang w:val="en-US"/>
            </w:rPr>
          </w:rPrChange>
        </w:rPr>
        <w:t>The secretory pathway has been</w:t>
      </w:r>
      <w:r w:rsidR="00DE30F1" w:rsidRPr="00AB5CB9">
        <w:rPr>
          <w:rFonts w:ascii="Arial" w:hAnsi="Arial" w:cs="Arial"/>
          <w:sz w:val="24"/>
          <w:szCs w:val="24"/>
          <w:highlight w:val="yellow"/>
          <w:lang w:val="en-US"/>
          <w:rPrChange w:id="8" w:author="Ros" w:date="2015-09-04T11:27:00Z">
            <w:rPr>
              <w:rFonts w:ascii="Arial" w:hAnsi="Arial" w:cs="Arial"/>
              <w:sz w:val="24"/>
              <w:szCs w:val="24"/>
              <w:lang w:val="en-US"/>
            </w:rPr>
          </w:rPrChange>
        </w:rPr>
        <w:t xml:space="preserve"> proposed </w:t>
      </w:r>
      <w:r w:rsidRPr="00AB5CB9">
        <w:rPr>
          <w:rFonts w:ascii="Arial" w:hAnsi="Arial" w:cs="Arial"/>
          <w:sz w:val="24"/>
          <w:szCs w:val="24"/>
          <w:highlight w:val="yellow"/>
          <w:lang w:val="en-US"/>
          <w:rPrChange w:id="9" w:author="Ros" w:date="2015-09-04T11:27:00Z">
            <w:rPr>
              <w:rFonts w:ascii="Arial" w:hAnsi="Arial" w:cs="Arial"/>
              <w:sz w:val="24"/>
              <w:szCs w:val="24"/>
              <w:lang w:val="en-US"/>
            </w:rPr>
          </w:rPrChange>
        </w:rPr>
        <w:t xml:space="preserve">as </w:t>
      </w:r>
      <w:del w:id="10" w:author="Raphael Wolfisberg" w:date="2015-09-09T09:09:00Z">
        <w:r w:rsidRPr="00AB5CB9" w:rsidDel="005847F5">
          <w:rPr>
            <w:rFonts w:ascii="Arial" w:hAnsi="Arial" w:cs="Arial"/>
            <w:sz w:val="24"/>
            <w:szCs w:val="24"/>
            <w:highlight w:val="yellow"/>
            <w:lang w:val="en-US"/>
            <w:rPrChange w:id="11" w:author="Ros" w:date="2015-09-04T11:27:00Z">
              <w:rPr>
                <w:rFonts w:ascii="Arial" w:hAnsi="Arial" w:cs="Arial"/>
                <w:sz w:val="24"/>
                <w:szCs w:val="24"/>
                <w:lang w:val="en-US"/>
              </w:rPr>
            </w:rPrChange>
          </w:rPr>
          <w:delText>the</w:delText>
        </w:r>
      </w:del>
      <w:ins w:id="12" w:author="Raphael Wolfisberg" w:date="2015-09-09T09:09:00Z">
        <w:r w:rsidR="005847F5">
          <w:rPr>
            <w:rFonts w:ascii="Arial" w:hAnsi="Arial" w:cs="Arial"/>
            <w:sz w:val="24"/>
            <w:szCs w:val="24"/>
            <w:highlight w:val="yellow"/>
            <w:lang w:val="en-US"/>
          </w:rPr>
          <w:t>such a vesicle-dependent</w:t>
        </w:r>
      </w:ins>
      <w:r w:rsidRPr="00AB5CB9">
        <w:rPr>
          <w:rFonts w:ascii="Arial" w:hAnsi="Arial" w:cs="Arial"/>
          <w:sz w:val="24"/>
          <w:szCs w:val="24"/>
          <w:highlight w:val="yellow"/>
          <w:lang w:val="en-US"/>
          <w:rPrChange w:id="13" w:author="Ros" w:date="2015-09-04T11:27:00Z">
            <w:rPr>
              <w:rFonts w:ascii="Arial" w:hAnsi="Arial" w:cs="Arial"/>
              <w:sz w:val="24"/>
              <w:szCs w:val="24"/>
              <w:lang w:val="en-US"/>
            </w:rPr>
          </w:rPrChange>
        </w:rPr>
        <w:t xml:space="preserve"> </w:t>
      </w:r>
      <w:r w:rsidR="00DE30F1" w:rsidRPr="00AB5CB9">
        <w:rPr>
          <w:rFonts w:ascii="Arial" w:hAnsi="Arial" w:cs="Arial"/>
          <w:sz w:val="24"/>
          <w:szCs w:val="24"/>
          <w:highlight w:val="yellow"/>
          <w:lang w:val="en-US"/>
          <w:rPrChange w:id="14" w:author="Ros" w:date="2015-09-04T11:27:00Z">
            <w:rPr>
              <w:rFonts w:ascii="Arial" w:hAnsi="Arial" w:cs="Arial"/>
              <w:sz w:val="24"/>
              <w:szCs w:val="24"/>
              <w:lang w:val="en-US"/>
            </w:rPr>
          </w:rPrChange>
        </w:rPr>
        <w:t xml:space="preserve">route for </w:t>
      </w:r>
      <w:r w:rsidR="00BD46AB" w:rsidRPr="00AB5CB9">
        <w:rPr>
          <w:rFonts w:ascii="Arial" w:hAnsi="Arial" w:cs="Arial"/>
          <w:sz w:val="24"/>
          <w:szCs w:val="24"/>
          <w:highlight w:val="yellow"/>
          <w:lang w:val="en-US"/>
          <w:rPrChange w:id="15" w:author="Ros" w:date="2015-09-04T11:27:00Z">
            <w:rPr>
              <w:rFonts w:ascii="Arial" w:hAnsi="Arial" w:cs="Arial"/>
              <w:sz w:val="24"/>
              <w:szCs w:val="24"/>
              <w:lang w:val="en-US"/>
            </w:rPr>
          </w:rPrChange>
        </w:rPr>
        <w:t>active</w:t>
      </w:r>
      <w:r w:rsidRPr="00AB5CB9">
        <w:rPr>
          <w:rFonts w:ascii="Arial" w:hAnsi="Arial" w:cs="Arial"/>
          <w:sz w:val="24"/>
          <w:szCs w:val="24"/>
          <w:highlight w:val="yellow"/>
          <w:lang w:val="en-US"/>
          <w:rPrChange w:id="16" w:author="Ros" w:date="2015-09-04T11:27:00Z">
            <w:rPr>
              <w:rFonts w:ascii="Arial" w:hAnsi="Arial" w:cs="Arial"/>
              <w:sz w:val="24"/>
              <w:szCs w:val="24"/>
              <w:lang w:val="en-US"/>
            </w:rPr>
          </w:rPrChange>
        </w:rPr>
        <w:t xml:space="preserve"> egress of MVM. P</w:t>
      </w:r>
      <w:r w:rsidR="00DE30F1" w:rsidRPr="00AB5CB9">
        <w:rPr>
          <w:rFonts w:ascii="Arial" w:hAnsi="Arial" w:cs="Arial"/>
          <w:sz w:val="24"/>
          <w:szCs w:val="24"/>
          <w:highlight w:val="yellow"/>
          <w:lang w:val="en-US"/>
          <w:rPrChange w:id="17" w:author="Ros" w:date="2015-09-04T11:27:00Z">
            <w:rPr>
              <w:rFonts w:ascii="Arial" w:hAnsi="Arial" w:cs="Arial"/>
              <w:sz w:val="24"/>
              <w:szCs w:val="24"/>
              <w:lang w:val="en-US"/>
            </w:rPr>
          </w:rPrChange>
        </w:rPr>
        <w:t xml:space="preserve">rogeny </w:t>
      </w:r>
      <w:proofErr w:type="spellStart"/>
      <w:r w:rsidR="00DE30F1" w:rsidRPr="00AB5CB9">
        <w:rPr>
          <w:rFonts w:ascii="Arial" w:hAnsi="Arial" w:cs="Arial"/>
          <w:sz w:val="24"/>
          <w:szCs w:val="24"/>
          <w:highlight w:val="yellow"/>
          <w:lang w:val="en-US"/>
          <w:rPrChange w:id="18" w:author="Ros" w:date="2015-09-04T11:27:00Z">
            <w:rPr>
              <w:rFonts w:ascii="Arial" w:hAnsi="Arial" w:cs="Arial"/>
              <w:sz w:val="24"/>
              <w:szCs w:val="24"/>
              <w:lang w:val="en-US"/>
            </w:rPr>
          </w:rPrChange>
        </w:rPr>
        <w:t>virions</w:t>
      </w:r>
      <w:proofErr w:type="spellEnd"/>
      <w:r w:rsidRPr="00AB5CB9">
        <w:rPr>
          <w:rFonts w:ascii="Arial" w:hAnsi="Arial" w:cs="Arial"/>
          <w:sz w:val="24"/>
          <w:szCs w:val="24"/>
          <w:highlight w:val="yellow"/>
          <w:lang w:val="en-US"/>
          <w:rPrChange w:id="19" w:author="Ros" w:date="2015-09-04T11:27:00Z">
            <w:rPr>
              <w:rFonts w:ascii="Arial" w:hAnsi="Arial" w:cs="Arial"/>
              <w:sz w:val="24"/>
              <w:szCs w:val="24"/>
              <w:lang w:val="en-US"/>
            </w:rPr>
          </w:rPrChange>
        </w:rPr>
        <w:t xml:space="preserve"> would</w:t>
      </w:r>
      <w:r w:rsidR="00DE30F1" w:rsidRPr="00AB5CB9">
        <w:rPr>
          <w:rFonts w:ascii="Arial" w:hAnsi="Arial" w:cs="Arial"/>
          <w:sz w:val="24"/>
          <w:szCs w:val="24"/>
          <w:highlight w:val="yellow"/>
          <w:lang w:val="en-US"/>
          <w:rPrChange w:id="20" w:author="Ros" w:date="2015-09-04T11:27:00Z">
            <w:rPr>
              <w:rFonts w:ascii="Arial" w:hAnsi="Arial" w:cs="Arial"/>
              <w:sz w:val="24"/>
              <w:szCs w:val="24"/>
              <w:lang w:val="en-US"/>
            </w:rPr>
          </w:rPrChange>
        </w:rPr>
        <w:t xml:space="preserve"> become engulfed by COPII-vesicle formation in the perinuclear ER</w:t>
      </w:r>
      <w:r w:rsidR="00CF5B71" w:rsidRPr="00AB5CB9">
        <w:rPr>
          <w:rFonts w:ascii="Arial" w:hAnsi="Arial" w:cs="Arial"/>
          <w:sz w:val="24"/>
          <w:szCs w:val="24"/>
          <w:highlight w:val="yellow"/>
          <w:lang w:val="en-US"/>
          <w:rPrChange w:id="21" w:author="Ros" w:date="2015-09-04T11:27:00Z">
            <w:rPr>
              <w:rFonts w:ascii="Arial" w:hAnsi="Arial" w:cs="Arial"/>
              <w:sz w:val="24"/>
              <w:szCs w:val="24"/>
              <w:lang w:val="en-US"/>
            </w:rPr>
          </w:rPrChange>
        </w:rPr>
        <w:t xml:space="preserve"> where they accumulated with dynamin</w:t>
      </w:r>
      <w:r w:rsidR="00DE30F1" w:rsidRPr="00AB5CB9">
        <w:rPr>
          <w:rFonts w:ascii="Arial" w:hAnsi="Arial" w:cs="Arial"/>
          <w:sz w:val="24"/>
          <w:szCs w:val="24"/>
          <w:highlight w:val="yellow"/>
          <w:lang w:val="en-US"/>
          <w:rPrChange w:id="22" w:author="Ros" w:date="2015-09-04T11:27:00Z">
            <w:rPr>
              <w:rFonts w:ascii="Arial" w:hAnsi="Arial" w:cs="Arial"/>
              <w:sz w:val="24"/>
              <w:szCs w:val="24"/>
              <w:lang w:val="en-US"/>
            </w:rPr>
          </w:rPrChange>
        </w:rPr>
        <w:t>.</w:t>
      </w:r>
      <w:r w:rsidR="00BD46AB" w:rsidRPr="00AB5CB9">
        <w:rPr>
          <w:rFonts w:ascii="Arial" w:hAnsi="Arial" w:cs="Arial"/>
          <w:sz w:val="24"/>
          <w:szCs w:val="24"/>
          <w:highlight w:val="yellow"/>
          <w:lang w:val="en-US"/>
          <w:rPrChange w:id="23" w:author="Ros" w:date="2015-09-04T11:27:00Z">
            <w:rPr>
              <w:rFonts w:ascii="Arial" w:hAnsi="Arial" w:cs="Arial"/>
              <w:sz w:val="24"/>
              <w:szCs w:val="24"/>
              <w:lang w:val="en-US"/>
            </w:rPr>
          </w:rPrChange>
        </w:rPr>
        <w:t xml:space="preserve"> </w:t>
      </w:r>
      <w:r w:rsidRPr="00AB5CB9">
        <w:rPr>
          <w:rFonts w:ascii="Arial" w:hAnsi="Arial" w:cs="Arial"/>
          <w:sz w:val="24"/>
          <w:szCs w:val="24"/>
          <w:highlight w:val="yellow"/>
          <w:lang w:val="en-US"/>
          <w:rPrChange w:id="24" w:author="Ros" w:date="2015-09-04T11:27:00Z">
            <w:rPr>
              <w:rFonts w:ascii="Arial" w:hAnsi="Arial" w:cs="Arial"/>
              <w:sz w:val="24"/>
              <w:szCs w:val="24"/>
              <w:lang w:val="en-US"/>
            </w:rPr>
          </w:rPrChange>
        </w:rPr>
        <w:t>A</w:t>
      </w:r>
      <w:r w:rsidRPr="00AB5CB9">
        <w:rPr>
          <w:rFonts w:ascii="Arial" w:hAnsi="Arial" w:cs="Arial"/>
          <w:sz w:val="24"/>
          <w:szCs w:val="24"/>
          <w:highlight w:val="yellow"/>
          <w:lang w:val="en-US"/>
          <w:rPrChange w:id="25" w:author="Ros" w:date="2015-09-04T11:27:00Z">
            <w:rPr>
              <w:rFonts w:ascii="Arial" w:hAnsi="Arial" w:cs="Arial"/>
              <w:sz w:val="24"/>
              <w:szCs w:val="24"/>
              <w:lang w:val="en-US"/>
            </w:rPr>
          </w:rPrChange>
        </w:rPr>
        <w:t>c</w:t>
      </w:r>
      <w:r w:rsidRPr="00AB5CB9">
        <w:rPr>
          <w:rFonts w:ascii="Arial" w:hAnsi="Arial" w:cs="Arial"/>
          <w:sz w:val="24"/>
          <w:szCs w:val="24"/>
          <w:highlight w:val="yellow"/>
          <w:lang w:val="en-US"/>
          <w:rPrChange w:id="26" w:author="Ros" w:date="2015-09-04T11:27:00Z">
            <w:rPr>
              <w:rFonts w:ascii="Arial" w:hAnsi="Arial" w:cs="Arial"/>
              <w:sz w:val="24"/>
              <w:szCs w:val="24"/>
              <w:lang w:val="en-US"/>
            </w:rPr>
          </w:rPrChange>
        </w:rPr>
        <w:t>cordingly</w:t>
      </w:r>
      <w:r w:rsidR="00BD46AB" w:rsidRPr="00AB5CB9">
        <w:rPr>
          <w:rFonts w:ascii="Arial" w:hAnsi="Arial" w:cs="Arial"/>
          <w:sz w:val="24"/>
          <w:szCs w:val="24"/>
          <w:highlight w:val="yellow"/>
          <w:lang w:val="en-US"/>
          <w:rPrChange w:id="27" w:author="Ros" w:date="2015-09-04T11:27:00Z">
            <w:rPr>
              <w:rFonts w:ascii="Arial" w:hAnsi="Arial" w:cs="Arial"/>
              <w:sz w:val="24"/>
              <w:szCs w:val="24"/>
              <w:lang w:val="en-US"/>
            </w:rPr>
          </w:rPrChange>
        </w:rPr>
        <w:t xml:space="preserve">, </w:t>
      </w:r>
      <w:r w:rsidRPr="00AB5CB9">
        <w:rPr>
          <w:rFonts w:ascii="Arial" w:hAnsi="Arial" w:cs="Arial"/>
          <w:sz w:val="24"/>
          <w:szCs w:val="24"/>
          <w:highlight w:val="yellow"/>
          <w:lang w:val="en-US"/>
          <w:rPrChange w:id="28" w:author="Ros" w:date="2015-09-04T11:27:00Z">
            <w:rPr>
              <w:rFonts w:ascii="Arial" w:hAnsi="Arial" w:cs="Arial"/>
              <w:sz w:val="24"/>
              <w:szCs w:val="24"/>
              <w:lang w:val="en-US"/>
            </w:rPr>
          </w:rPrChange>
        </w:rPr>
        <w:t xml:space="preserve">a dramatic retention of </w:t>
      </w:r>
      <w:proofErr w:type="spellStart"/>
      <w:r w:rsidRPr="00AB5CB9">
        <w:rPr>
          <w:rFonts w:ascii="Arial" w:hAnsi="Arial" w:cs="Arial"/>
          <w:sz w:val="24"/>
          <w:szCs w:val="24"/>
          <w:highlight w:val="yellow"/>
          <w:lang w:val="en-US"/>
          <w:rPrChange w:id="29" w:author="Ros" w:date="2015-09-04T11:27:00Z">
            <w:rPr>
              <w:rFonts w:ascii="Arial" w:hAnsi="Arial" w:cs="Arial"/>
              <w:sz w:val="24"/>
              <w:szCs w:val="24"/>
              <w:lang w:val="en-US"/>
            </w:rPr>
          </w:rPrChange>
        </w:rPr>
        <w:t>virions</w:t>
      </w:r>
      <w:proofErr w:type="spellEnd"/>
      <w:r w:rsidRPr="00AB5CB9">
        <w:rPr>
          <w:rFonts w:ascii="Arial" w:hAnsi="Arial" w:cs="Arial"/>
          <w:sz w:val="24"/>
          <w:szCs w:val="24"/>
          <w:highlight w:val="yellow"/>
          <w:lang w:val="en-US"/>
          <w:rPrChange w:id="30" w:author="Ros" w:date="2015-09-04T11:27:00Z">
            <w:rPr>
              <w:rFonts w:ascii="Arial" w:hAnsi="Arial" w:cs="Arial"/>
              <w:sz w:val="24"/>
              <w:szCs w:val="24"/>
              <w:lang w:val="en-US"/>
            </w:rPr>
          </w:rPrChange>
        </w:rPr>
        <w:t xml:space="preserve"> in the perinuclear area and inhibition of </w:t>
      </w:r>
      <w:proofErr w:type="spellStart"/>
      <w:r w:rsidRPr="00AB5CB9">
        <w:rPr>
          <w:rFonts w:ascii="Arial" w:hAnsi="Arial" w:cs="Arial"/>
          <w:sz w:val="24"/>
          <w:szCs w:val="24"/>
          <w:highlight w:val="yellow"/>
          <w:lang w:val="en-US"/>
          <w:rPrChange w:id="31" w:author="Ros" w:date="2015-09-04T11:27:00Z">
            <w:rPr>
              <w:rFonts w:ascii="Arial" w:hAnsi="Arial" w:cs="Arial"/>
              <w:sz w:val="24"/>
              <w:szCs w:val="24"/>
              <w:lang w:val="en-US"/>
            </w:rPr>
          </w:rPrChange>
        </w:rPr>
        <w:t>vir</w:t>
      </w:r>
      <w:r w:rsidRPr="00AB5CB9">
        <w:rPr>
          <w:rFonts w:ascii="Arial" w:hAnsi="Arial" w:cs="Arial"/>
          <w:sz w:val="24"/>
          <w:szCs w:val="24"/>
          <w:highlight w:val="yellow"/>
          <w:lang w:val="en-US"/>
          <w:rPrChange w:id="32" w:author="Ros" w:date="2015-09-04T11:27:00Z">
            <w:rPr>
              <w:rFonts w:ascii="Arial" w:hAnsi="Arial" w:cs="Arial"/>
              <w:sz w:val="24"/>
              <w:szCs w:val="24"/>
              <w:lang w:val="en-US"/>
            </w:rPr>
          </w:rPrChange>
        </w:rPr>
        <w:t>i</w:t>
      </w:r>
      <w:r w:rsidRPr="00AB5CB9">
        <w:rPr>
          <w:rFonts w:ascii="Arial" w:hAnsi="Arial" w:cs="Arial"/>
          <w:sz w:val="24"/>
          <w:szCs w:val="24"/>
          <w:highlight w:val="yellow"/>
          <w:lang w:val="en-US"/>
          <w:rPrChange w:id="33" w:author="Ros" w:date="2015-09-04T11:27:00Z">
            <w:rPr>
              <w:rFonts w:ascii="Arial" w:hAnsi="Arial" w:cs="Arial"/>
              <w:sz w:val="24"/>
              <w:szCs w:val="24"/>
              <w:lang w:val="en-US"/>
            </w:rPr>
          </w:rPrChange>
        </w:rPr>
        <w:t>on</w:t>
      </w:r>
      <w:proofErr w:type="spellEnd"/>
      <w:r w:rsidRPr="00AB5CB9">
        <w:rPr>
          <w:rFonts w:ascii="Arial" w:hAnsi="Arial" w:cs="Arial"/>
          <w:sz w:val="24"/>
          <w:szCs w:val="24"/>
          <w:highlight w:val="yellow"/>
          <w:lang w:val="en-US"/>
          <w:rPrChange w:id="34" w:author="Ros" w:date="2015-09-04T11:27:00Z">
            <w:rPr>
              <w:rFonts w:ascii="Arial" w:hAnsi="Arial" w:cs="Arial"/>
              <w:sz w:val="24"/>
              <w:szCs w:val="24"/>
              <w:lang w:val="en-US"/>
            </w:rPr>
          </w:rPrChange>
        </w:rPr>
        <w:t xml:space="preserve"> release into the medium was observed in cells lacking functional effectors of the secretory pathway </w:t>
      </w:r>
      <w:r w:rsidR="00310C2C" w:rsidRPr="00AB5CB9">
        <w:rPr>
          <w:rFonts w:ascii="Arial" w:hAnsi="Arial" w:cs="Arial"/>
          <w:sz w:val="24"/>
          <w:szCs w:val="24"/>
          <w:highlight w:val="yellow"/>
          <w:lang w:val="en-US"/>
          <w:rPrChange w:id="35" w:author="Ros" w:date="2015-09-04T11:27:00Z">
            <w:rPr>
              <w:rFonts w:ascii="Arial" w:hAnsi="Arial" w:cs="Arial"/>
              <w:sz w:val="24"/>
              <w:szCs w:val="24"/>
              <w:lang w:val="en-US"/>
            </w:rPr>
          </w:rPrChange>
        </w:rPr>
        <w:fldChar w:fldCharType="begin"/>
      </w:r>
      <w:r w:rsidR="00835635" w:rsidRPr="00AB5CB9">
        <w:rPr>
          <w:rFonts w:ascii="Arial" w:hAnsi="Arial" w:cs="Arial"/>
          <w:sz w:val="24"/>
          <w:szCs w:val="24"/>
          <w:highlight w:val="yellow"/>
          <w:lang w:val="en-US"/>
          <w:rPrChange w:id="36" w:author="Ros" w:date="2015-09-04T11:27:00Z">
            <w:rPr>
              <w:rFonts w:ascii="Arial" w:hAnsi="Arial" w:cs="Arial"/>
              <w:sz w:val="24"/>
              <w:szCs w:val="24"/>
              <w:lang w:val="en-US"/>
            </w:rPr>
          </w:rPrChange>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310C2C" w:rsidRPr="00AB5CB9">
        <w:rPr>
          <w:rFonts w:ascii="Arial" w:hAnsi="Arial" w:cs="Arial"/>
          <w:sz w:val="24"/>
          <w:szCs w:val="24"/>
          <w:highlight w:val="yellow"/>
          <w:lang w:val="en-US"/>
          <w:rPrChange w:id="37" w:author="Ros" w:date="2015-09-04T11:27:00Z">
            <w:rPr>
              <w:rFonts w:ascii="Arial" w:hAnsi="Arial" w:cs="Arial"/>
              <w:sz w:val="24"/>
              <w:szCs w:val="24"/>
              <w:lang w:val="en-US"/>
            </w:rPr>
          </w:rPrChange>
        </w:rPr>
        <w:fldChar w:fldCharType="separate"/>
      </w:r>
      <w:r w:rsidR="00835635" w:rsidRPr="00AB5CB9">
        <w:rPr>
          <w:rFonts w:ascii="Arial" w:hAnsi="Arial" w:cs="Arial"/>
          <w:noProof/>
          <w:sz w:val="24"/>
          <w:szCs w:val="24"/>
          <w:highlight w:val="yellow"/>
          <w:lang w:val="en-US"/>
          <w:rPrChange w:id="38" w:author="Ros" w:date="2015-09-04T11:27:00Z">
            <w:rPr>
              <w:rFonts w:ascii="Arial" w:hAnsi="Arial" w:cs="Arial"/>
              <w:noProof/>
              <w:sz w:val="24"/>
              <w:szCs w:val="24"/>
              <w:lang w:val="en-US"/>
            </w:rPr>
          </w:rPrChange>
        </w:rPr>
        <w:t>(</w:t>
      </w:r>
      <w:r w:rsidR="00C11952">
        <w:rPr>
          <w:rFonts w:ascii="Arial" w:hAnsi="Arial" w:cs="Arial"/>
          <w:noProof/>
          <w:sz w:val="24"/>
          <w:szCs w:val="24"/>
          <w:highlight w:val="yellow"/>
          <w:lang w:val="en-US"/>
        </w:rPr>
        <w:fldChar w:fldCharType="begin"/>
      </w:r>
      <w:r w:rsidR="00C11952">
        <w:rPr>
          <w:rFonts w:ascii="Arial" w:hAnsi="Arial" w:cs="Arial"/>
          <w:noProof/>
          <w:sz w:val="24"/>
          <w:szCs w:val="24"/>
          <w:highlight w:val="yellow"/>
          <w:lang w:val="en-US"/>
        </w:rPr>
        <w:instrText xml:space="preserve"> HYPERLINK \l "_ENREF_2" \o "Bar, 2013 #33" </w:instrText>
      </w:r>
      <w:r w:rsidR="00C11952">
        <w:rPr>
          <w:rFonts w:ascii="Arial" w:hAnsi="Arial" w:cs="Arial"/>
          <w:noProof/>
          <w:sz w:val="24"/>
          <w:szCs w:val="24"/>
          <w:highlight w:val="yellow"/>
          <w:lang w:val="en-US"/>
        </w:rPr>
      </w:r>
      <w:r w:rsidR="00C11952">
        <w:rPr>
          <w:rFonts w:ascii="Arial" w:hAnsi="Arial" w:cs="Arial"/>
          <w:noProof/>
          <w:sz w:val="24"/>
          <w:szCs w:val="24"/>
          <w:highlight w:val="yellow"/>
          <w:lang w:val="en-US"/>
        </w:rPr>
        <w:fldChar w:fldCharType="separate"/>
      </w:r>
      <w:r w:rsidR="00C11952" w:rsidRPr="00AB5CB9">
        <w:rPr>
          <w:rFonts w:ascii="Arial" w:hAnsi="Arial" w:cs="Arial"/>
          <w:noProof/>
          <w:sz w:val="24"/>
          <w:szCs w:val="24"/>
          <w:highlight w:val="yellow"/>
          <w:lang w:val="en-US"/>
          <w:rPrChange w:id="39" w:author="Ros" w:date="2015-09-04T11:27:00Z">
            <w:rPr>
              <w:rFonts w:ascii="Arial" w:hAnsi="Arial" w:cs="Arial"/>
              <w:noProof/>
              <w:sz w:val="24"/>
              <w:szCs w:val="24"/>
              <w:lang w:val="en-US"/>
            </w:rPr>
          </w:rPrChange>
        </w:rPr>
        <w:t>2</w:t>
      </w:r>
      <w:r w:rsidR="00C11952">
        <w:rPr>
          <w:rFonts w:ascii="Arial" w:hAnsi="Arial" w:cs="Arial"/>
          <w:noProof/>
          <w:sz w:val="24"/>
          <w:szCs w:val="24"/>
          <w:highlight w:val="yellow"/>
          <w:lang w:val="en-US"/>
        </w:rPr>
        <w:fldChar w:fldCharType="end"/>
      </w:r>
      <w:r w:rsidR="00835635" w:rsidRPr="00AB5CB9">
        <w:rPr>
          <w:rFonts w:ascii="Arial" w:hAnsi="Arial" w:cs="Arial"/>
          <w:noProof/>
          <w:sz w:val="24"/>
          <w:szCs w:val="24"/>
          <w:highlight w:val="yellow"/>
          <w:lang w:val="en-US"/>
          <w:rPrChange w:id="40" w:author="Ros" w:date="2015-09-04T11:27:00Z">
            <w:rPr>
              <w:rFonts w:ascii="Arial" w:hAnsi="Arial" w:cs="Arial"/>
              <w:noProof/>
              <w:sz w:val="24"/>
              <w:szCs w:val="24"/>
              <w:lang w:val="en-US"/>
            </w:rPr>
          </w:rPrChange>
        </w:rPr>
        <w:t>)</w:t>
      </w:r>
      <w:r w:rsidR="00310C2C" w:rsidRPr="00AB5CB9">
        <w:rPr>
          <w:rFonts w:ascii="Arial" w:hAnsi="Arial" w:cs="Arial"/>
          <w:sz w:val="24"/>
          <w:szCs w:val="24"/>
          <w:highlight w:val="yellow"/>
          <w:lang w:val="en-US"/>
          <w:rPrChange w:id="41" w:author="Ros" w:date="2015-09-04T11:27:00Z">
            <w:rPr>
              <w:rFonts w:ascii="Arial" w:hAnsi="Arial" w:cs="Arial"/>
              <w:sz w:val="24"/>
              <w:szCs w:val="24"/>
              <w:lang w:val="en-US"/>
            </w:rPr>
          </w:rPrChange>
        </w:rPr>
        <w:fldChar w:fldCharType="end"/>
      </w:r>
      <w:r w:rsidR="00310C2C" w:rsidRPr="00AB5CB9">
        <w:rPr>
          <w:rFonts w:ascii="Arial" w:hAnsi="Arial" w:cs="Arial"/>
          <w:sz w:val="24"/>
          <w:szCs w:val="24"/>
          <w:highlight w:val="yellow"/>
          <w:lang w:val="en-US"/>
          <w:rPrChange w:id="42" w:author="Ros" w:date="2015-09-04T11:27:00Z">
            <w:rPr>
              <w:rFonts w:ascii="Arial" w:hAnsi="Arial" w:cs="Arial"/>
              <w:sz w:val="24"/>
              <w:szCs w:val="24"/>
              <w:lang w:val="en-US"/>
            </w:rPr>
          </w:rPrChange>
        </w:rPr>
        <w:t>.</w:t>
      </w:r>
      <w:r w:rsidR="00613AC0" w:rsidRPr="00AB5CB9">
        <w:rPr>
          <w:rFonts w:ascii="Arial" w:hAnsi="Arial" w:cs="Arial"/>
          <w:sz w:val="24"/>
          <w:szCs w:val="24"/>
          <w:highlight w:val="yellow"/>
          <w:lang w:val="en-US"/>
          <w:rPrChange w:id="43" w:author="Ros" w:date="2015-09-04T11:27:00Z">
            <w:rPr>
              <w:rFonts w:ascii="Arial" w:hAnsi="Arial" w:cs="Arial"/>
              <w:sz w:val="24"/>
              <w:szCs w:val="24"/>
              <w:lang w:val="en-US"/>
            </w:rPr>
          </w:rPrChange>
        </w:rPr>
        <w:t xml:space="preserve"> In addition, members of the ERM family, such as radixin and </w:t>
      </w:r>
      <w:proofErr w:type="spellStart"/>
      <w:r w:rsidR="00613AC0" w:rsidRPr="00AB5CB9">
        <w:rPr>
          <w:rFonts w:ascii="Arial" w:hAnsi="Arial" w:cs="Arial"/>
          <w:sz w:val="24"/>
          <w:szCs w:val="24"/>
          <w:highlight w:val="yellow"/>
          <w:lang w:val="en-US"/>
          <w:rPrChange w:id="44" w:author="Ros" w:date="2015-09-04T11:27:00Z">
            <w:rPr>
              <w:rFonts w:ascii="Arial" w:hAnsi="Arial" w:cs="Arial"/>
              <w:sz w:val="24"/>
              <w:szCs w:val="24"/>
              <w:lang w:val="en-US"/>
            </w:rPr>
          </w:rPrChange>
        </w:rPr>
        <w:t>moesin</w:t>
      </w:r>
      <w:proofErr w:type="spellEnd"/>
      <w:r w:rsidR="00613AC0" w:rsidRPr="00AB5CB9">
        <w:rPr>
          <w:rFonts w:ascii="Arial" w:hAnsi="Arial" w:cs="Arial"/>
          <w:sz w:val="24"/>
          <w:szCs w:val="24"/>
          <w:highlight w:val="yellow"/>
          <w:lang w:val="en-US"/>
          <w:rPrChange w:id="45" w:author="Ros" w:date="2015-09-04T11:27:00Z">
            <w:rPr>
              <w:rFonts w:ascii="Arial" w:hAnsi="Arial" w:cs="Arial"/>
              <w:sz w:val="24"/>
              <w:szCs w:val="24"/>
              <w:lang w:val="en-US"/>
            </w:rPr>
          </w:rPrChange>
        </w:rPr>
        <w:t>, were shown to play a role in virus maturation and spread</w:t>
      </w:r>
      <w:r w:rsidR="001F6DB7" w:rsidRPr="00AB5CB9">
        <w:rPr>
          <w:rFonts w:ascii="Arial" w:hAnsi="Arial" w:cs="Arial"/>
          <w:sz w:val="24"/>
          <w:szCs w:val="24"/>
          <w:highlight w:val="yellow"/>
          <w:lang w:val="en-US"/>
          <w:rPrChange w:id="46" w:author="Ros" w:date="2015-09-04T11:27:00Z">
            <w:rPr>
              <w:rFonts w:ascii="Arial" w:hAnsi="Arial" w:cs="Arial"/>
              <w:sz w:val="24"/>
              <w:szCs w:val="24"/>
              <w:lang w:val="en-US"/>
            </w:rPr>
          </w:rPrChange>
        </w:rPr>
        <w:t>ing capacity</w:t>
      </w:r>
      <w:r w:rsidR="00613AC0" w:rsidRPr="00AB5CB9">
        <w:rPr>
          <w:rFonts w:ascii="Arial" w:hAnsi="Arial" w:cs="Arial"/>
          <w:sz w:val="24"/>
          <w:szCs w:val="24"/>
          <w:highlight w:val="yellow"/>
          <w:lang w:val="en-US"/>
          <w:rPrChange w:id="47" w:author="Ros" w:date="2015-09-04T11:27:00Z">
            <w:rPr>
              <w:rFonts w:ascii="Arial" w:hAnsi="Arial" w:cs="Arial"/>
              <w:sz w:val="24"/>
              <w:szCs w:val="24"/>
              <w:lang w:val="en-US"/>
            </w:rPr>
          </w:rPrChange>
        </w:rPr>
        <w:t xml:space="preserve">, as judged by </w:t>
      </w:r>
      <w:r w:rsidR="001F6DB7" w:rsidRPr="00AB5CB9">
        <w:rPr>
          <w:rFonts w:ascii="Arial" w:hAnsi="Arial" w:cs="Arial"/>
          <w:sz w:val="24"/>
          <w:szCs w:val="24"/>
          <w:highlight w:val="yellow"/>
          <w:lang w:val="en-US"/>
          <w:rPrChange w:id="48" w:author="Ros" w:date="2015-09-04T11:27:00Z">
            <w:rPr>
              <w:rFonts w:ascii="Arial" w:hAnsi="Arial" w:cs="Arial"/>
              <w:sz w:val="24"/>
              <w:szCs w:val="24"/>
              <w:lang w:val="en-US"/>
            </w:rPr>
          </w:rPrChange>
        </w:rPr>
        <w:t>their impact on MVM plaque morphology</w:t>
      </w:r>
      <w:r w:rsidR="00613AC0" w:rsidRPr="00AB5CB9">
        <w:rPr>
          <w:rFonts w:ascii="Arial" w:hAnsi="Arial" w:cs="Arial"/>
          <w:sz w:val="24"/>
          <w:szCs w:val="24"/>
          <w:highlight w:val="yellow"/>
          <w:lang w:val="en-US"/>
          <w:rPrChange w:id="49" w:author="Ros" w:date="2015-09-04T11:27:00Z">
            <w:rPr>
              <w:rFonts w:ascii="Arial" w:hAnsi="Arial" w:cs="Arial"/>
              <w:sz w:val="24"/>
              <w:szCs w:val="24"/>
              <w:lang w:val="en-US"/>
            </w:rPr>
          </w:rPrChange>
        </w:rPr>
        <w:t xml:space="preserve"> </w:t>
      </w:r>
      <w:r w:rsidR="00613AC0" w:rsidRPr="00AB5CB9">
        <w:rPr>
          <w:rFonts w:ascii="Arial" w:hAnsi="Arial" w:cs="Arial"/>
          <w:sz w:val="24"/>
          <w:szCs w:val="24"/>
          <w:highlight w:val="yellow"/>
          <w:lang w:val="en-US"/>
          <w:rPrChange w:id="50" w:author="Ros" w:date="2015-09-04T11:27:00Z">
            <w:rPr>
              <w:rFonts w:ascii="Arial" w:hAnsi="Arial" w:cs="Arial"/>
              <w:sz w:val="24"/>
              <w:szCs w:val="24"/>
              <w:lang w:val="en-US"/>
            </w:rPr>
          </w:rPrChange>
        </w:rPr>
        <w:fldChar w:fldCharType="begin">
          <w:fldData xml:space="preserve">PEVuZE5vdGU+PENpdGU+PEF1dGhvcj5OdWVzY2g8L0F1dGhvcj48WWVhcj4yMDA5PC9ZZWFyPjxS
ZWNOdW0+ODE8L1JlY051bT48RGlzcGxheVRleHQ+KDM3KTwvRGlzcGxheVRleHQ+PHJlY29yZD48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F06352">
        <w:rPr>
          <w:rFonts w:ascii="Arial" w:hAnsi="Arial" w:cs="Arial"/>
          <w:sz w:val="24"/>
          <w:szCs w:val="24"/>
          <w:highlight w:val="yellow"/>
          <w:lang w:val="en-US"/>
        </w:rPr>
        <w:instrText xml:space="preserve"> ADDIN EN.CITE </w:instrText>
      </w:r>
      <w:r w:rsidR="00F06352">
        <w:rPr>
          <w:rFonts w:ascii="Arial" w:hAnsi="Arial" w:cs="Arial"/>
          <w:sz w:val="24"/>
          <w:szCs w:val="24"/>
          <w:highlight w:val="yellow"/>
          <w:lang w:val="en-US"/>
        </w:rPr>
        <w:fldChar w:fldCharType="begin">
          <w:fldData xml:space="preserve">PEVuZE5vdGU+PENpdGU+PEF1dGhvcj5OdWVzY2g8L0F1dGhvcj48WWVhcj4yMDA5PC9ZZWFyPjxS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</w:fldData>
        </w:fldChar>
      </w:r>
      <w:r w:rsidR="00F06352">
        <w:rPr>
          <w:rFonts w:ascii="Arial" w:hAnsi="Arial" w:cs="Arial"/>
          <w:sz w:val="24"/>
          <w:szCs w:val="24"/>
          <w:highlight w:val="yellow"/>
          <w:lang w:val="en-US"/>
        </w:rPr>
        <w:instrText xml:space="preserve"> ADDIN EN.CITE.DATA </w:instrText>
      </w:r>
      <w:r w:rsidR="00F06352">
        <w:rPr>
          <w:rFonts w:ascii="Arial" w:hAnsi="Arial" w:cs="Arial"/>
          <w:sz w:val="24"/>
          <w:szCs w:val="24"/>
          <w:highlight w:val="yellow"/>
          <w:lang w:val="en-US"/>
        </w:rPr>
      </w:r>
      <w:r w:rsidR="00F06352">
        <w:rPr>
          <w:rFonts w:ascii="Arial" w:hAnsi="Arial" w:cs="Arial"/>
          <w:sz w:val="24"/>
          <w:szCs w:val="24"/>
          <w:highlight w:val="yellow"/>
          <w:lang w:val="en-US"/>
        </w:rPr>
        <w:fldChar w:fldCharType="end"/>
      </w:r>
      <w:r w:rsidR="00613AC0" w:rsidRPr="00AB5CB9">
        <w:rPr>
          <w:rFonts w:ascii="Arial" w:hAnsi="Arial" w:cs="Arial"/>
          <w:sz w:val="24"/>
          <w:szCs w:val="24"/>
          <w:highlight w:val="yellow"/>
          <w:lang w:val="en-US"/>
          <w:rPrChange w:id="51" w:author="Ros" w:date="2015-09-04T11:27:00Z">
            <w:rPr>
              <w:rFonts w:ascii="Arial" w:hAnsi="Arial" w:cs="Arial"/>
              <w:sz w:val="24"/>
              <w:szCs w:val="24"/>
              <w:highlight w:val="yellow"/>
              <w:lang w:val="en-US"/>
            </w:rPr>
          </w:rPrChange>
        </w:rPr>
      </w:r>
      <w:r w:rsidR="00613AC0" w:rsidRPr="00AB5CB9">
        <w:rPr>
          <w:rFonts w:ascii="Arial" w:hAnsi="Arial" w:cs="Arial"/>
          <w:sz w:val="24"/>
          <w:szCs w:val="24"/>
          <w:highlight w:val="yellow"/>
          <w:lang w:val="en-US"/>
          <w:rPrChange w:id="52" w:author="Ros" w:date="2015-09-04T11:27:00Z">
            <w:rPr>
              <w:rFonts w:ascii="Arial" w:hAnsi="Arial" w:cs="Arial"/>
              <w:sz w:val="24"/>
              <w:szCs w:val="24"/>
              <w:lang w:val="en-US"/>
            </w:rPr>
          </w:rPrChange>
        </w:rPr>
        <w:fldChar w:fldCharType="separate"/>
      </w:r>
      <w:r w:rsidR="00F06352">
        <w:rPr>
          <w:rFonts w:ascii="Arial" w:hAnsi="Arial" w:cs="Arial"/>
          <w:noProof/>
          <w:sz w:val="24"/>
          <w:szCs w:val="24"/>
          <w:highlight w:val="yellow"/>
          <w:lang w:val="en-US"/>
        </w:rPr>
        <w:t>(</w:t>
      </w:r>
      <w:hyperlink w:anchor="_ENREF_37" w:tooltip="Nuesch, 2009 #81" w:history="1">
        <w:r w:rsidR="00C11952">
          <w:rPr>
            <w:rFonts w:ascii="Arial" w:hAnsi="Arial" w:cs="Arial"/>
            <w:noProof/>
            <w:sz w:val="24"/>
            <w:szCs w:val="24"/>
            <w:highlight w:val="yellow"/>
            <w:lang w:val="en-US"/>
          </w:rPr>
          <w:t>37</w:t>
        </w:r>
      </w:hyperlink>
      <w:r w:rsidR="00F06352">
        <w:rPr>
          <w:rFonts w:ascii="Arial" w:hAnsi="Arial" w:cs="Arial"/>
          <w:noProof/>
          <w:sz w:val="24"/>
          <w:szCs w:val="24"/>
          <w:highlight w:val="yellow"/>
          <w:lang w:val="en-US"/>
        </w:rPr>
        <w:t>)</w:t>
      </w:r>
      <w:r w:rsidR="00613AC0" w:rsidRPr="00AB5CB9">
        <w:rPr>
          <w:rFonts w:ascii="Arial" w:hAnsi="Arial" w:cs="Arial"/>
          <w:sz w:val="24"/>
          <w:szCs w:val="24"/>
          <w:highlight w:val="yellow"/>
          <w:lang w:val="en-US"/>
          <w:rPrChange w:id="53" w:author="Ros" w:date="2015-09-04T11:27:00Z">
            <w:rPr>
              <w:rFonts w:ascii="Arial" w:hAnsi="Arial" w:cs="Arial"/>
              <w:sz w:val="24"/>
              <w:szCs w:val="24"/>
              <w:lang w:val="en-US"/>
            </w:rPr>
          </w:rPrChange>
        </w:rPr>
        <w:fldChar w:fldCharType="end"/>
      </w:r>
      <w:r w:rsidR="00613AC0" w:rsidRPr="00AB5CB9">
        <w:rPr>
          <w:rFonts w:ascii="Arial" w:hAnsi="Arial" w:cs="Arial"/>
          <w:sz w:val="24"/>
          <w:szCs w:val="24"/>
          <w:highlight w:val="yellow"/>
          <w:lang w:val="en-US"/>
          <w:rPrChange w:id="54" w:author="Ros" w:date="2015-09-04T11:27:00Z">
            <w:rPr>
              <w:rFonts w:ascii="Arial" w:hAnsi="Arial" w:cs="Arial"/>
              <w:sz w:val="24"/>
              <w:szCs w:val="24"/>
              <w:lang w:val="en-US"/>
            </w:rPr>
          </w:rPrChange>
        </w:rPr>
        <w:t>.</w:t>
      </w:r>
      <w:r w:rsidR="00CF5B71" w:rsidRPr="00AB5CB9">
        <w:rPr>
          <w:rFonts w:ascii="Arial" w:hAnsi="Arial" w:cs="Arial"/>
          <w:sz w:val="24"/>
          <w:szCs w:val="24"/>
          <w:highlight w:val="yellow"/>
          <w:lang w:val="en-US"/>
          <w:rPrChange w:id="55" w:author="Ros" w:date="2015-09-04T11:27:00Z">
            <w:rPr>
              <w:rFonts w:ascii="Arial" w:hAnsi="Arial" w:cs="Arial"/>
              <w:sz w:val="24"/>
              <w:szCs w:val="24"/>
              <w:lang w:val="en-US"/>
            </w:rPr>
          </w:rPrChange>
        </w:rPr>
        <w:t xml:space="preserve"> Consequentially</w:t>
      </w:r>
      <w:r w:rsidR="001F6DB7" w:rsidRPr="00AB5CB9">
        <w:rPr>
          <w:rFonts w:ascii="Arial" w:hAnsi="Arial" w:cs="Arial"/>
          <w:sz w:val="24"/>
          <w:szCs w:val="24"/>
          <w:highlight w:val="yellow"/>
          <w:lang w:val="en-US"/>
          <w:rPrChange w:id="56" w:author="Ros" w:date="2015-09-04T11:27:00Z">
            <w:rPr>
              <w:rFonts w:ascii="Arial" w:hAnsi="Arial" w:cs="Arial"/>
              <w:sz w:val="24"/>
              <w:szCs w:val="24"/>
              <w:lang w:val="en-US"/>
            </w:rPr>
          </w:rPrChange>
        </w:rPr>
        <w:t xml:space="preserve">, dominant negative radixin or </w:t>
      </w:r>
      <w:proofErr w:type="spellStart"/>
      <w:r w:rsidR="001F6DB7" w:rsidRPr="00AB5CB9">
        <w:rPr>
          <w:rFonts w:ascii="Arial" w:hAnsi="Arial" w:cs="Arial"/>
          <w:sz w:val="24"/>
          <w:szCs w:val="24"/>
          <w:highlight w:val="yellow"/>
          <w:lang w:val="en-US"/>
          <w:rPrChange w:id="57" w:author="Ros" w:date="2015-09-04T11:27:00Z">
            <w:rPr>
              <w:rFonts w:ascii="Arial" w:hAnsi="Arial" w:cs="Arial"/>
              <w:sz w:val="24"/>
              <w:szCs w:val="24"/>
              <w:lang w:val="en-US"/>
            </w:rPr>
          </w:rPrChange>
        </w:rPr>
        <w:t>moesin</w:t>
      </w:r>
      <w:proofErr w:type="spellEnd"/>
      <w:r w:rsidR="001F6DB7" w:rsidRPr="00AB5CB9">
        <w:rPr>
          <w:rFonts w:ascii="Arial" w:hAnsi="Arial" w:cs="Arial"/>
          <w:sz w:val="24"/>
          <w:szCs w:val="24"/>
          <w:highlight w:val="yellow"/>
          <w:lang w:val="en-US"/>
          <w:rPrChange w:id="58" w:author="Ros" w:date="2015-09-04T11:27:00Z">
            <w:rPr>
              <w:rFonts w:ascii="Arial" w:hAnsi="Arial" w:cs="Arial"/>
              <w:sz w:val="24"/>
              <w:szCs w:val="24"/>
              <w:lang w:val="en-US"/>
            </w:rPr>
          </w:rPrChange>
        </w:rPr>
        <w:t xml:space="preserve"> mutants</w:t>
      </w:r>
      <w:r w:rsidR="004C7211" w:rsidRPr="00AB5CB9">
        <w:rPr>
          <w:rFonts w:ascii="Arial" w:hAnsi="Arial" w:cs="Arial"/>
          <w:sz w:val="24"/>
          <w:szCs w:val="24"/>
          <w:highlight w:val="yellow"/>
          <w:lang w:val="en-US"/>
          <w:rPrChange w:id="59" w:author="Ros" w:date="2015-09-04T11:27:00Z">
            <w:rPr>
              <w:rFonts w:ascii="Arial" w:hAnsi="Arial" w:cs="Arial"/>
              <w:sz w:val="24"/>
              <w:szCs w:val="24"/>
              <w:lang w:val="en-US"/>
            </w:rPr>
          </w:rPrChange>
        </w:rPr>
        <w:t xml:space="preserve"> failed in </w:t>
      </w:r>
      <w:r w:rsidR="001F6DB7" w:rsidRPr="00AB5CB9">
        <w:rPr>
          <w:rFonts w:ascii="Arial" w:hAnsi="Arial" w:cs="Arial"/>
          <w:sz w:val="24"/>
          <w:szCs w:val="24"/>
          <w:highlight w:val="yellow"/>
          <w:lang w:val="en-US"/>
          <w:rPrChange w:id="60" w:author="Ros" w:date="2015-09-04T11:27:00Z">
            <w:rPr>
              <w:rFonts w:ascii="Arial" w:hAnsi="Arial" w:cs="Arial"/>
              <w:sz w:val="24"/>
              <w:szCs w:val="24"/>
              <w:lang w:val="en-US"/>
            </w:rPr>
          </w:rPrChange>
        </w:rPr>
        <w:t xml:space="preserve">wrapping progeny </w:t>
      </w:r>
      <w:proofErr w:type="spellStart"/>
      <w:r w:rsidR="001F6DB7" w:rsidRPr="00AB5CB9">
        <w:rPr>
          <w:rFonts w:ascii="Arial" w:hAnsi="Arial" w:cs="Arial"/>
          <w:sz w:val="24"/>
          <w:szCs w:val="24"/>
          <w:highlight w:val="yellow"/>
          <w:lang w:val="en-US"/>
          <w:rPrChange w:id="61" w:author="Ros" w:date="2015-09-04T11:27:00Z">
            <w:rPr>
              <w:rFonts w:ascii="Arial" w:hAnsi="Arial" w:cs="Arial"/>
              <w:sz w:val="24"/>
              <w:szCs w:val="24"/>
              <w:lang w:val="en-US"/>
            </w:rPr>
          </w:rPrChange>
        </w:rPr>
        <w:t>virions</w:t>
      </w:r>
      <w:proofErr w:type="spellEnd"/>
      <w:r w:rsidR="001F6DB7" w:rsidRPr="00AB5CB9">
        <w:rPr>
          <w:rFonts w:ascii="Arial" w:hAnsi="Arial" w:cs="Arial"/>
          <w:sz w:val="24"/>
          <w:szCs w:val="24"/>
          <w:highlight w:val="yellow"/>
          <w:lang w:val="en-US"/>
          <w:rPrChange w:id="62" w:author="Ros" w:date="2015-09-04T11:27:00Z">
            <w:rPr>
              <w:rFonts w:ascii="Arial" w:hAnsi="Arial" w:cs="Arial"/>
              <w:sz w:val="24"/>
              <w:szCs w:val="24"/>
              <w:lang w:val="en-US"/>
            </w:rPr>
          </w:rPrChange>
        </w:rPr>
        <w:t xml:space="preserve"> into transport vesicles</w:t>
      </w:r>
      <w:r w:rsidR="004C7211" w:rsidRPr="00AB5CB9">
        <w:rPr>
          <w:rFonts w:ascii="Arial" w:hAnsi="Arial" w:cs="Arial"/>
          <w:sz w:val="24"/>
          <w:szCs w:val="24"/>
          <w:highlight w:val="yellow"/>
          <w:lang w:val="en-US"/>
          <w:rPrChange w:id="63" w:author="Ros" w:date="2015-09-04T11:27:00Z">
            <w:rPr>
              <w:rFonts w:ascii="Arial" w:hAnsi="Arial" w:cs="Arial"/>
              <w:sz w:val="24"/>
              <w:szCs w:val="24"/>
              <w:lang w:val="en-US"/>
            </w:rPr>
          </w:rPrChange>
        </w:rPr>
        <w:t xml:space="preserve">, resulting in a marked reduction of egressed </w:t>
      </w:r>
      <w:proofErr w:type="spellStart"/>
      <w:r w:rsidR="004C7211" w:rsidRPr="00AB5CB9">
        <w:rPr>
          <w:rFonts w:ascii="Arial" w:hAnsi="Arial" w:cs="Arial"/>
          <w:sz w:val="24"/>
          <w:szCs w:val="24"/>
          <w:highlight w:val="yellow"/>
          <w:lang w:val="en-US"/>
          <w:rPrChange w:id="64" w:author="Ros" w:date="2015-09-04T11:27:00Z">
            <w:rPr>
              <w:rFonts w:ascii="Arial" w:hAnsi="Arial" w:cs="Arial"/>
              <w:sz w:val="24"/>
              <w:szCs w:val="24"/>
              <w:lang w:val="en-US"/>
            </w:rPr>
          </w:rPrChange>
        </w:rPr>
        <w:t>viri</w:t>
      </w:r>
      <w:r w:rsidR="00CF5B71" w:rsidRPr="00AB5CB9">
        <w:rPr>
          <w:rFonts w:ascii="Arial" w:hAnsi="Arial" w:cs="Arial"/>
          <w:sz w:val="24"/>
          <w:szCs w:val="24"/>
          <w:highlight w:val="yellow"/>
          <w:lang w:val="en-US"/>
          <w:rPrChange w:id="65" w:author="Ros" w:date="2015-09-04T11:27:00Z">
            <w:rPr>
              <w:rFonts w:ascii="Arial" w:hAnsi="Arial" w:cs="Arial"/>
              <w:sz w:val="24"/>
              <w:szCs w:val="24"/>
              <w:lang w:val="en-US"/>
            </w:rPr>
          </w:rPrChange>
        </w:rPr>
        <w:t>ons</w:t>
      </w:r>
      <w:proofErr w:type="spellEnd"/>
      <w:r w:rsidR="00CF5B71" w:rsidRPr="00AB5CB9">
        <w:rPr>
          <w:rFonts w:ascii="Arial" w:hAnsi="Arial" w:cs="Arial"/>
          <w:sz w:val="24"/>
          <w:szCs w:val="24"/>
          <w:highlight w:val="yellow"/>
          <w:lang w:val="en-US"/>
          <w:rPrChange w:id="66" w:author="Ros" w:date="2015-09-04T11:27:00Z">
            <w:rPr>
              <w:rFonts w:ascii="Arial" w:hAnsi="Arial" w:cs="Arial"/>
              <w:sz w:val="24"/>
              <w:szCs w:val="24"/>
              <w:lang w:val="en-US"/>
            </w:rPr>
          </w:rPrChange>
        </w:rPr>
        <w:t xml:space="preserve"> in the medium</w:t>
      </w:r>
      <w:r w:rsidR="004C7211" w:rsidRPr="00AB5CB9">
        <w:rPr>
          <w:rFonts w:ascii="Arial" w:hAnsi="Arial" w:cs="Arial"/>
          <w:sz w:val="24"/>
          <w:szCs w:val="24"/>
          <w:highlight w:val="yellow"/>
          <w:lang w:val="en-US"/>
          <w:rPrChange w:id="67" w:author="Ros" w:date="2015-09-04T11:27:00Z">
            <w:rPr>
              <w:rFonts w:ascii="Arial" w:hAnsi="Arial" w:cs="Arial"/>
              <w:sz w:val="24"/>
              <w:szCs w:val="24"/>
              <w:lang w:val="en-US"/>
            </w:rPr>
          </w:rPrChange>
        </w:rPr>
        <w:t xml:space="preserve">. </w:t>
      </w:r>
      <w:r w:rsidR="00EC473F" w:rsidRPr="00AB5CB9">
        <w:rPr>
          <w:rFonts w:ascii="Arial" w:hAnsi="Arial" w:cs="Arial"/>
          <w:sz w:val="24"/>
          <w:szCs w:val="24"/>
          <w:highlight w:val="yellow"/>
          <w:lang w:val="en-US"/>
          <w:rPrChange w:id="68" w:author="Ros" w:date="2015-09-04T11:27:00Z">
            <w:rPr>
              <w:rFonts w:ascii="Arial" w:hAnsi="Arial" w:cs="Arial"/>
              <w:sz w:val="24"/>
              <w:szCs w:val="24"/>
              <w:lang w:val="en-US"/>
            </w:rPr>
          </w:rPrChange>
        </w:rPr>
        <w:t>Finally, active egress promotes</w:t>
      </w:r>
      <w:r w:rsidR="00E278CE" w:rsidRPr="00AB5CB9">
        <w:rPr>
          <w:rFonts w:ascii="Arial" w:hAnsi="Arial" w:cs="Arial"/>
          <w:sz w:val="24"/>
          <w:szCs w:val="24"/>
          <w:highlight w:val="yellow"/>
          <w:lang w:val="en-US"/>
          <w:rPrChange w:id="69" w:author="Ros" w:date="2015-09-04T11:27:00Z">
            <w:rPr>
              <w:rFonts w:ascii="Arial" w:hAnsi="Arial" w:cs="Arial"/>
              <w:sz w:val="24"/>
              <w:szCs w:val="24"/>
              <w:lang w:val="en-US"/>
            </w:rPr>
          </w:rPrChange>
        </w:rPr>
        <w:t xml:space="preserve"> cellular </w:t>
      </w:r>
      <w:r w:rsidR="00EC473F" w:rsidRPr="00AB5CB9">
        <w:rPr>
          <w:rFonts w:ascii="Arial" w:hAnsi="Arial" w:cs="Arial"/>
          <w:sz w:val="24"/>
          <w:szCs w:val="24"/>
          <w:highlight w:val="yellow"/>
          <w:lang w:val="en-US"/>
          <w:rPrChange w:id="70" w:author="Ros" w:date="2015-09-04T11:27:00Z">
            <w:rPr>
              <w:rFonts w:ascii="Arial" w:hAnsi="Arial" w:cs="Arial"/>
              <w:sz w:val="24"/>
              <w:szCs w:val="24"/>
              <w:lang w:val="en-US"/>
            </w:rPr>
          </w:rPrChange>
        </w:rPr>
        <w:t>lysis as demonstrated by the pr</w:t>
      </w:r>
      <w:r w:rsidR="00E278CE" w:rsidRPr="00AB5CB9">
        <w:rPr>
          <w:rFonts w:ascii="Arial" w:hAnsi="Arial" w:cs="Arial"/>
          <w:sz w:val="24"/>
          <w:szCs w:val="24"/>
          <w:highlight w:val="yellow"/>
          <w:lang w:val="en-US"/>
          <w:rPrChange w:id="71" w:author="Ros" w:date="2015-09-04T11:27:00Z">
            <w:rPr>
              <w:rFonts w:ascii="Arial" w:hAnsi="Arial" w:cs="Arial"/>
              <w:sz w:val="24"/>
              <w:szCs w:val="24"/>
              <w:lang w:val="en-US"/>
            </w:rPr>
          </w:rPrChange>
        </w:rPr>
        <w:t>olonged viability of cells in which vesicular transport was either inhibited or by-passing the Golgi app</w:t>
      </w:r>
      <w:r w:rsidR="00E278CE" w:rsidRPr="00AB5CB9">
        <w:rPr>
          <w:rFonts w:ascii="Arial" w:hAnsi="Arial" w:cs="Arial"/>
          <w:sz w:val="24"/>
          <w:szCs w:val="24"/>
          <w:highlight w:val="yellow"/>
          <w:lang w:val="en-US"/>
          <w:rPrChange w:id="72" w:author="Ros" w:date="2015-09-04T11:27:00Z">
            <w:rPr>
              <w:rFonts w:ascii="Arial" w:hAnsi="Arial" w:cs="Arial"/>
              <w:sz w:val="24"/>
              <w:szCs w:val="24"/>
              <w:lang w:val="en-US"/>
            </w:rPr>
          </w:rPrChange>
        </w:rPr>
        <w:t>a</w:t>
      </w:r>
      <w:r w:rsidR="00E278CE" w:rsidRPr="00AB5CB9">
        <w:rPr>
          <w:rFonts w:ascii="Arial" w:hAnsi="Arial" w:cs="Arial"/>
          <w:sz w:val="24"/>
          <w:szCs w:val="24"/>
          <w:highlight w:val="yellow"/>
          <w:lang w:val="en-US"/>
          <w:rPrChange w:id="73" w:author="Ros" w:date="2015-09-04T11:27:00Z">
            <w:rPr>
              <w:rFonts w:ascii="Arial" w:hAnsi="Arial" w:cs="Arial"/>
              <w:sz w:val="24"/>
              <w:szCs w:val="24"/>
              <w:lang w:val="en-US"/>
            </w:rPr>
          </w:rPrChange>
        </w:rPr>
        <w:t>ratus. B</w:t>
      </w:r>
      <w:r w:rsidR="00E278CE" w:rsidRPr="00AB5CB9">
        <w:rPr>
          <w:rFonts w:ascii="Arial" w:hAnsi="Arial" w:cs="Arial"/>
          <w:sz w:val="24"/>
          <w:szCs w:val="24"/>
          <w:highlight w:val="yellow"/>
          <w:lang w:val="en-US"/>
          <w:rPrChange w:id="74" w:author="Ros" w:date="2015-09-04T11:27:00Z">
            <w:rPr>
              <w:rFonts w:ascii="Arial" w:hAnsi="Arial" w:cs="Arial"/>
              <w:sz w:val="24"/>
              <w:szCs w:val="24"/>
              <w:lang w:val="en-US"/>
            </w:rPr>
          </w:rPrChange>
        </w:rPr>
        <w:t>e</w:t>
      </w:r>
      <w:r w:rsidR="00E278CE" w:rsidRPr="00AB5CB9">
        <w:rPr>
          <w:rFonts w:ascii="Arial" w:hAnsi="Arial" w:cs="Arial"/>
          <w:sz w:val="24"/>
          <w:szCs w:val="24"/>
          <w:highlight w:val="yellow"/>
          <w:lang w:val="en-US"/>
          <w:rPrChange w:id="75" w:author="Ros" w:date="2015-09-04T11:27:00Z">
            <w:rPr>
              <w:rFonts w:ascii="Arial" w:hAnsi="Arial" w:cs="Arial"/>
              <w:sz w:val="24"/>
              <w:szCs w:val="24"/>
              <w:lang w:val="en-US"/>
            </w:rPr>
          </w:rPrChange>
        </w:rPr>
        <w:t xml:space="preserve">sides, the involvement of progeny particles in cytolysis was demonstrated by </w:t>
      </w:r>
      <w:r w:rsidR="00E278CE" w:rsidRPr="00AB5CB9">
        <w:rPr>
          <w:rFonts w:ascii="Arial" w:hAnsi="Arial" w:cs="Arial"/>
          <w:sz w:val="24"/>
          <w:szCs w:val="24"/>
          <w:highlight w:val="yellow"/>
          <w:lang w:val="en-US"/>
          <w:rPrChange w:id="76" w:author="Ros" w:date="2015-09-04T11:27:00Z">
            <w:rPr>
              <w:rFonts w:ascii="Arial" w:hAnsi="Arial" w:cs="Arial"/>
              <w:sz w:val="24"/>
              <w:szCs w:val="24"/>
              <w:lang w:val="en-US"/>
            </w:rPr>
          </w:rPrChange>
        </w:rPr>
        <w:lastRenderedPageBreak/>
        <w:t>the pr</w:t>
      </w:r>
      <w:r w:rsidR="00E278CE" w:rsidRPr="00AB5CB9">
        <w:rPr>
          <w:rFonts w:ascii="Arial" w:hAnsi="Arial" w:cs="Arial"/>
          <w:sz w:val="24"/>
          <w:szCs w:val="24"/>
          <w:highlight w:val="yellow"/>
          <w:lang w:val="en-US"/>
          <w:rPrChange w:id="77" w:author="Ros" w:date="2015-09-04T11:27:00Z">
            <w:rPr>
              <w:rFonts w:ascii="Arial" w:hAnsi="Arial" w:cs="Arial"/>
              <w:sz w:val="24"/>
              <w:szCs w:val="24"/>
              <w:lang w:val="en-US"/>
            </w:rPr>
          </w:rPrChange>
        </w:rPr>
        <w:t>o</w:t>
      </w:r>
      <w:r w:rsidR="00E278CE" w:rsidRPr="00AB5CB9">
        <w:rPr>
          <w:rFonts w:ascii="Arial" w:hAnsi="Arial" w:cs="Arial"/>
          <w:sz w:val="24"/>
          <w:szCs w:val="24"/>
          <w:highlight w:val="yellow"/>
          <w:lang w:val="en-US"/>
          <w:rPrChange w:id="78" w:author="Ros" w:date="2015-09-04T11:27:00Z">
            <w:rPr>
              <w:rFonts w:ascii="Arial" w:hAnsi="Arial" w:cs="Arial"/>
              <w:sz w:val="24"/>
              <w:szCs w:val="24"/>
              <w:lang w:val="en-US"/>
            </w:rPr>
          </w:rPrChange>
        </w:rPr>
        <w:t>longed survival of murine cells transduced with a viral vector deficient for the produ</w:t>
      </w:r>
      <w:r w:rsidR="00E278CE" w:rsidRPr="00AB5CB9">
        <w:rPr>
          <w:rFonts w:ascii="Arial" w:hAnsi="Arial" w:cs="Arial"/>
          <w:sz w:val="24"/>
          <w:szCs w:val="24"/>
          <w:highlight w:val="yellow"/>
          <w:lang w:val="en-US"/>
          <w:rPrChange w:id="79" w:author="Ros" w:date="2015-09-04T11:27:00Z">
            <w:rPr>
              <w:rFonts w:ascii="Arial" w:hAnsi="Arial" w:cs="Arial"/>
              <w:sz w:val="24"/>
              <w:szCs w:val="24"/>
              <w:lang w:val="en-US"/>
            </w:rPr>
          </w:rPrChange>
        </w:rPr>
        <w:t>c</w:t>
      </w:r>
      <w:r w:rsidR="00E278CE" w:rsidRPr="00AB5CB9">
        <w:rPr>
          <w:rFonts w:ascii="Arial" w:hAnsi="Arial" w:cs="Arial"/>
          <w:sz w:val="24"/>
          <w:szCs w:val="24"/>
          <w:highlight w:val="yellow"/>
          <w:lang w:val="en-US"/>
          <w:rPrChange w:id="80" w:author="Ros" w:date="2015-09-04T11:27:00Z">
            <w:rPr>
              <w:rFonts w:ascii="Arial" w:hAnsi="Arial" w:cs="Arial"/>
              <w:sz w:val="24"/>
              <w:szCs w:val="24"/>
              <w:lang w:val="en-US"/>
            </w:rPr>
          </w:rPrChange>
        </w:rPr>
        <w:t xml:space="preserve">tion of progeny </w:t>
      </w:r>
      <w:proofErr w:type="spellStart"/>
      <w:r w:rsidR="00E278CE" w:rsidRPr="00AB5CB9">
        <w:rPr>
          <w:rFonts w:ascii="Arial" w:hAnsi="Arial" w:cs="Arial"/>
          <w:sz w:val="24"/>
          <w:szCs w:val="24"/>
          <w:highlight w:val="yellow"/>
          <w:lang w:val="en-US"/>
          <w:rPrChange w:id="81" w:author="Ros" w:date="2015-09-04T11:27:00Z">
            <w:rPr>
              <w:rFonts w:ascii="Arial" w:hAnsi="Arial" w:cs="Arial"/>
              <w:sz w:val="24"/>
              <w:szCs w:val="24"/>
              <w:lang w:val="en-US"/>
            </w:rPr>
          </w:rPrChange>
        </w:rPr>
        <w:t>virion</w:t>
      </w:r>
      <w:proofErr w:type="spellEnd"/>
      <w:r w:rsidR="00E278CE" w:rsidRPr="00AB5CB9">
        <w:rPr>
          <w:rFonts w:ascii="Arial" w:hAnsi="Arial" w:cs="Arial"/>
          <w:sz w:val="24"/>
          <w:szCs w:val="24"/>
          <w:highlight w:val="yellow"/>
          <w:lang w:val="en-US"/>
          <w:rPrChange w:id="82" w:author="Ros" w:date="2015-09-04T11:27:00Z">
            <w:rPr>
              <w:rFonts w:ascii="Arial" w:hAnsi="Arial" w:cs="Arial"/>
              <w:sz w:val="24"/>
              <w:szCs w:val="24"/>
              <w:lang w:val="en-US"/>
            </w:rPr>
          </w:rPrChange>
        </w:rPr>
        <w:t xml:space="preserve"> particles </w:t>
      </w:r>
      <w:r w:rsidR="00E278CE" w:rsidRPr="00AB5CB9">
        <w:rPr>
          <w:rFonts w:ascii="Arial" w:hAnsi="Arial" w:cs="Arial"/>
          <w:sz w:val="24"/>
          <w:szCs w:val="24"/>
          <w:highlight w:val="yellow"/>
          <w:lang w:val="en-US"/>
          <w:rPrChange w:id="83" w:author="Ros" w:date="2015-09-04T11:27:00Z">
            <w:rPr>
              <w:rFonts w:ascii="Arial" w:hAnsi="Arial" w:cs="Arial"/>
              <w:sz w:val="24"/>
              <w:szCs w:val="24"/>
              <w:lang w:val="en-US"/>
            </w:rPr>
          </w:rPrChange>
        </w:rPr>
        <w:fldChar w:fldCharType="begin"/>
      </w:r>
      <w:r w:rsidR="00835635" w:rsidRPr="00AB5CB9">
        <w:rPr>
          <w:rFonts w:ascii="Arial" w:hAnsi="Arial" w:cs="Arial"/>
          <w:sz w:val="24"/>
          <w:szCs w:val="24"/>
          <w:highlight w:val="yellow"/>
          <w:lang w:val="en-US"/>
          <w:rPrChange w:id="84" w:author="Ros" w:date="2015-09-04T11:27:00Z">
            <w:rPr>
              <w:rFonts w:ascii="Arial" w:hAnsi="Arial" w:cs="Arial"/>
              <w:sz w:val="24"/>
              <w:szCs w:val="24"/>
              <w:lang w:val="en-US"/>
            </w:rPr>
          </w:rPrChange>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E278CE" w:rsidRPr="00AB5CB9">
        <w:rPr>
          <w:rFonts w:ascii="Arial" w:hAnsi="Arial" w:cs="Arial"/>
          <w:sz w:val="24"/>
          <w:szCs w:val="24"/>
          <w:highlight w:val="yellow"/>
          <w:lang w:val="en-US"/>
          <w:rPrChange w:id="85" w:author="Ros" w:date="2015-09-04T11:27:00Z">
            <w:rPr>
              <w:rFonts w:ascii="Arial" w:hAnsi="Arial" w:cs="Arial"/>
              <w:sz w:val="24"/>
              <w:szCs w:val="24"/>
              <w:lang w:val="en-US"/>
            </w:rPr>
          </w:rPrChange>
        </w:rPr>
        <w:fldChar w:fldCharType="separate"/>
      </w:r>
      <w:r w:rsidR="00835635" w:rsidRPr="00AB5CB9">
        <w:rPr>
          <w:rFonts w:ascii="Arial" w:hAnsi="Arial" w:cs="Arial"/>
          <w:noProof/>
          <w:sz w:val="24"/>
          <w:szCs w:val="24"/>
          <w:highlight w:val="yellow"/>
          <w:lang w:val="en-US"/>
          <w:rPrChange w:id="86" w:author="Ros" w:date="2015-09-04T11:27:00Z">
            <w:rPr>
              <w:rFonts w:ascii="Arial" w:hAnsi="Arial" w:cs="Arial"/>
              <w:noProof/>
              <w:sz w:val="24"/>
              <w:szCs w:val="24"/>
              <w:lang w:val="en-US"/>
            </w:rPr>
          </w:rPrChange>
        </w:rPr>
        <w:t>(</w:t>
      </w:r>
      <w:r w:rsidR="00C11952">
        <w:rPr>
          <w:rFonts w:ascii="Arial" w:hAnsi="Arial" w:cs="Arial"/>
          <w:noProof/>
          <w:sz w:val="24"/>
          <w:szCs w:val="24"/>
          <w:highlight w:val="yellow"/>
          <w:lang w:val="en-US"/>
        </w:rPr>
        <w:fldChar w:fldCharType="begin"/>
      </w:r>
      <w:r w:rsidR="00C11952">
        <w:rPr>
          <w:rFonts w:ascii="Arial" w:hAnsi="Arial" w:cs="Arial"/>
          <w:noProof/>
          <w:sz w:val="24"/>
          <w:szCs w:val="24"/>
          <w:highlight w:val="yellow"/>
          <w:lang w:val="en-US"/>
        </w:rPr>
        <w:instrText xml:space="preserve"> HYPERLINK \l "_ENREF_2" \o "Bar, 2013 #33" </w:instrText>
      </w:r>
      <w:r w:rsidR="00C11952">
        <w:rPr>
          <w:rFonts w:ascii="Arial" w:hAnsi="Arial" w:cs="Arial"/>
          <w:noProof/>
          <w:sz w:val="24"/>
          <w:szCs w:val="24"/>
          <w:highlight w:val="yellow"/>
          <w:lang w:val="en-US"/>
        </w:rPr>
      </w:r>
      <w:r w:rsidR="00C11952">
        <w:rPr>
          <w:rFonts w:ascii="Arial" w:hAnsi="Arial" w:cs="Arial"/>
          <w:noProof/>
          <w:sz w:val="24"/>
          <w:szCs w:val="24"/>
          <w:highlight w:val="yellow"/>
          <w:lang w:val="en-US"/>
        </w:rPr>
        <w:fldChar w:fldCharType="separate"/>
      </w:r>
      <w:r w:rsidR="00C11952" w:rsidRPr="00AB5CB9">
        <w:rPr>
          <w:rFonts w:ascii="Arial" w:hAnsi="Arial" w:cs="Arial"/>
          <w:noProof/>
          <w:sz w:val="24"/>
          <w:szCs w:val="24"/>
          <w:highlight w:val="yellow"/>
          <w:lang w:val="en-US"/>
          <w:rPrChange w:id="87" w:author="Ros" w:date="2015-09-04T11:27:00Z">
            <w:rPr>
              <w:rFonts w:ascii="Arial" w:hAnsi="Arial" w:cs="Arial"/>
              <w:noProof/>
              <w:sz w:val="24"/>
              <w:szCs w:val="24"/>
              <w:lang w:val="en-US"/>
            </w:rPr>
          </w:rPrChange>
        </w:rPr>
        <w:t>2</w:t>
      </w:r>
      <w:r w:rsidR="00C11952">
        <w:rPr>
          <w:rFonts w:ascii="Arial" w:hAnsi="Arial" w:cs="Arial"/>
          <w:noProof/>
          <w:sz w:val="24"/>
          <w:szCs w:val="24"/>
          <w:highlight w:val="yellow"/>
          <w:lang w:val="en-US"/>
        </w:rPr>
        <w:fldChar w:fldCharType="end"/>
      </w:r>
      <w:r w:rsidR="00835635" w:rsidRPr="00AB5CB9">
        <w:rPr>
          <w:rFonts w:ascii="Arial" w:hAnsi="Arial" w:cs="Arial"/>
          <w:noProof/>
          <w:sz w:val="24"/>
          <w:szCs w:val="24"/>
          <w:highlight w:val="yellow"/>
          <w:lang w:val="en-US"/>
          <w:rPrChange w:id="88" w:author="Ros" w:date="2015-09-04T11:27:00Z">
            <w:rPr>
              <w:rFonts w:ascii="Arial" w:hAnsi="Arial" w:cs="Arial"/>
              <w:noProof/>
              <w:sz w:val="24"/>
              <w:szCs w:val="24"/>
              <w:lang w:val="en-US"/>
            </w:rPr>
          </w:rPrChange>
        </w:rPr>
        <w:t>)</w:t>
      </w:r>
      <w:r w:rsidR="00E278CE" w:rsidRPr="00AB5CB9">
        <w:rPr>
          <w:rFonts w:ascii="Arial" w:hAnsi="Arial" w:cs="Arial"/>
          <w:sz w:val="24"/>
          <w:szCs w:val="24"/>
          <w:highlight w:val="yellow"/>
          <w:lang w:val="en-US"/>
          <w:rPrChange w:id="89" w:author="Ros" w:date="2015-09-04T11:27:00Z">
            <w:rPr>
              <w:rFonts w:ascii="Arial" w:hAnsi="Arial" w:cs="Arial"/>
              <w:sz w:val="24"/>
              <w:szCs w:val="24"/>
              <w:lang w:val="en-US"/>
            </w:rPr>
          </w:rPrChange>
        </w:rPr>
        <w:fldChar w:fldCharType="end"/>
      </w:r>
      <w:r w:rsidR="00E278CE" w:rsidRPr="00AB5CB9">
        <w:rPr>
          <w:rFonts w:ascii="Arial" w:hAnsi="Arial" w:cs="Arial"/>
          <w:sz w:val="24"/>
          <w:szCs w:val="24"/>
          <w:highlight w:val="yellow"/>
          <w:lang w:val="en-US"/>
          <w:rPrChange w:id="90" w:author="Ros" w:date="2015-09-04T11:27:00Z">
            <w:rPr>
              <w:rFonts w:ascii="Arial" w:hAnsi="Arial" w:cs="Arial"/>
              <w:sz w:val="24"/>
              <w:szCs w:val="24"/>
              <w:lang w:val="en-US"/>
            </w:rPr>
          </w:rPrChange>
        </w:rPr>
        <w:t>.</w:t>
      </w:r>
      <w:r w:rsidR="00752B0C" w:rsidRPr="00AD7EDC">
        <w:rPr>
          <w:rFonts w:ascii="Arial" w:hAnsi="Arial" w:cs="Arial"/>
          <w:sz w:val="24"/>
          <w:szCs w:val="24"/>
          <w:lang w:val="en-US"/>
        </w:rPr>
        <w:t xml:space="preserve">   </w:t>
      </w:r>
    </w:p>
    <w:p w:rsidR="00B2205F" w:rsidRPr="00AD7EDC" w:rsidRDefault="00A800BC"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Documentation </w:t>
      </w:r>
      <w:r w:rsidR="00B06FDC" w:rsidRPr="00AD7EDC">
        <w:rPr>
          <w:rFonts w:ascii="Arial" w:hAnsi="Arial" w:cs="Arial"/>
          <w:sz w:val="24"/>
          <w:szCs w:val="24"/>
          <w:lang w:val="en-US"/>
        </w:rPr>
        <w:t xml:space="preserve">of active </w:t>
      </w:r>
      <w:r w:rsidRPr="00AD7EDC">
        <w:rPr>
          <w:rFonts w:ascii="Arial" w:hAnsi="Arial" w:cs="Arial"/>
          <w:sz w:val="24"/>
          <w:szCs w:val="24"/>
          <w:lang w:val="en-US"/>
        </w:rPr>
        <w:t xml:space="preserve">egress </w:t>
      </w:r>
      <w:r w:rsidR="00BF3EDB">
        <w:rPr>
          <w:rFonts w:ascii="Arial" w:hAnsi="Arial" w:cs="Arial"/>
          <w:sz w:val="24"/>
          <w:szCs w:val="24"/>
          <w:lang w:val="en-US"/>
        </w:rPr>
        <w:t xml:space="preserve">by non-enveloped viruses </w:t>
      </w:r>
      <w:r w:rsidRPr="00AD7EDC">
        <w:rPr>
          <w:rFonts w:ascii="Arial" w:hAnsi="Arial" w:cs="Arial"/>
          <w:sz w:val="24"/>
          <w:szCs w:val="24"/>
          <w:lang w:val="en-US"/>
        </w:rPr>
        <w:t xml:space="preserve">requires accurate demonstration that no cell lysis occurred during the experiment. However, it is </w:t>
      </w:r>
      <w:r w:rsidR="00B06FDC" w:rsidRPr="00AD7EDC">
        <w:rPr>
          <w:rFonts w:ascii="Arial" w:hAnsi="Arial" w:cs="Arial"/>
          <w:sz w:val="24"/>
          <w:szCs w:val="24"/>
          <w:lang w:val="en-US"/>
        </w:rPr>
        <w:t>cha</w:t>
      </w:r>
      <w:r w:rsidR="00B06FDC" w:rsidRPr="00AD7EDC">
        <w:rPr>
          <w:rFonts w:ascii="Arial" w:hAnsi="Arial" w:cs="Arial"/>
          <w:sz w:val="24"/>
          <w:szCs w:val="24"/>
          <w:lang w:val="en-US"/>
        </w:rPr>
        <w:t>l</w:t>
      </w:r>
      <w:r w:rsidR="00B06FDC" w:rsidRPr="00AD7EDC">
        <w:rPr>
          <w:rFonts w:ascii="Arial" w:hAnsi="Arial" w:cs="Arial"/>
          <w:sz w:val="24"/>
          <w:szCs w:val="24"/>
          <w:lang w:val="en-US"/>
        </w:rPr>
        <w:t>lenging</w:t>
      </w:r>
      <w:r w:rsidR="00707FCE" w:rsidRPr="00AD7EDC">
        <w:rPr>
          <w:rFonts w:ascii="Arial" w:hAnsi="Arial" w:cs="Arial"/>
          <w:sz w:val="24"/>
          <w:szCs w:val="24"/>
          <w:lang w:val="en-US"/>
        </w:rPr>
        <w:t xml:space="preserve"> to exclude the possibility that</w:t>
      </w:r>
      <w:r w:rsidRPr="00AD7EDC">
        <w:rPr>
          <w:rFonts w:ascii="Arial" w:hAnsi="Arial" w:cs="Arial"/>
          <w:sz w:val="24"/>
          <w:szCs w:val="24"/>
          <w:lang w:val="en-US"/>
        </w:rPr>
        <w:t xml:space="preserve"> lysis of a few cells may</w:t>
      </w:r>
      <w:r w:rsidR="00707FCE" w:rsidRPr="00AD7EDC">
        <w:rPr>
          <w:rFonts w:ascii="Arial" w:hAnsi="Arial" w:cs="Arial"/>
          <w:sz w:val="24"/>
          <w:szCs w:val="24"/>
          <w:lang w:val="en-US"/>
        </w:rPr>
        <w:t xml:space="preserve"> </w:t>
      </w:r>
      <w:r w:rsidR="00B2205F" w:rsidRPr="00AD7EDC">
        <w:rPr>
          <w:rFonts w:ascii="Arial" w:hAnsi="Arial" w:cs="Arial"/>
          <w:sz w:val="24"/>
          <w:szCs w:val="24"/>
          <w:lang w:val="en-US"/>
        </w:rPr>
        <w:t>passively</w:t>
      </w:r>
      <w:r w:rsidR="00707FCE" w:rsidRPr="00AD7EDC">
        <w:rPr>
          <w:rFonts w:ascii="Arial" w:hAnsi="Arial" w:cs="Arial"/>
          <w:sz w:val="24"/>
          <w:szCs w:val="24"/>
          <w:lang w:val="en-US"/>
        </w:rPr>
        <w:t xml:space="preserve"> </w:t>
      </w:r>
      <w:r w:rsidR="00B2205F" w:rsidRPr="00AD7EDC">
        <w:rPr>
          <w:rFonts w:ascii="Arial" w:hAnsi="Arial" w:cs="Arial"/>
          <w:sz w:val="24"/>
          <w:szCs w:val="24"/>
          <w:lang w:val="en-US"/>
        </w:rPr>
        <w:t>release</w:t>
      </w:r>
      <w:r w:rsidR="00707FCE" w:rsidRPr="00AD7EDC">
        <w:rPr>
          <w:rFonts w:ascii="Arial" w:hAnsi="Arial" w:cs="Arial"/>
          <w:sz w:val="24"/>
          <w:szCs w:val="24"/>
          <w:lang w:val="en-US"/>
        </w:rPr>
        <w:t xml:space="preserve"> pro</w:t>
      </w:r>
      <w:r w:rsidR="00707FCE" w:rsidRPr="00AD7EDC">
        <w:rPr>
          <w:rFonts w:ascii="Arial" w:hAnsi="Arial" w:cs="Arial"/>
          <w:sz w:val="24"/>
          <w:szCs w:val="24"/>
          <w:lang w:val="en-US"/>
        </w:rPr>
        <w:t>g</w:t>
      </w:r>
      <w:r w:rsidR="00707FCE" w:rsidRPr="00AD7EDC">
        <w:rPr>
          <w:rFonts w:ascii="Arial" w:hAnsi="Arial" w:cs="Arial"/>
          <w:sz w:val="24"/>
          <w:szCs w:val="24"/>
          <w:lang w:val="en-US"/>
        </w:rPr>
        <w:t xml:space="preserve">eny </w:t>
      </w:r>
      <w:proofErr w:type="spellStart"/>
      <w:r w:rsidR="00707FCE" w:rsidRPr="00AD7EDC">
        <w:rPr>
          <w:rFonts w:ascii="Arial" w:hAnsi="Arial" w:cs="Arial"/>
          <w:sz w:val="24"/>
          <w:szCs w:val="24"/>
          <w:lang w:val="en-US"/>
        </w:rPr>
        <w:t>virions</w:t>
      </w:r>
      <w:proofErr w:type="spellEnd"/>
      <w:r w:rsidR="00B2205F" w:rsidRPr="00AD7EDC">
        <w:rPr>
          <w:rFonts w:ascii="Arial" w:hAnsi="Arial" w:cs="Arial"/>
          <w:sz w:val="24"/>
          <w:szCs w:val="24"/>
          <w:lang w:val="en-US"/>
        </w:rPr>
        <w:t xml:space="preserve">, which </w:t>
      </w:r>
      <w:r w:rsidR="00B06FDC" w:rsidRPr="00AD7EDC">
        <w:rPr>
          <w:rFonts w:ascii="Arial" w:hAnsi="Arial" w:cs="Arial"/>
          <w:sz w:val="24"/>
          <w:szCs w:val="24"/>
          <w:lang w:val="en-US"/>
        </w:rPr>
        <w:t>could</w:t>
      </w:r>
      <w:r w:rsidR="00B2205F" w:rsidRPr="00AD7EDC">
        <w:rPr>
          <w:rFonts w:ascii="Arial" w:hAnsi="Arial" w:cs="Arial"/>
          <w:sz w:val="24"/>
          <w:szCs w:val="24"/>
          <w:lang w:val="en-US"/>
        </w:rPr>
        <w:t xml:space="preserve"> additionally</w:t>
      </w:r>
      <w:r w:rsidR="00B06FDC" w:rsidRPr="00AD7EDC">
        <w:rPr>
          <w:rFonts w:ascii="Arial" w:hAnsi="Arial" w:cs="Arial"/>
          <w:sz w:val="24"/>
          <w:szCs w:val="24"/>
          <w:lang w:val="en-US"/>
        </w:rPr>
        <w:t xml:space="preserve"> contribute to uncontrolled second rounds of i</w:t>
      </w:r>
      <w:r w:rsidR="00B06FDC" w:rsidRPr="00AD7EDC">
        <w:rPr>
          <w:rFonts w:ascii="Arial" w:hAnsi="Arial" w:cs="Arial"/>
          <w:sz w:val="24"/>
          <w:szCs w:val="24"/>
          <w:lang w:val="en-US"/>
        </w:rPr>
        <w:t>n</w:t>
      </w:r>
      <w:r w:rsidR="00B06FDC" w:rsidRPr="00AD7EDC">
        <w:rPr>
          <w:rFonts w:ascii="Arial" w:hAnsi="Arial" w:cs="Arial"/>
          <w:sz w:val="24"/>
          <w:szCs w:val="24"/>
          <w:lang w:val="en-US"/>
        </w:rPr>
        <w:t>fection</w:t>
      </w:r>
      <w:r w:rsidR="00707FCE" w:rsidRPr="00AD7EDC">
        <w:rPr>
          <w:rFonts w:ascii="Arial" w:hAnsi="Arial" w:cs="Arial"/>
          <w:sz w:val="24"/>
          <w:szCs w:val="24"/>
          <w:lang w:val="en-US"/>
        </w:rPr>
        <w:t xml:space="preserve">. </w:t>
      </w:r>
      <w:r w:rsidR="00080F2A" w:rsidRPr="00AD7EDC">
        <w:rPr>
          <w:rFonts w:ascii="Arial" w:hAnsi="Arial" w:cs="Arial"/>
          <w:sz w:val="24"/>
          <w:szCs w:val="24"/>
          <w:lang w:val="en-US"/>
        </w:rPr>
        <w:t xml:space="preserve">Parvoviruses, particularly MVM, are highly robust and </w:t>
      </w:r>
      <w:r w:rsidR="00BF3EDB">
        <w:rPr>
          <w:rFonts w:ascii="Arial" w:hAnsi="Arial" w:cs="Arial"/>
          <w:sz w:val="24"/>
          <w:szCs w:val="24"/>
          <w:lang w:val="en-US"/>
        </w:rPr>
        <w:t xml:space="preserve">can </w:t>
      </w:r>
      <w:r w:rsidR="00080F2A" w:rsidRPr="00AD7EDC">
        <w:rPr>
          <w:rFonts w:ascii="Arial" w:hAnsi="Arial" w:cs="Arial"/>
          <w:sz w:val="24"/>
          <w:szCs w:val="24"/>
          <w:lang w:val="en-US"/>
        </w:rPr>
        <w:t xml:space="preserve">persist as intact particles in the lysosomes of infected cells </w:t>
      </w:r>
      <w:r w:rsidR="00080F2A" w:rsidRPr="00AD7EDC">
        <w:rPr>
          <w:rFonts w:ascii="Arial" w:hAnsi="Arial" w:cs="Arial"/>
          <w:sz w:val="24"/>
          <w:szCs w:val="24"/>
          <w:lang w:val="en-US"/>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PEVuZE5vdGU+PENpdGU+PEF1dGhvcj5NYW5pPC9BdXRob3I+PFllYXI+MjAwNjwvWWVhcj48UmVj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YWw+PHBhZ2VzPjEwMTUtMjQ8L3BhZ2VzPjx2b2x1bWU+ODA8L3ZvbHVtZT48bnVtYmVyPjI8L251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080F2A" w:rsidRPr="00AD7EDC">
        <w:rPr>
          <w:rFonts w:ascii="Arial" w:hAnsi="Arial" w:cs="Arial"/>
          <w:sz w:val="24"/>
          <w:szCs w:val="24"/>
          <w:lang w:val="en-US"/>
        </w:rPr>
      </w:r>
      <w:r w:rsidR="00080F2A"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5" w:tooltip="Mani, 2006 #82" w:history="1">
        <w:r w:rsidR="00C11952" w:rsidRPr="00AD7EDC">
          <w:rPr>
            <w:rFonts w:ascii="Arial" w:hAnsi="Arial" w:cs="Arial"/>
            <w:noProof/>
            <w:sz w:val="24"/>
            <w:szCs w:val="24"/>
            <w:lang w:val="en-US"/>
          </w:rPr>
          <w:t>25</w:t>
        </w:r>
      </w:hyperlink>
      <w:r w:rsidR="005A3880" w:rsidRPr="00AD7EDC">
        <w:rPr>
          <w:rFonts w:ascii="Arial" w:hAnsi="Arial" w:cs="Arial"/>
          <w:noProof/>
          <w:sz w:val="24"/>
          <w:szCs w:val="24"/>
          <w:lang w:val="en-US"/>
        </w:rPr>
        <w:t>)</w:t>
      </w:r>
      <w:r w:rsidR="00080F2A" w:rsidRPr="00AD7EDC">
        <w:rPr>
          <w:rFonts w:ascii="Arial" w:hAnsi="Arial" w:cs="Arial"/>
          <w:sz w:val="24"/>
          <w:szCs w:val="24"/>
          <w:lang w:val="en-US"/>
        </w:rPr>
        <w:fldChar w:fldCharType="end"/>
      </w:r>
      <w:r w:rsidR="00080F2A" w:rsidRPr="00AD7EDC">
        <w:rPr>
          <w:rFonts w:ascii="Arial" w:hAnsi="Arial" w:cs="Arial"/>
          <w:sz w:val="24"/>
          <w:szCs w:val="24"/>
          <w:lang w:val="en-US"/>
        </w:rPr>
        <w:t xml:space="preserve">. </w:t>
      </w:r>
      <w:r w:rsidR="00DF5A43" w:rsidRPr="00AD7EDC">
        <w:rPr>
          <w:rFonts w:ascii="Arial" w:hAnsi="Arial" w:cs="Arial"/>
          <w:sz w:val="24"/>
          <w:szCs w:val="24"/>
          <w:lang w:val="en-US"/>
        </w:rPr>
        <w:t xml:space="preserve">Since the </w:t>
      </w:r>
      <w:r w:rsidR="00BF3EDB">
        <w:rPr>
          <w:rFonts w:ascii="Arial" w:hAnsi="Arial" w:cs="Arial"/>
          <w:sz w:val="24"/>
          <w:szCs w:val="24"/>
          <w:lang w:val="en-US"/>
        </w:rPr>
        <w:t xml:space="preserve">entry and the proposed </w:t>
      </w:r>
      <w:r w:rsidR="00BF3EDB" w:rsidRPr="00AD7EDC">
        <w:rPr>
          <w:rFonts w:ascii="Arial" w:hAnsi="Arial" w:cs="Arial"/>
          <w:sz w:val="24"/>
          <w:szCs w:val="24"/>
          <w:lang w:val="en-US"/>
        </w:rPr>
        <w:t xml:space="preserve">egress route </w:t>
      </w:r>
      <w:r w:rsidR="0090083D">
        <w:rPr>
          <w:rFonts w:ascii="Arial" w:hAnsi="Arial" w:cs="Arial"/>
          <w:sz w:val="24"/>
          <w:szCs w:val="24"/>
          <w:lang w:val="en-US"/>
        </w:rPr>
        <w:t>partially overlap</w:t>
      </w:r>
      <w:r w:rsidR="00BF3EDB">
        <w:rPr>
          <w:rFonts w:ascii="Arial" w:hAnsi="Arial" w:cs="Arial"/>
          <w:sz w:val="24"/>
          <w:szCs w:val="24"/>
          <w:lang w:val="en-US"/>
        </w:rPr>
        <w:t xml:space="preserve"> in the dynamic </w:t>
      </w:r>
      <w:r w:rsidR="00DF5A43" w:rsidRPr="00AD7EDC">
        <w:rPr>
          <w:rFonts w:ascii="Arial" w:hAnsi="Arial" w:cs="Arial"/>
          <w:sz w:val="24"/>
          <w:szCs w:val="24"/>
          <w:lang w:val="en-US"/>
        </w:rPr>
        <w:t xml:space="preserve">endosomal </w:t>
      </w:r>
      <w:proofErr w:type="gramStart"/>
      <w:r w:rsidR="00DF5A43" w:rsidRPr="00AD7EDC">
        <w:rPr>
          <w:rFonts w:ascii="Arial" w:hAnsi="Arial" w:cs="Arial"/>
          <w:sz w:val="24"/>
          <w:szCs w:val="24"/>
          <w:lang w:val="en-US"/>
        </w:rPr>
        <w:t>pathway ,</w:t>
      </w:r>
      <w:proofErr w:type="gramEnd"/>
      <w:r w:rsidR="00DF5A43" w:rsidRPr="00AD7EDC">
        <w:rPr>
          <w:rFonts w:ascii="Arial" w:hAnsi="Arial" w:cs="Arial"/>
          <w:sz w:val="24"/>
          <w:szCs w:val="24"/>
          <w:lang w:val="en-US"/>
        </w:rPr>
        <w:t xml:space="preserve"> </w:t>
      </w:r>
      <w:r w:rsidR="00B2205F" w:rsidRPr="00AD7EDC">
        <w:rPr>
          <w:rFonts w:ascii="Arial" w:hAnsi="Arial" w:cs="Arial"/>
          <w:sz w:val="24"/>
          <w:szCs w:val="24"/>
          <w:lang w:val="en-US"/>
        </w:rPr>
        <w:t xml:space="preserve">the discrimination </w:t>
      </w:r>
      <w:r w:rsidR="00BF3EDB" w:rsidRPr="00AD7EDC">
        <w:rPr>
          <w:rFonts w:ascii="Arial" w:hAnsi="Arial" w:cs="Arial"/>
          <w:sz w:val="24"/>
          <w:szCs w:val="24"/>
          <w:lang w:val="en-US"/>
        </w:rPr>
        <w:t xml:space="preserve">between </w:t>
      </w:r>
      <w:r w:rsidR="00DF5A43" w:rsidRPr="00AD7EDC">
        <w:rPr>
          <w:rFonts w:ascii="Arial" w:hAnsi="Arial" w:cs="Arial"/>
          <w:sz w:val="24"/>
          <w:szCs w:val="24"/>
          <w:lang w:val="en-US"/>
        </w:rPr>
        <w:t xml:space="preserve">incoming </w:t>
      </w:r>
      <w:r w:rsidR="00BF3EDB">
        <w:rPr>
          <w:rFonts w:ascii="Arial" w:hAnsi="Arial" w:cs="Arial"/>
          <w:sz w:val="24"/>
          <w:szCs w:val="24"/>
          <w:lang w:val="en-US"/>
        </w:rPr>
        <w:t xml:space="preserve">and </w:t>
      </w:r>
      <w:r w:rsidR="00B2205F" w:rsidRPr="00AD7EDC">
        <w:rPr>
          <w:rFonts w:ascii="Arial" w:hAnsi="Arial" w:cs="Arial"/>
          <w:sz w:val="24"/>
          <w:szCs w:val="24"/>
          <w:lang w:val="en-US"/>
        </w:rPr>
        <w:t xml:space="preserve">progeny </w:t>
      </w:r>
      <w:proofErr w:type="spellStart"/>
      <w:r w:rsidR="00B2205F" w:rsidRPr="00AD7EDC">
        <w:rPr>
          <w:rFonts w:ascii="Arial" w:hAnsi="Arial" w:cs="Arial"/>
          <w:sz w:val="24"/>
          <w:szCs w:val="24"/>
          <w:lang w:val="en-US"/>
        </w:rPr>
        <w:t>virions</w:t>
      </w:r>
      <w:proofErr w:type="spellEnd"/>
      <w:r w:rsidR="00B2205F" w:rsidRPr="00AD7EDC">
        <w:rPr>
          <w:rFonts w:ascii="Arial" w:hAnsi="Arial" w:cs="Arial"/>
          <w:sz w:val="24"/>
          <w:szCs w:val="24"/>
          <w:lang w:val="en-US"/>
        </w:rPr>
        <w:t xml:space="preserve"> represent</w:t>
      </w:r>
      <w:r w:rsidR="00DF5A43" w:rsidRPr="00AD7EDC">
        <w:rPr>
          <w:rFonts w:ascii="Arial" w:hAnsi="Arial" w:cs="Arial"/>
          <w:sz w:val="24"/>
          <w:szCs w:val="24"/>
          <w:lang w:val="en-US"/>
        </w:rPr>
        <w:t>s a major challenge.</w:t>
      </w:r>
      <w:r w:rsidR="0022605C" w:rsidRPr="00AD7EDC">
        <w:rPr>
          <w:rFonts w:ascii="Arial" w:hAnsi="Arial" w:cs="Arial"/>
          <w:sz w:val="24"/>
          <w:szCs w:val="24"/>
          <w:lang w:val="en-US"/>
        </w:rPr>
        <w:t xml:space="preserve"> </w:t>
      </w:r>
    </w:p>
    <w:p w:rsidR="002070B5" w:rsidRPr="00AD7EDC" w:rsidRDefault="008B2C50" w:rsidP="005B56EC">
      <w:pPr>
        <w:spacing w:after="120" w:line="480" w:lineRule="auto"/>
        <w:ind w:firstLine="720"/>
        <w:jc w:val="both"/>
        <w:rPr>
          <w:rFonts w:ascii="Arial" w:hAnsi="Arial" w:cs="Arial"/>
          <w:b/>
          <w:sz w:val="24"/>
          <w:szCs w:val="24"/>
          <w:lang w:val="en-US"/>
        </w:rPr>
      </w:pPr>
      <w:r w:rsidRPr="00AD7EDC">
        <w:rPr>
          <w:rFonts w:ascii="Arial" w:hAnsi="Arial" w:cs="Arial"/>
          <w:sz w:val="24"/>
          <w:szCs w:val="24"/>
          <w:lang w:val="en-US"/>
        </w:rPr>
        <w:t xml:space="preserve">The present investigation aims to </w:t>
      </w:r>
      <w:ins w:id="91" w:author="Raphael Wolfisberg" w:date="2015-09-09T09:12:00Z">
        <w:r w:rsidR="005847F5">
          <w:rPr>
            <w:rFonts w:ascii="Arial" w:hAnsi="Arial" w:cs="Arial"/>
            <w:sz w:val="24"/>
            <w:szCs w:val="24"/>
            <w:lang w:val="en-US"/>
          </w:rPr>
          <w:t xml:space="preserve">confirm the existence of an active egress for MVM and to </w:t>
        </w:r>
      </w:ins>
      <w:r w:rsidRPr="00AD7EDC">
        <w:rPr>
          <w:rFonts w:ascii="Arial" w:hAnsi="Arial" w:cs="Arial"/>
          <w:sz w:val="24"/>
          <w:szCs w:val="24"/>
          <w:lang w:val="en-US"/>
        </w:rPr>
        <w:t xml:space="preserve">characterize </w:t>
      </w:r>
      <w:r w:rsidR="000E4A83" w:rsidRPr="00AD7EDC">
        <w:rPr>
          <w:rFonts w:ascii="Arial" w:hAnsi="Arial" w:cs="Arial"/>
          <w:sz w:val="24"/>
          <w:szCs w:val="24"/>
          <w:lang w:val="en-US"/>
        </w:rPr>
        <w:t>the final</w:t>
      </w:r>
      <w:ins w:id="92" w:author="Raphael Wolfisberg" w:date="2015-09-09T09:12:00Z">
        <w:r w:rsidR="005847F5">
          <w:rPr>
            <w:rFonts w:ascii="Arial" w:hAnsi="Arial" w:cs="Arial"/>
            <w:sz w:val="24"/>
            <w:szCs w:val="24"/>
            <w:lang w:val="en-US"/>
          </w:rPr>
          <w:t xml:space="preserve"> capsid</w:t>
        </w:r>
      </w:ins>
      <w:r w:rsidR="000E4A83" w:rsidRPr="00AD7EDC">
        <w:rPr>
          <w:rFonts w:ascii="Arial" w:hAnsi="Arial" w:cs="Arial"/>
          <w:sz w:val="24"/>
          <w:szCs w:val="24"/>
          <w:lang w:val="en-US"/>
        </w:rPr>
        <w:t xml:space="preserve"> maturation steps leading to nuclear export and egress </w:t>
      </w:r>
      <w:r w:rsidRPr="00AD7EDC">
        <w:rPr>
          <w:rFonts w:ascii="Arial" w:hAnsi="Arial" w:cs="Arial"/>
          <w:sz w:val="24"/>
          <w:szCs w:val="24"/>
          <w:lang w:val="en-US"/>
        </w:rPr>
        <w:t xml:space="preserve">of </w:t>
      </w:r>
      <w:r w:rsidR="00EB61AB" w:rsidRPr="00AD7EDC">
        <w:rPr>
          <w:rFonts w:ascii="Arial" w:hAnsi="Arial" w:cs="Arial"/>
          <w:sz w:val="24"/>
          <w:szCs w:val="24"/>
          <w:lang w:val="en-US"/>
        </w:rPr>
        <w:t>MVM</w:t>
      </w:r>
      <w:r w:rsidR="00814670" w:rsidRPr="00AD7EDC">
        <w:rPr>
          <w:rFonts w:ascii="Arial" w:hAnsi="Arial" w:cs="Arial"/>
          <w:sz w:val="24"/>
          <w:szCs w:val="24"/>
          <w:lang w:val="en-US"/>
        </w:rPr>
        <w:t>. Using anion-</w:t>
      </w:r>
      <w:r w:rsidRPr="00AD7EDC">
        <w:rPr>
          <w:rFonts w:ascii="Arial" w:hAnsi="Arial" w:cs="Arial"/>
          <w:sz w:val="24"/>
          <w:szCs w:val="24"/>
          <w:lang w:val="en-US"/>
        </w:rPr>
        <w:t>exchange chromatography</w:t>
      </w:r>
      <w:r w:rsidR="00EA7E13" w:rsidRPr="00AD7EDC">
        <w:rPr>
          <w:rFonts w:ascii="Arial" w:hAnsi="Arial" w:cs="Arial"/>
          <w:sz w:val="24"/>
          <w:szCs w:val="24"/>
          <w:lang w:val="en-US"/>
        </w:rPr>
        <w:t xml:space="preserve"> (AEX)</w:t>
      </w:r>
      <w:r w:rsidRPr="00AD7EDC">
        <w:rPr>
          <w:rFonts w:ascii="Arial" w:hAnsi="Arial" w:cs="Arial"/>
          <w:sz w:val="24"/>
          <w:szCs w:val="24"/>
          <w:lang w:val="en-US"/>
        </w:rPr>
        <w:t xml:space="preserve"> </w:t>
      </w:r>
      <w:r w:rsidR="00EA7E13" w:rsidRPr="00AD7EDC">
        <w:rPr>
          <w:rFonts w:ascii="Arial" w:hAnsi="Arial" w:cs="Arial"/>
          <w:sz w:val="24"/>
          <w:szCs w:val="24"/>
          <w:lang w:val="en-US"/>
        </w:rPr>
        <w:t>in combination</w:t>
      </w:r>
      <w:r w:rsidR="007900F2">
        <w:rPr>
          <w:rFonts w:ascii="Arial" w:hAnsi="Arial" w:cs="Arial"/>
          <w:sz w:val="24"/>
          <w:szCs w:val="24"/>
          <w:lang w:val="en-US"/>
        </w:rPr>
        <w:t xml:space="preserve"> </w:t>
      </w:r>
      <w:r w:rsidR="0090083D">
        <w:rPr>
          <w:rFonts w:ascii="Arial" w:hAnsi="Arial" w:cs="Arial"/>
          <w:sz w:val="24"/>
          <w:szCs w:val="24"/>
          <w:lang w:val="en-US"/>
        </w:rPr>
        <w:t xml:space="preserve">with </w:t>
      </w:r>
      <w:r w:rsidR="007900F2">
        <w:rPr>
          <w:rFonts w:ascii="Arial" w:hAnsi="Arial" w:cs="Arial"/>
          <w:sz w:val="24"/>
          <w:szCs w:val="24"/>
          <w:lang w:val="en-US"/>
        </w:rPr>
        <w:t xml:space="preserve">cell fractionation </w:t>
      </w:r>
      <w:r w:rsidR="0090083D">
        <w:rPr>
          <w:rFonts w:ascii="Arial" w:hAnsi="Arial" w:cs="Arial"/>
          <w:sz w:val="24"/>
          <w:szCs w:val="24"/>
          <w:lang w:val="en-US"/>
        </w:rPr>
        <w:t>and</w:t>
      </w:r>
      <w:r w:rsidR="00EA7E13" w:rsidRPr="00AD7EDC">
        <w:rPr>
          <w:rFonts w:ascii="Arial" w:hAnsi="Arial" w:cs="Arial"/>
          <w:sz w:val="24"/>
          <w:szCs w:val="24"/>
          <w:lang w:val="en-US"/>
        </w:rPr>
        <w:t xml:space="preserve"> </w:t>
      </w:r>
      <w:r w:rsidRPr="00AD7EDC">
        <w:rPr>
          <w:rFonts w:ascii="Arial" w:hAnsi="Arial" w:cs="Arial"/>
          <w:sz w:val="24"/>
          <w:szCs w:val="24"/>
          <w:lang w:val="en-US"/>
        </w:rPr>
        <w:t xml:space="preserve">quantitative PCR (qPCR) </w:t>
      </w:r>
      <w:r w:rsidR="00F42CA8" w:rsidRPr="00AD7EDC">
        <w:rPr>
          <w:rFonts w:ascii="Arial" w:hAnsi="Arial" w:cs="Arial"/>
          <w:sz w:val="24"/>
          <w:szCs w:val="24"/>
          <w:lang w:val="en-US"/>
        </w:rPr>
        <w:t>we demonstrate that</w:t>
      </w:r>
      <w:r w:rsidR="00EA7E13" w:rsidRPr="00AD7EDC">
        <w:rPr>
          <w:rFonts w:ascii="Arial" w:hAnsi="Arial" w:cs="Arial"/>
          <w:sz w:val="24"/>
          <w:szCs w:val="24"/>
          <w:lang w:val="en-US"/>
        </w:rPr>
        <w:t xml:space="preserve"> two dis</w:t>
      </w:r>
      <w:r w:rsidR="000E4A83" w:rsidRPr="00AD7EDC">
        <w:rPr>
          <w:rFonts w:ascii="Arial" w:hAnsi="Arial" w:cs="Arial"/>
          <w:sz w:val="24"/>
          <w:szCs w:val="24"/>
          <w:lang w:val="en-US"/>
        </w:rPr>
        <w:t>tinct populations of DNA containing</w:t>
      </w:r>
      <w:r w:rsidR="00EA7E13" w:rsidRPr="00AD7EDC">
        <w:rPr>
          <w:rFonts w:ascii="Arial" w:hAnsi="Arial" w:cs="Arial"/>
          <w:sz w:val="24"/>
          <w:szCs w:val="24"/>
          <w:lang w:val="en-US"/>
        </w:rPr>
        <w:t xml:space="preserve"> progeny particles </w:t>
      </w:r>
      <w:r w:rsidR="009907EA" w:rsidRPr="00AD7EDC">
        <w:rPr>
          <w:rFonts w:ascii="Arial" w:hAnsi="Arial" w:cs="Arial"/>
          <w:sz w:val="24"/>
          <w:szCs w:val="24"/>
          <w:lang w:val="en-US"/>
        </w:rPr>
        <w:t>co-exist</w:t>
      </w:r>
      <w:r w:rsidR="000E4A83" w:rsidRPr="00AD7EDC">
        <w:rPr>
          <w:rFonts w:ascii="Arial" w:hAnsi="Arial" w:cs="Arial"/>
          <w:sz w:val="24"/>
          <w:szCs w:val="24"/>
          <w:lang w:val="en-US"/>
        </w:rPr>
        <w:t xml:space="preserve"> </w:t>
      </w:r>
      <w:r w:rsidR="00EA7E13" w:rsidRPr="00AD7EDC">
        <w:rPr>
          <w:rFonts w:ascii="Arial" w:hAnsi="Arial" w:cs="Arial"/>
          <w:sz w:val="24"/>
          <w:szCs w:val="24"/>
          <w:lang w:val="en-US"/>
        </w:rPr>
        <w:t>in the nu</w:t>
      </w:r>
      <w:r w:rsidR="00672152" w:rsidRPr="00AD7EDC">
        <w:rPr>
          <w:rFonts w:ascii="Arial" w:hAnsi="Arial" w:cs="Arial"/>
          <w:sz w:val="24"/>
          <w:szCs w:val="24"/>
          <w:lang w:val="en-US"/>
        </w:rPr>
        <w:t>cleus</w:t>
      </w:r>
      <w:r w:rsidR="00FE6A9D" w:rsidRPr="00AD7EDC">
        <w:rPr>
          <w:rFonts w:ascii="Arial" w:hAnsi="Arial" w:cs="Arial"/>
          <w:sz w:val="24"/>
          <w:szCs w:val="24"/>
          <w:lang w:val="en-US"/>
        </w:rPr>
        <w:t xml:space="preserve"> of</w:t>
      </w:r>
      <w:r w:rsidR="00A24085" w:rsidRPr="00AD7EDC">
        <w:rPr>
          <w:rFonts w:ascii="Arial" w:hAnsi="Arial" w:cs="Arial"/>
          <w:sz w:val="24"/>
          <w:szCs w:val="24"/>
          <w:lang w:val="en-US"/>
        </w:rPr>
        <w:t xml:space="preserve"> </w:t>
      </w:r>
      <w:r w:rsidR="00FE6A9D" w:rsidRPr="00AD7EDC">
        <w:rPr>
          <w:rFonts w:ascii="Arial" w:hAnsi="Arial" w:cs="Arial"/>
          <w:sz w:val="24"/>
          <w:szCs w:val="24"/>
          <w:lang w:val="en-US"/>
        </w:rPr>
        <w:t>infected murine cells</w:t>
      </w:r>
      <w:r w:rsidR="00672152" w:rsidRPr="00AD7EDC">
        <w:rPr>
          <w:rFonts w:ascii="Arial" w:hAnsi="Arial" w:cs="Arial"/>
          <w:sz w:val="24"/>
          <w:szCs w:val="24"/>
          <w:lang w:val="en-US"/>
        </w:rPr>
        <w:t xml:space="preserve">. </w:t>
      </w:r>
      <w:r w:rsidR="00672152" w:rsidRPr="0090083D">
        <w:rPr>
          <w:rFonts w:ascii="Arial" w:hAnsi="Arial" w:cs="Arial"/>
          <w:i/>
          <w:sz w:val="24"/>
          <w:szCs w:val="24"/>
          <w:highlight w:val="yellow"/>
          <w:lang w:val="en-US"/>
        </w:rPr>
        <w:t>De novo</w:t>
      </w:r>
      <w:r w:rsidR="00672152" w:rsidRPr="0090083D">
        <w:rPr>
          <w:rFonts w:ascii="Arial" w:hAnsi="Arial" w:cs="Arial"/>
          <w:sz w:val="24"/>
          <w:szCs w:val="24"/>
          <w:highlight w:val="yellow"/>
          <w:lang w:val="en-US"/>
        </w:rPr>
        <w:t xml:space="preserve"> synthesized</w:t>
      </w:r>
      <w:r w:rsidR="00F42CA8" w:rsidRPr="0090083D">
        <w:rPr>
          <w:rFonts w:ascii="Arial" w:hAnsi="Arial" w:cs="Arial"/>
          <w:sz w:val="24"/>
          <w:szCs w:val="24"/>
          <w:highlight w:val="yellow"/>
          <w:lang w:val="en-US"/>
        </w:rPr>
        <w:t xml:space="preserve"> </w:t>
      </w:r>
      <w:r w:rsidR="00672152" w:rsidRPr="0090083D">
        <w:rPr>
          <w:rFonts w:ascii="Arial" w:hAnsi="Arial" w:cs="Arial"/>
          <w:sz w:val="24"/>
          <w:szCs w:val="24"/>
          <w:highlight w:val="yellow"/>
          <w:lang w:val="en-US"/>
        </w:rPr>
        <w:t xml:space="preserve">capsids </w:t>
      </w:r>
      <w:r w:rsidR="00F42CA8" w:rsidRPr="0090083D">
        <w:rPr>
          <w:rFonts w:ascii="Arial" w:hAnsi="Arial" w:cs="Arial"/>
          <w:sz w:val="24"/>
          <w:szCs w:val="24"/>
          <w:highlight w:val="yellow"/>
          <w:lang w:val="en-US"/>
        </w:rPr>
        <w:t>undergo a maturation step in the nucleus that involves</w:t>
      </w:r>
      <w:r w:rsidR="000E4A83" w:rsidRPr="0090083D">
        <w:rPr>
          <w:rFonts w:ascii="Arial" w:hAnsi="Arial" w:cs="Arial"/>
          <w:sz w:val="24"/>
          <w:szCs w:val="24"/>
          <w:highlight w:val="yellow"/>
          <w:lang w:val="en-US"/>
        </w:rPr>
        <w:t xml:space="preserve"> </w:t>
      </w:r>
      <w:r w:rsidR="002203CB" w:rsidRPr="0090083D">
        <w:rPr>
          <w:rFonts w:ascii="Arial" w:hAnsi="Arial" w:cs="Arial"/>
          <w:sz w:val="24"/>
          <w:szCs w:val="24"/>
          <w:highlight w:val="yellow"/>
          <w:lang w:val="en-US"/>
        </w:rPr>
        <w:t>surface phosphorylation</w:t>
      </w:r>
      <w:r w:rsidR="00672152" w:rsidRPr="0090083D">
        <w:rPr>
          <w:rFonts w:ascii="Arial" w:hAnsi="Arial" w:cs="Arial"/>
          <w:sz w:val="24"/>
          <w:szCs w:val="24"/>
          <w:highlight w:val="yellow"/>
          <w:lang w:val="en-US"/>
        </w:rPr>
        <w:t>(</w:t>
      </w:r>
      <w:r w:rsidR="00EA7E13" w:rsidRPr="0090083D">
        <w:rPr>
          <w:rFonts w:ascii="Arial" w:hAnsi="Arial" w:cs="Arial"/>
          <w:sz w:val="24"/>
          <w:szCs w:val="24"/>
          <w:highlight w:val="yellow"/>
          <w:lang w:val="en-US"/>
        </w:rPr>
        <w:t>s</w:t>
      </w:r>
      <w:r w:rsidR="00672152" w:rsidRPr="0090083D">
        <w:rPr>
          <w:rFonts w:ascii="Arial" w:hAnsi="Arial" w:cs="Arial"/>
          <w:sz w:val="24"/>
          <w:szCs w:val="24"/>
          <w:highlight w:val="yellow"/>
          <w:lang w:val="en-US"/>
        </w:rPr>
        <w:t>)</w:t>
      </w:r>
      <w:r w:rsidR="002203CB" w:rsidRPr="0090083D">
        <w:rPr>
          <w:rFonts w:ascii="Arial" w:hAnsi="Arial" w:cs="Arial"/>
          <w:sz w:val="24"/>
          <w:szCs w:val="24"/>
          <w:highlight w:val="yellow"/>
          <w:lang w:val="en-US"/>
        </w:rPr>
        <w:t xml:space="preserve"> and</w:t>
      </w:r>
      <w:r w:rsidR="00F42CA8" w:rsidRPr="0090083D">
        <w:rPr>
          <w:rFonts w:ascii="Arial" w:hAnsi="Arial" w:cs="Arial"/>
          <w:sz w:val="24"/>
          <w:szCs w:val="24"/>
          <w:highlight w:val="yellow"/>
          <w:lang w:val="en-US"/>
        </w:rPr>
        <w:t xml:space="preserve"> </w:t>
      </w:r>
      <w:r w:rsidR="000E4A83" w:rsidRPr="0090083D">
        <w:rPr>
          <w:rFonts w:ascii="Arial" w:hAnsi="Arial" w:cs="Arial"/>
          <w:sz w:val="24"/>
          <w:szCs w:val="24"/>
          <w:highlight w:val="yellow"/>
          <w:lang w:val="en-US"/>
        </w:rPr>
        <w:t>exposure</w:t>
      </w:r>
      <w:r w:rsidR="002203CB" w:rsidRPr="0090083D">
        <w:rPr>
          <w:rFonts w:ascii="Arial" w:hAnsi="Arial" w:cs="Arial"/>
          <w:sz w:val="24"/>
          <w:szCs w:val="24"/>
          <w:highlight w:val="yellow"/>
          <w:lang w:val="en-US"/>
        </w:rPr>
        <w:t xml:space="preserve"> of </w:t>
      </w:r>
      <w:r w:rsidR="0044060F" w:rsidRPr="0090083D">
        <w:rPr>
          <w:rFonts w:ascii="Arial" w:hAnsi="Arial" w:cs="Arial"/>
          <w:sz w:val="24"/>
          <w:szCs w:val="24"/>
          <w:highlight w:val="yellow"/>
          <w:lang w:val="en-US"/>
        </w:rPr>
        <w:t>N-VP2</w:t>
      </w:r>
      <w:r w:rsidR="002203CB" w:rsidRPr="0090083D">
        <w:rPr>
          <w:rFonts w:ascii="Arial" w:hAnsi="Arial" w:cs="Arial"/>
          <w:sz w:val="24"/>
          <w:szCs w:val="24"/>
          <w:highlight w:val="yellow"/>
          <w:lang w:val="en-US"/>
        </w:rPr>
        <w:t>.</w:t>
      </w:r>
      <w:r w:rsidR="007520F5" w:rsidRPr="0090083D">
        <w:rPr>
          <w:rFonts w:ascii="Arial" w:hAnsi="Arial" w:cs="Arial"/>
          <w:sz w:val="24"/>
          <w:szCs w:val="24"/>
          <w:highlight w:val="yellow"/>
          <w:lang w:val="en-US"/>
        </w:rPr>
        <w:t xml:space="preserve"> Only </w:t>
      </w:r>
      <w:del w:id="93" w:author="Raphael Wolfisberg" w:date="2015-09-09T09:15:00Z">
        <w:r w:rsidR="007520F5" w:rsidRPr="0090083D" w:rsidDel="007C48C2">
          <w:rPr>
            <w:rFonts w:ascii="Arial" w:hAnsi="Arial" w:cs="Arial"/>
            <w:sz w:val="24"/>
            <w:szCs w:val="24"/>
            <w:highlight w:val="yellow"/>
            <w:lang w:val="en-US"/>
          </w:rPr>
          <w:delText xml:space="preserve">fully </w:delText>
        </w:r>
      </w:del>
      <w:commentRangeStart w:id="94"/>
      <w:del w:id="95" w:author="Raphael Wolfisberg" w:date="2015-09-09T09:14:00Z">
        <w:r w:rsidR="009907EA" w:rsidRPr="0090083D" w:rsidDel="007C48C2">
          <w:rPr>
            <w:rFonts w:ascii="Arial" w:hAnsi="Arial" w:cs="Arial"/>
            <w:sz w:val="24"/>
            <w:szCs w:val="24"/>
            <w:highlight w:val="yellow"/>
            <w:lang w:val="en-US"/>
          </w:rPr>
          <w:delText>infectious</w:delText>
        </w:r>
      </w:del>
      <w:commentRangeEnd w:id="94"/>
      <w:r w:rsidR="007C48C2">
        <w:rPr>
          <w:rStyle w:val="Kommentarzeichen"/>
        </w:rPr>
        <w:commentReference w:id="94"/>
      </w:r>
      <w:del w:id="96" w:author="Raphael Wolfisberg" w:date="2015-09-09T09:14:00Z">
        <w:r w:rsidR="007520F5" w:rsidRPr="0090083D" w:rsidDel="007C48C2">
          <w:rPr>
            <w:rFonts w:ascii="Arial" w:hAnsi="Arial" w:cs="Arial"/>
            <w:sz w:val="24"/>
            <w:szCs w:val="24"/>
            <w:highlight w:val="yellow"/>
            <w:lang w:val="en-US"/>
          </w:rPr>
          <w:delText xml:space="preserve"> </w:delText>
        </w:r>
      </w:del>
      <w:ins w:id="97" w:author="Raphael Wolfisberg" w:date="2015-09-09T09:14:00Z">
        <w:r w:rsidR="007C48C2">
          <w:rPr>
            <w:rFonts w:ascii="Arial" w:hAnsi="Arial" w:cs="Arial"/>
            <w:sz w:val="24"/>
            <w:szCs w:val="24"/>
            <w:highlight w:val="yellow"/>
            <w:lang w:val="en-US"/>
          </w:rPr>
          <w:t>mature</w:t>
        </w:r>
        <w:r w:rsidR="007C48C2" w:rsidRPr="0090083D">
          <w:rPr>
            <w:rFonts w:ascii="Arial" w:hAnsi="Arial" w:cs="Arial"/>
            <w:sz w:val="24"/>
            <w:szCs w:val="24"/>
            <w:highlight w:val="yellow"/>
            <w:lang w:val="en-US"/>
          </w:rPr>
          <w:t xml:space="preserve"> </w:t>
        </w:r>
      </w:ins>
      <w:proofErr w:type="spellStart"/>
      <w:r w:rsidR="007520F5" w:rsidRPr="0090083D">
        <w:rPr>
          <w:rFonts w:ascii="Arial" w:hAnsi="Arial" w:cs="Arial"/>
          <w:sz w:val="24"/>
          <w:szCs w:val="24"/>
          <w:highlight w:val="yellow"/>
          <w:lang w:val="en-US"/>
        </w:rPr>
        <w:t>virions</w:t>
      </w:r>
      <w:proofErr w:type="spellEnd"/>
      <w:r w:rsidR="007520F5" w:rsidRPr="0090083D">
        <w:rPr>
          <w:rFonts w:ascii="Arial" w:hAnsi="Arial" w:cs="Arial"/>
          <w:sz w:val="24"/>
          <w:szCs w:val="24"/>
          <w:highlight w:val="yellow"/>
          <w:lang w:val="en-US"/>
        </w:rPr>
        <w:t xml:space="preserve"> were able to exit the nuclei and </w:t>
      </w:r>
      <w:r w:rsidR="00E975D7" w:rsidRPr="0090083D">
        <w:rPr>
          <w:rFonts w:ascii="Arial" w:hAnsi="Arial" w:cs="Arial"/>
          <w:sz w:val="24"/>
          <w:szCs w:val="24"/>
          <w:highlight w:val="yellow"/>
          <w:lang w:val="en-US"/>
        </w:rPr>
        <w:t>egress from the cells prior to cell lysis</w:t>
      </w:r>
      <w:r w:rsidR="007520F5" w:rsidRPr="0090083D">
        <w:rPr>
          <w:rFonts w:ascii="Arial" w:hAnsi="Arial" w:cs="Arial"/>
          <w:sz w:val="24"/>
          <w:szCs w:val="24"/>
          <w:highlight w:val="yellow"/>
          <w:lang w:val="en-US"/>
        </w:rPr>
        <w:t>,</w:t>
      </w:r>
      <w:r w:rsidR="00E975D7" w:rsidRPr="0090083D">
        <w:rPr>
          <w:rFonts w:ascii="Arial" w:hAnsi="Arial" w:cs="Arial"/>
          <w:sz w:val="24"/>
          <w:szCs w:val="24"/>
          <w:highlight w:val="yellow"/>
          <w:lang w:val="en-US"/>
        </w:rPr>
        <w:t xml:space="preserve"> confirming</w:t>
      </w:r>
      <w:r w:rsidR="007520F5" w:rsidRPr="0090083D">
        <w:rPr>
          <w:rFonts w:ascii="Arial" w:hAnsi="Arial" w:cs="Arial"/>
          <w:sz w:val="24"/>
          <w:szCs w:val="24"/>
          <w:highlight w:val="yellow"/>
          <w:lang w:val="en-US"/>
        </w:rPr>
        <w:t xml:space="preserve"> an active egress of parvovirus MVM.</w:t>
      </w:r>
    </w:p>
    <w:p w:rsidR="002070B5" w:rsidRPr="0090083D" w:rsidRDefault="005847F5" w:rsidP="005B56EC">
      <w:pPr>
        <w:spacing w:after="120" w:line="480" w:lineRule="auto"/>
        <w:jc w:val="both"/>
        <w:rPr>
          <w:rFonts w:ascii="Arial" w:hAnsi="Arial" w:cs="Arial"/>
          <w:sz w:val="24"/>
          <w:szCs w:val="24"/>
          <w:lang w:val="en-US"/>
        </w:rPr>
      </w:pPr>
      <w:ins w:id="98" w:author="Ros" w:date="2015-09-04T11:35:00Z">
        <w:r w:rsidRPr="001A0A7B">
          <w:rPr>
            <w:rFonts w:ascii="Arial" w:hAnsi="Arial" w:cs="Arial"/>
            <w:noProof/>
            <w:sz w:val="24"/>
            <w:szCs w:val="24"/>
            <w:lang w:val="de-DE" w:eastAsia="de-DE"/>
          </w:rPr>
          <mc:AlternateContent>
            <mc:Choice Requires="wps">
              <w:drawing>
                <wp:anchor distT="0" distB="0" distL="114300" distR="114300" simplePos="0" relativeHeight="251659264" behindDoc="0" locked="0" layoutInCell="1" allowOverlap="1" wp14:anchorId="44273850" wp14:editId="2FA83B0B">
                  <wp:simplePos x="0" y="0"/>
                  <wp:positionH relativeFrom="column">
                    <wp:posOffset>885190</wp:posOffset>
                  </wp:positionH>
                  <wp:positionV relativeFrom="paragraph">
                    <wp:posOffset>258445</wp:posOffset>
                  </wp:positionV>
                  <wp:extent cx="2374265" cy="1403985"/>
                  <wp:effectExtent l="0" t="0" r="1968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B07F6" w:rsidRPr="001A0A7B" w:rsidRDefault="007B07F6">
                              <w:pPr>
                                <w:pStyle w:val="Listenabsatz"/>
                                <w:numPr>
                                  <w:ilvl w:val="0"/>
                                  <w:numId w:val="9"/>
                                </w:numPr>
                                <w:rPr>
                                  <w:ins w:id="99" w:author="Ros" w:date="2015-09-04T11:36:00Z"/>
                                  <w:rPrChange w:id="100" w:author="Ros" w:date="2015-09-04T11:36:00Z">
                                    <w:rPr>
                                      <w:ins w:id="101" w:author="Ros" w:date="2015-09-04T11:36:00Z"/>
                                      <w:lang w:val="fr-CH"/>
                                    </w:rPr>
                                  </w:rPrChange>
                                </w:rPr>
                                <w:pPrChange w:id="102" w:author="Ros" w:date="2015-09-04T11:36:00Z">
                                  <w:pPr/>
                                </w:pPrChange>
                              </w:pPr>
                              <w:ins w:id="103" w:author="Ros" w:date="2015-09-04T11:36:00Z">
                                <w:r w:rsidRPr="001A0A7B">
                                  <w:rPr>
                                    <w:rPrChange w:id="104" w:author="Ros" w:date="2015-09-04T11:36:00Z">
                                      <w:rPr>
                                        <w:lang w:val="fr-CH"/>
                                      </w:rPr>
                                    </w:rPrChange>
                                  </w:rPr>
                                  <w:t>Confirm the active nuclear export and egress</w:t>
                                </w:r>
                              </w:ins>
                            </w:p>
                            <w:p w:rsidR="007B07F6" w:rsidRDefault="007B07F6">
                              <w:pPr>
                                <w:pStyle w:val="Listenabsatz"/>
                                <w:numPr>
                                  <w:ilvl w:val="0"/>
                                  <w:numId w:val="9"/>
                                </w:numPr>
                                <w:rPr>
                                  <w:ins w:id="105" w:author="Ros" w:date="2015-09-04T11:37:00Z"/>
                                </w:rPr>
                                <w:pPrChange w:id="106" w:author="Ros" w:date="2015-09-04T11:36:00Z">
                                  <w:pPr/>
                                </w:pPrChange>
                              </w:pPr>
                              <w:ins w:id="107" w:author="Ros" w:date="2015-09-04T11:36:00Z">
                                <w:r>
                                  <w:t xml:space="preserve">Identify the critical capsid maturation steps </w:t>
                                </w:r>
                              </w:ins>
                              <w:ins w:id="108" w:author="Ros" w:date="2015-09-04T11:37:00Z">
                                <w:r>
                                  <w:t>that</w:t>
                                </w:r>
                              </w:ins>
                              <w:ins w:id="109" w:author="Ros" w:date="2015-09-04T11:36:00Z">
                                <w:r>
                                  <w:t xml:space="preserve"> </w:t>
                                </w:r>
                              </w:ins>
                              <w:ins w:id="110" w:author="Ros" w:date="2015-09-04T11:37:00Z">
                                <w:r>
                                  <w:t>init</w:t>
                                </w:r>
                                <w:r>
                                  <w:t>i</w:t>
                                </w:r>
                                <w:r>
                                  <w:t>ate the process</w:t>
                                </w:r>
                              </w:ins>
                            </w:p>
                            <w:p w:rsidR="007B07F6" w:rsidRDefault="007B07F6">
                              <w:pPr>
                                <w:pStyle w:val="Listenabsatz"/>
                                <w:pPrChange w:id="111" w:author="Ros" w:date="2015-09-04T11:37:00Z">
                                  <w:pPr/>
                                </w:pPrChange>
                              </w:pPr>
                              <w:proofErr w:type="gramStart"/>
                              <w:ins w:id="112" w:author="Ros" w:date="2015-09-04T11:37:00Z">
                                <w:r>
                                  <w:t>To this end, anion-exchange chromatography (AEX)……</w:t>
                                </w:r>
                              </w:ins>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9.7pt;margin-top:20.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">
                  <v:textbox style="mso-fit-shape-to-text:t">
                    <w:txbxContent>
                      <w:p w:rsidR="007B07F6" w:rsidRPr="001A0A7B" w:rsidRDefault="007B07F6">
                        <w:pPr>
                          <w:pStyle w:val="Listenabsatz"/>
                          <w:numPr>
                            <w:ilvl w:val="0"/>
                            <w:numId w:val="9"/>
                          </w:numPr>
                          <w:rPr>
                            <w:ins w:id="113" w:author="Ros" w:date="2015-09-04T11:36:00Z"/>
                            <w:rPrChange w:id="114" w:author="Ros" w:date="2015-09-04T11:36:00Z">
                              <w:rPr>
                                <w:ins w:id="115" w:author="Ros" w:date="2015-09-04T11:36:00Z"/>
                                <w:lang w:val="fr-CH"/>
                              </w:rPr>
                            </w:rPrChange>
                          </w:rPr>
                          <w:pPrChange w:id="116" w:author="Ros" w:date="2015-09-04T11:36:00Z">
                            <w:pPr/>
                          </w:pPrChange>
                        </w:pPr>
                        <w:ins w:id="117" w:author="Ros" w:date="2015-09-04T11:36:00Z">
                          <w:r w:rsidRPr="001A0A7B">
                            <w:rPr>
                              <w:rPrChange w:id="118" w:author="Ros" w:date="2015-09-04T11:36:00Z">
                                <w:rPr>
                                  <w:lang w:val="fr-CH"/>
                                </w:rPr>
                              </w:rPrChange>
                            </w:rPr>
                            <w:t>Confirm the active nuclear export and egress</w:t>
                          </w:r>
                        </w:ins>
                      </w:p>
                      <w:p w:rsidR="007B07F6" w:rsidRDefault="007B07F6">
                        <w:pPr>
                          <w:pStyle w:val="Listenabsatz"/>
                          <w:numPr>
                            <w:ilvl w:val="0"/>
                            <w:numId w:val="9"/>
                          </w:numPr>
                          <w:rPr>
                            <w:ins w:id="119" w:author="Ros" w:date="2015-09-04T11:37:00Z"/>
                          </w:rPr>
                          <w:pPrChange w:id="120" w:author="Ros" w:date="2015-09-04T11:36:00Z">
                            <w:pPr/>
                          </w:pPrChange>
                        </w:pPr>
                        <w:ins w:id="121" w:author="Ros" w:date="2015-09-04T11:36:00Z">
                          <w:r>
                            <w:t xml:space="preserve">Identify the critical capsid maturation steps </w:t>
                          </w:r>
                        </w:ins>
                        <w:ins w:id="122" w:author="Ros" w:date="2015-09-04T11:37:00Z">
                          <w:r>
                            <w:t>that</w:t>
                          </w:r>
                        </w:ins>
                        <w:ins w:id="123" w:author="Ros" w:date="2015-09-04T11:36:00Z">
                          <w:r>
                            <w:t xml:space="preserve"> </w:t>
                          </w:r>
                        </w:ins>
                        <w:ins w:id="124" w:author="Ros" w:date="2015-09-04T11:37:00Z">
                          <w:r>
                            <w:t>init</w:t>
                          </w:r>
                          <w:r>
                            <w:t>i</w:t>
                          </w:r>
                          <w:r>
                            <w:t>ate the process</w:t>
                          </w:r>
                        </w:ins>
                      </w:p>
                      <w:p w:rsidR="007B07F6" w:rsidRDefault="007B07F6">
                        <w:pPr>
                          <w:pStyle w:val="Listenabsatz"/>
                          <w:pPrChange w:id="125" w:author="Ros" w:date="2015-09-04T11:37:00Z">
                            <w:pPr/>
                          </w:pPrChange>
                        </w:pPr>
                        <w:proofErr w:type="gramStart"/>
                        <w:ins w:id="126" w:author="Ros" w:date="2015-09-04T11:37:00Z">
                          <w:r>
                            <w:t>To this end, anion-exchange chromatography (AEX)……</w:t>
                          </w:r>
                        </w:ins>
                        <w:proofErr w:type="gramEnd"/>
                      </w:p>
                    </w:txbxContent>
                  </v:textbox>
                </v:shape>
              </w:pict>
            </mc:Fallback>
          </mc:AlternateContent>
        </w:r>
      </w:ins>
    </w:p>
    <w:p w:rsidR="002070B5" w:rsidRPr="00AD7EDC" w:rsidRDefault="002070B5" w:rsidP="005B56EC">
      <w:pPr>
        <w:spacing w:after="120" w:line="480" w:lineRule="auto"/>
        <w:jc w:val="both"/>
        <w:rPr>
          <w:rFonts w:ascii="Arial" w:hAnsi="Arial" w:cs="Arial"/>
          <w:b/>
          <w:sz w:val="24"/>
          <w:szCs w:val="24"/>
          <w:lang w:val="en-US"/>
        </w:rPr>
      </w:pPr>
    </w:p>
    <w:p w:rsidR="00576100" w:rsidRPr="00AD7EDC" w:rsidRDefault="00BF3EDB" w:rsidP="005B56EC">
      <w:pPr>
        <w:spacing w:after="120" w:line="480" w:lineRule="auto"/>
        <w:jc w:val="both"/>
        <w:rPr>
          <w:rFonts w:ascii="Arial" w:hAnsi="Arial" w:cs="Arial"/>
          <w:b/>
          <w:sz w:val="24"/>
          <w:szCs w:val="24"/>
          <w:lang w:val="en-US"/>
        </w:rPr>
      </w:pPr>
      <w:r w:rsidRPr="00AD7EDC">
        <w:rPr>
          <w:rFonts w:ascii="Arial" w:hAnsi="Arial" w:cs="Arial"/>
          <w:sz w:val="24"/>
          <w:szCs w:val="24"/>
          <w:lang w:val="en-US"/>
        </w:rPr>
        <w:t>In tissue culture, passive egress considerably contributes to viral spread. However, its importance in animal infection might be largely limited by clearance of virus-infected cells by components of the immune system.</w:t>
      </w:r>
    </w:p>
    <w:p w:rsidR="00576100" w:rsidRPr="00AD7EDC" w:rsidRDefault="00576100" w:rsidP="005B56EC">
      <w:pPr>
        <w:spacing w:after="120" w:line="480" w:lineRule="auto"/>
        <w:jc w:val="both"/>
        <w:rPr>
          <w:rFonts w:ascii="Arial" w:hAnsi="Arial" w:cs="Arial"/>
          <w:b/>
          <w:sz w:val="24"/>
          <w:szCs w:val="24"/>
          <w:lang w:val="en-US"/>
        </w:rPr>
      </w:pPr>
    </w:p>
    <w:p w:rsidR="005B56EC" w:rsidRPr="00AD7EDC" w:rsidRDefault="00447701" w:rsidP="00115014">
      <w:pPr>
        <w:spacing w:after="120" w:line="480" w:lineRule="auto"/>
        <w:jc w:val="both"/>
        <w:rPr>
          <w:rFonts w:ascii="Arial" w:hAnsi="Arial" w:cs="Arial"/>
          <w:b/>
          <w:sz w:val="24"/>
          <w:szCs w:val="24"/>
          <w:lang w:val="en-US"/>
        </w:rPr>
      </w:pPr>
      <w:r w:rsidRPr="00AD7EDC">
        <w:rPr>
          <w:rFonts w:ascii="Arial" w:hAnsi="Arial" w:cs="Arial"/>
          <w:b/>
          <w:sz w:val="24"/>
          <w:szCs w:val="24"/>
          <w:lang w:val="en-US"/>
        </w:rPr>
        <w:t>Mate</w:t>
      </w:r>
      <w:r w:rsidR="00115014" w:rsidRPr="00AD7EDC">
        <w:rPr>
          <w:rFonts w:ascii="Arial" w:hAnsi="Arial" w:cs="Arial"/>
          <w:b/>
          <w:sz w:val="24"/>
          <w:szCs w:val="24"/>
          <w:lang w:val="en-US"/>
        </w:rPr>
        <w:t>rials and Methods</w:t>
      </w:r>
    </w:p>
    <w:p w:rsidR="005B56EC" w:rsidRPr="00AD7EDC" w:rsidRDefault="005B56EC" w:rsidP="00047298">
      <w:pPr>
        <w:autoSpaceDE w:val="0"/>
        <w:autoSpaceDN w:val="0"/>
        <w:adjustRightInd w:val="0"/>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Cells and viruses.</w:t>
      </w:r>
      <w:proofErr w:type="gramEnd"/>
      <w:r w:rsidRPr="00AD7EDC">
        <w:rPr>
          <w:rFonts w:ascii="Arial" w:hAnsi="Arial" w:cs="Arial"/>
          <w:b/>
          <w:sz w:val="24"/>
          <w:szCs w:val="24"/>
          <w:lang w:val="en-US"/>
        </w:rPr>
        <w:t xml:space="preserve"> </w:t>
      </w:r>
      <w:r w:rsidR="007D7EAF" w:rsidRPr="00AD7EDC">
        <w:rPr>
          <w:rFonts w:ascii="Arial" w:hAnsi="Arial" w:cs="Arial"/>
          <w:sz w:val="24"/>
          <w:szCs w:val="24"/>
          <w:lang w:val="en-US"/>
        </w:rPr>
        <w:t xml:space="preserve">A9 mouse fibroblasts </w:t>
      </w:r>
      <w:r w:rsidR="007D7EAF"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&lt;EndNote&gt;&lt;Cite&gt;&lt;Author&gt;Tattersall&lt;/Author&gt;&lt;Year&gt;1983&lt;/Year&gt;&lt;RecNum&gt;85&lt;/RecNum&gt;&lt;DisplayText&gt;(51)&lt;/DisplayText&gt;&lt;record&gt;&lt;rec-number&gt;85&lt;/rec-number&gt;&lt;foreign-keys&gt;&lt;key app="EN" db-id="p9a95ada2x9dfketax5psfv72w29ssrpedff"&gt;85&lt;/key&gt;&lt;/foreign-keys&gt;&lt;ref-type name="Journal Article"&gt;17&lt;/ref-type&gt;&lt;contributors&gt;&lt;authors&gt;&lt;author&gt;Tattersall, P.&lt;/author&gt;&lt;author&gt;Bratton, J.&lt;/author&gt;&lt;/authors&gt;&lt;/contributors&gt;&lt;auth-address&gt;Tattersall, P&amp;#xD;Yale Univ,Sch Med,Dept Human Genet,New Haven,Ct 06510, USA&amp;#xD;Yale Univ,Sch Med,Dept Human Genet,New Haven,Ct 06510, USA&lt;/auth-address&gt;&lt;titles&gt;&lt;title&gt;Reciprocal Productive and Restrictive Virus-Cell Interactions of Immunosuppressive and Prototype Strains of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944-955&lt;/pages&gt;&lt;volume&gt;46&lt;/volume&gt;&lt;number&gt;3&lt;/number&gt;&lt;dates&gt;&lt;year&gt;1983&lt;/year&gt;&lt;/dates&gt;&lt;isbn&gt;0022-538X&lt;/isbn&gt;&lt;accession-num&gt;ISI:A1983QQ81900026&lt;/accession-num&gt;&lt;urls&gt;&lt;related-urls&gt;&lt;url&gt;&amp;lt;Go to ISI&amp;gt;://A1983QQ81900026&lt;/url&gt;&lt;/related-urls&gt;&lt;/urls&gt;&lt;language&gt;English&lt;/language&gt;&lt;/record&gt;&lt;/Cite&gt;&lt;/EndNote&gt;</w:instrText>
      </w:r>
      <w:r w:rsidR="007D7EAF"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51" w:tooltip="Tattersall, 1983 #85" w:history="1">
        <w:r w:rsidR="00C11952">
          <w:rPr>
            <w:rFonts w:ascii="Arial" w:hAnsi="Arial" w:cs="Arial"/>
            <w:noProof/>
            <w:sz w:val="24"/>
            <w:szCs w:val="24"/>
            <w:lang w:val="en-US"/>
          </w:rPr>
          <w:t>51</w:t>
        </w:r>
      </w:hyperlink>
      <w:r w:rsidR="00F06352">
        <w:rPr>
          <w:rFonts w:ascii="Arial" w:hAnsi="Arial" w:cs="Arial"/>
          <w:noProof/>
          <w:sz w:val="24"/>
          <w:szCs w:val="24"/>
          <w:lang w:val="en-US"/>
        </w:rPr>
        <w:t>)</w:t>
      </w:r>
      <w:r w:rsidR="007D7EAF" w:rsidRPr="00AD7EDC">
        <w:rPr>
          <w:rFonts w:ascii="Arial" w:hAnsi="Arial" w:cs="Arial"/>
          <w:sz w:val="24"/>
          <w:szCs w:val="24"/>
          <w:lang w:val="en-US"/>
        </w:rPr>
        <w:fldChar w:fldCharType="end"/>
      </w:r>
      <w:r w:rsidR="007D7EAF" w:rsidRPr="00AD7EDC">
        <w:rPr>
          <w:rFonts w:ascii="Arial" w:hAnsi="Arial" w:cs="Arial"/>
          <w:sz w:val="24"/>
          <w:szCs w:val="24"/>
          <w:lang w:val="en-US"/>
        </w:rPr>
        <w:t xml:space="preserve"> and NB324K cells </w:t>
      </w:r>
      <w:r w:rsidR="007D7EAF"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&lt;EndNote&gt;&lt;Cite&gt;&lt;Author&gt;Shein&lt;/Author&gt;&lt;Year&gt;1962&lt;/Year&gt;&lt;RecNum&gt;86&lt;/RecNum&gt;&lt;DisplayText&gt;(45)&lt;/DisplayText&gt;&lt;record&gt;&lt;rec-number&gt;86&lt;/rec-number&gt;&lt;foreign-keys&gt;&lt;key app="EN" db-id="p9a95ada2x9dfketax5psfv72w29ssrpedff"&gt;86&lt;/key&gt;&lt;/foreign-keys&gt;&lt;ref-type name="Journal Article"&gt;17&lt;/ref-type&gt;&lt;contributors&gt;&lt;authors&gt;&lt;author&gt;Shein, H. M.&lt;/author&gt;&lt;author&gt;Enders, J. F.&lt;/author&gt;&lt;/authors&gt;&lt;/contributors&gt;&lt;titles&gt;&lt;title&gt;Multiplication and Cytopathogenicity of Simian Vacuolating Virus 40 in Cultures of Human Tissues&lt;/title&gt;&lt;secondary-title&gt;Proceedings of the Society for Experimental Biology and Medicine&lt;/secondary-title&gt;&lt;alt-title&gt;P Soc Exp Biol Med&lt;/alt-title&gt;&lt;/titles&gt;&lt;periodical&gt;&lt;full-title&gt;Proceedings of the Society for Experimental Biology and Medicine&lt;/full-title&gt;&lt;abbr-1&gt;P Soc Exp Biol Med&lt;/abbr-1&gt;&lt;/periodical&gt;&lt;alt-periodical&gt;&lt;full-title&gt;Proceedings of the Society for Experimental Biology and Medicine&lt;/full-title&gt;&lt;abbr-1&gt;P Soc Exp Biol Med&lt;/abbr-1&gt;&lt;/alt-periodical&gt;&lt;pages&gt;495-&amp;amp;&lt;/pages&gt;&lt;volume&gt;109&lt;/volume&gt;&lt;number&gt;3&lt;/number&gt;&lt;dates&gt;&lt;year&gt;1962&lt;/year&gt;&lt;/dates&gt;&lt;isbn&gt;0037-9727&lt;/isbn&gt;&lt;accession-num&gt;ISI:A19621036C00067&lt;/accession-num&gt;&lt;urls&gt;&lt;related-urls&gt;&lt;url&gt;&amp;lt;Go to ISI&amp;gt;://A19621036C00067&lt;/url&gt;&lt;/related-urls&gt;&lt;/urls&gt;&lt;language&gt;English&lt;/language&gt;&lt;/record&gt;&lt;/Cite&gt;&lt;/EndNote&gt;</w:instrText>
      </w:r>
      <w:r w:rsidR="007D7EAF"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5" w:tooltip="Shein, 1962 #86" w:history="1">
        <w:r w:rsidR="00C11952">
          <w:rPr>
            <w:rFonts w:ascii="Arial" w:hAnsi="Arial" w:cs="Arial"/>
            <w:noProof/>
            <w:sz w:val="24"/>
            <w:szCs w:val="24"/>
            <w:lang w:val="en-US"/>
          </w:rPr>
          <w:t>45</w:t>
        </w:r>
      </w:hyperlink>
      <w:r w:rsidR="00F06352">
        <w:rPr>
          <w:rFonts w:ascii="Arial" w:hAnsi="Arial" w:cs="Arial"/>
          <w:noProof/>
          <w:sz w:val="24"/>
          <w:szCs w:val="24"/>
          <w:lang w:val="en-US"/>
        </w:rPr>
        <w:t>)</w:t>
      </w:r>
      <w:r w:rsidR="007D7EAF" w:rsidRPr="00AD7EDC">
        <w:rPr>
          <w:rFonts w:ascii="Arial" w:hAnsi="Arial" w:cs="Arial"/>
          <w:sz w:val="24"/>
          <w:szCs w:val="24"/>
          <w:lang w:val="en-US"/>
        </w:rPr>
        <w:fldChar w:fldCharType="end"/>
      </w:r>
      <w:r w:rsidRPr="00AD7EDC">
        <w:rPr>
          <w:rFonts w:ascii="Arial" w:hAnsi="Arial" w:cs="Arial"/>
          <w:sz w:val="24"/>
          <w:szCs w:val="24"/>
          <w:lang w:val="en-US"/>
        </w:rPr>
        <w:t xml:space="preserve">, were routinely propagated under a minimal number of passages in </w:t>
      </w:r>
      <w:r w:rsidR="004E384B" w:rsidRPr="00AD7EDC">
        <w:rPr>
          <w:rFonts w:ascii="Arial" w:hAnsi="Arial" w:cs="Arial"/>
          <w:sz w:val="24"/>
          <w:szCs w:val="24"/>
          <w:lang w:val="en-US"/>
        </w:rPr>
        <w:t xml:space="preserve">DMEM supplemented with 5 % </w:t>
      </w:r>
      <w:r w:rsidRPr="00AD7EDC">
        <w:rPr>
          <w:rFonts w:ascii="Arial" w:hAnsi="Arial" w:cs="Arial"/>
          <w:sz w:val="24"/>
          <w:szCs w:val="24"/>
          <w:lang w:val="en-US"/>
        </w:rPr>
        <w:t>FCS at 37 °C in 5 % CO</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atmosphere. Stocks of MVM were propagated on A9 cells. As soon as the cytopathic effect </w:t>
      </w:r>
      <w:r w:rsidR="0087106C" w:rsidRPr="00AD7EDC">
        <w:rPr>
          <w:rFonts w:ascii="Arial" w:hAnsi="Arial" w:cs="Arial"/>
          <w:sz w:val="24"/>
          <w:szCs w:val="24"/>
          <w:lang w:val="en-US"/>
        </w:rPr>
        <w:t>was complete</w:t>
      </w:r>
      <w:r w:rsidRPr="00AD7EDC">
        <w:rPr>
          <w:rFonts w:ascii="Arial" w:hAnsi="Arial" w:cs="Arial"/>
          <w:sz w:val="24"/>
          <w:szCs w:val="24"/>
          <w:lang w:val="en-US"/>
        </w:rPr>
        <w:t>, the supernatant was col</w:t>
      </w:r>
      <w:r w:rsidR="0087106C" w:rsidRPr="00AD7EDC">
        <w:rPr>
          <w:rFonts w:ascii="Arial" w:hAnsi="Arial" w:cs="Arial"/>
          <w:sz w:val="24"/>
          <w:szCs w:val="24"/>
          <w:lang w:val="en-US"/>
        </w:rPr>
        <w:t>lec</w:t>
      </w:r>
      <w:r w:rsidR="0087106C" w:rsidRPr="00AD7EDC">
        <w:rPr>
          <w:rFonts w:ascii="Arial" w:hAnsi="Arial" w:cs="Arial"/>
          <w:sz w:val="24"/>
          <w:szCs w:val="24"/>
          <w:lang w:val="en-US"/>
        </w:rPr>
        <w:t>t</w:t>
      </w:r>
      <w:r w:rsidR="0087106C" w:rsidRPr="00AD7EDC">
        <w:rPr>
          <w:rFonts w:ascii="Arial" w:hAnsi="Arial" w:cs="Arial"/>
          <w:sz w:val="24"/>
          <w:szCs w:val="24"/>
          <w:lang w:val="en-US"/>
        </w:rPr>
        <w:t xml:space="preserve">ed, </w:t>
      </w:r>
      <w:r w:rsidRPr="00AD7EDC">
        <w:rPr>
          <w:rFonts w:ascii="Arial" w:hAnsi="Arial" w:cs="Arial"/>
          <w:sz w:val="24"/>
          <w:szCs w:val="24"/>
          <w:lang w:val="en-US"/>
        </w:rPr>
        <w:t>pre-cleared from cell debris by low-speed centrifuga</w:t>
      </w:r>
      <w:r w:rsidR="0087106C" w:rsidRPr="00AD7EDC">
        <w:rPr>
          <w:rFonts w:ascii="Arial" w:hAnsi="Arial" w:cs="Arial"/>
          <w:sz w:val="24"/>
          <w:szCs w:val="24"/>
          <w:lang w:val="en-US"/>
        </w:rPr>
        <w:t>tion and the virus</w:t>
      </w:r>
      <w:r w:rsidRPr="00AD7EDC">
        <w:rPr>
          <w:rFonts w:ascii="Arial" w:hAnsi="Arial" w:cs="Arial"/>
          <w:sz w:val="24"/>
          <w:szCs w:val="24"/>
          <w:lang w:val="en-US"/>
        </w:rPr>
        <w:t xml:space="preserve"> </w:t>
      </w:r>
      <w:r w:rsidR="00A53FB1" w:rsidRPr="00A53FB1">
        <w:rPr>
          <w:rFonts w:ascii="Arial" w:hAnsi="Arial" w:cs="Arial"/>
          <w:color w:val="FF0000"/>
          <w:sz w:val="24"/>
          <w:szCs w:val="24"/>
          <w:lang w:val="en-US"/>
        </w:rPr>
        <w:t>was</w:t>
      </w:r>
      <w:r w:rsidR="00A53FB1">
        <w:rPr>
          <w:rFonts w:ascii="Arial" w:hAnsi="Arial" w:cs="Arial"/>
          <w:sz w:val="24"/>
          <w:szCs w:val="24"/>
          <w:lang w:val="en-US"/>
        </w:rPr>
        <w:t xml:space="preserve"> </w:t>
      </w:r>
      <w:r w:rsidRPr="00AD7EDC">
        <w:rPr>
          <w:rFonts w:ascii="Arial" w:hAnsi="Arial" w:cs="Arial"/>
          <w:sz w:val="24"/>
          <w:szCs w:val="24"/>
          <w:lang w:val="en-US"/>
        </w:rPr>
        <w:t>pelle</w:t>
      </w:r>
      <w:r w:rsidRPr="00AD7EDC">
        <w:rPr>
          <w:rFonts w:ascii="Arial" w:hAnsi="Arial" w:cs="Arial"/>
          <w:sz w:val="24"/>
          <w:szCs w:val="24"/>
          <w:lang w:val="en-US"/>
        </w:rPr>
        <w:t>t</w:t>
      </w:r>
      <w:r w:rsidRPr="00AD7EDC">
        <w:rPr>
          <w:rFonts w:ascii="Arial" w:hAnsi="Arial" w:cs="Arial"/>
          <w:sz w:val="24"/>
          <w:szCs w:val="24"/>
          <w:lang w:val="en-US"/>
        </w:rPr>
        <w:t xml:space="preserve">ed through 20 % sucrose cushion. </w:t>
      </w:r>
      <w:r w:rsidR="0087106C" w:rsidRPr="00AD7EDC">
        <w:rPr>
          <w:rFonts w:ascii="Arial" w:hAnsi="Arial" w:cs="Arial"/>
          <w:sz w:val="24"/>
          <w:szCs w:val="24"/>
          <w:lang w:val="en-US"/>
        </w:rPr>
        <w:t>The virus pellet was washed</w:t>
      </w:r>
      <w:r w:rsidR="00A53FB1">
        <w:rPr>
          <w:rFonts w:ascii="Arial" w:hAnsi="Arial" w:cs="Arial"/>
          <w:sz w:val="24"/>
          <w:szCs w:val="24"/>
          <w:lang w:val="en-US"/>
        </w:rPr>
        <w:t xml:space="preserve"> and </w:t>
      </w:r>
      <w:proofErr w:type="spellStart"/>
      <w:r w:rsidR="00A53FB1">
        <w:rPr>
          <w:rFonts w:ascii="Arial" w:hAnsi="Arial" w:cs="Arial"/>
          <w:sz w:val="24"/>
          <w:szCs w:val="24"/>
          <w:lang w:val="en-US"/>
        </w:rPr>
        <w:t>resuspended</w:t>
      </w:r>
      <w:proofErr w:type="spellEnd"/>
      <w:r w:rsidR="00A53FB1">
        <w:rPr>
          <w:rFonts w:ascii="Arial" w:hAnsi="Arial" w:cs="Arial"/>
          <w:sz w:val="24"/>
          <w:szCs w:val="24"/>
          <w:lang w:val="en-US"/>
        </w:rPr>
        <w:t xml:space="preserve"> in PBS. Ti</w:t>
      </w:r>
      <w:r w:rsidRPr="00AD7EDC">
        <w:rPr>
          <w:rFonts w:ascii="Arial" w:hAnsi="Arial" w:cs="Arial"/>
          <w:sz w:val="24"/>
          <w:szCs w:val="24"/>
          <w:lang w:val="en-US"/>
        </w:rPr>
        <w:t>ters were determined by qPCR as DNA-containing particles per microliter.</w:t>
      </w:r>
      <w:r w:rsidR="00047298" w:rsidRPr="00AD7EDC">
        <w:rPr>
          <w:rFonts w:ascii="Arial" w:hAnsi="Arial" w:cs="Arial"/>
          <w:sz w:val="24"/>
          <w:szCs w:val="24"/>
          <w:lang w:val="en-US"/>
        </w:rPr>
        <w:t xml:space="preserve"> DNA-containing (full capsids; </w:t>
      </w:r>
      <w:r w:rsidR="0087106C" w:rsidRPr="00AD7EDC">
        <w:rPr>
          <w:rFonts w:ascii="Arial" w:hAnsi="Arial" w:cs="Arial"/>
          <w:sz w:val="24"/>
          <w:szCs w:val="24"/>
          <w:lang w:val="en-US"/>
        </w:rPr>
        <w:t>FC</w:t>
      </w:r>
      <w:r w:rsidR="00047298" w:rsidRPr="00AD7EDC">
        <w:rPr>
          <w:rFonts w:ascii="Arial" w:hAnsi="Arial" w:cs="Arial"/>
          <w:sz w:val="24"/>
          <w:szCs w:val="24"/>
          <w:lang w:val="en-US"/>
        </w:rPr>
        <w:t>)</w:t>
      </w:r>
      <w:r w:rsidR="0087106C" w:rsidRPr="00AD7EDC">
        <w:rPr>
          <w:rFonts w:ascii="Arial" w:hAnsi="Arial" w:cs="Arial"/>
          <w:sz w:val="24"/>
          <w:szCs w:val="24"/>
          <w:lang w:val="en-US"/>
        </w:rPr>
        <w:t xml:space="preserve"> </w:t>
      </w:r>
      <w:r w:rsidR="00047298" w:rsidRPr="00AD7EDC">
        <w:rPr>
          <w:rFonts w:ascii="Arial" w:hAnsi="Arial" w:cs="Arial"/>
          <w:sz w:val="24"/>
          <w:szCs w:val="24"/>
          <w:lang w:val="en-US"/>
        </w:rPr>
        <w:t>and empty capsids (</w:t>
      </w:r>
      <w:r w:rsidR="0087106C" w:rsidRPr="00AD7EDC">
        <w:rPr>
          <w:rFonts w:ascii="Arial" w:hAnsi="Arial" w:cs="Arial"/>
          <w:sz w:val="24"/>
          <w:szCs w:val="24"/>
          <w:lang w:val="en-US"/>
        </w:rPr>
        <w:t>EC</w:t>
      </w:r>
      <w:r w:rsidR="00C50601" w:rsidRPr="00AD7EDC">
        <w:rPr>
          <w:rFonts w:ascii="Arial" w:hAnsi="Arial" w:cs="Arial"/>
          <w:sz w:val="24"/>
          <w:szCs w:val="24"/>
          <w:lang w:val="en-US"/>
        </w:rPr>
        <w:t>) were separ</w:t>
      </w:r>
      <w:r w:rsidR="00047298" w:rsidRPr="00AD7EDC">
        <w:rPr>
          <w:rFonts w:ascii="Arial" w:hAnsi="Arial" w:cs="Arial"/>
          <w:sz w:val="24"/>
          <w:szCs w:val="24"/>
          <w:lang w:val="en-US"/>
        </w:rPr>
        <w:t>ated by</w:t>
      </w:r>
      <w:r w:rsidR="0087106C" w:rsidRPr="00AD7EDC">
        <w:rPr>
          <w:rFonts w:ascii="Arial" w:hAnsi="Arial" w:cs="Arial"/>
          <w:sz w:val="24"/>
          <w:szCs w:val="24"/>
          <w:lang w:val="en-US"/>
        </w:rPr>
        <w:t xml:space="preserve"> </w:t>
      </w:r>
      <w:proofErr w:type="spellStart"/>
      <w:r w:rsidR="00047298" w:rsidRPr="00AD7EDC">
        <w:rPr>
          <w:rFonts w:ascii="Arial" w:hAnsi="Arial" w:cs="Arial"/>
          <w:sz w:val="24"/>
          <w:szCs w:val="24"/>
          <w:lang w:val="en-US"/>
        </w:rPr>
        <w:t>CsCl</w:t>
      </w:r>
      <w:proofErr w:type="spellEnd"/>
      <w:r w:rsidR="00047298" w:rsidRPr="00AD7EDC">
        <w:rPr>
          <w:rFonts w:ascii="Arial" w:hAnsi="Arial" w:cs="Arial"/>
          <w:sz w:val="24"/>
          <w:szCs w:val="24"/>
          <w:lang w:val="en-US"/>
        </w:rPr>
        <w:t xml:space="preserve"> gradi</w:t>
      </w:r>
      <w:r w:rsidR="00A55BFF">
        <w:rPr>
          <w:rFonts w:ascii="Arial" w:hAnsi="Arial" w:cs="Arial"/>
          <w:sz w:val="24"/>
          <w:szCs w:val="24"/>
          <w:lang w:val="en-US"/>
        </w:rPr>
        <w:t xml:space="preserve">ent as previously described </w:t>
      </w:r>
      <w:r w:rsidR="00A55BFF" w:rsidRPr="0090083D">
        <w:rPr>
          <w:rFonts w:ascii="Arial" w:hAnsi="Arial" w:cs="Arial"/>
          <w:color w:val="000000" w:themeColor="text1"/>
          <w:sz w:val="24"/>
          <w:szCs w:val="24"/>
          <w:lang w:val="en-US"/>
        </w:rPr>
        <w:fldChar w:fldCharType="begin"/>
      </w:r>
      <w:r w:rsidR="00F06352">
        <w:rPr>
          <w:rFonts w:ascii="Arial" w:hAnsi="Arial" w:cs="Arial"/>
          <w:color w:val="000000" w:themeColor="text1"/>
          <w:sz w:val="24"/>
          <w:szCs w:val="24"/>
          <w:lang w:val="en-US"/>
        </w:rPr>
        <w:instrText xml:space="preserve"> ADDIN EN.CITE &lt;EndNote&gt;&lt;Cite&gt;&lt;Author&gt;Segovia&lt;/Author&gt;&lt;Year&gt;1991&lt;/Year&gt;&lt;RecNum&gt;944&lt;/RecNum&gt;&lt;DisplayText&gt;(42)&lt;/DisplayText&gt;&lt;record&gt;&lt;rec-number&gt;944&lt;/rec-number&gt;&lt;foreign-keys&gt;&lt;key app="EN" db-id="p9a95ada2x9dfketax5psfv72w29ssrpedff"&gt;944&lt;/key&gt;&lt;/foreign-keys&gt;&lt;ref-type name="Journal Article"&gt;17&lt;/ref-type&gt;&lt;contributors&gt;&lt;authors&gt;&lt;author&gt;Segovia, J. C.&lt;/author&gt;&lt;author&gt;Real, A.&lt;/author&gt;&lt;author&gt;Bueren, J. A.&lt;/author&gt;&lt;author&gt;Almendral, J. M.&lt;/author&gt;&lt;/authors&gt;&lt;/contributors&gt;&lt;auth-address&gt;Ctr Invest Energet Medioambientales &amp;amp; Technol,Unidad Biol Molec,Avda Complutense 22,E-28040 Madrid,Spain&amp;#xD;Univ Autonoma Madrid,Csic,Fac Ciencias,Ctr Biol Molec,Madrid 34,Spain&lt;/auth-address&gt;&lt;titles&gt;&lt;title&gt;Invitro Myelosuppressive Effects of the Parvovirus Minute Virus of Mice (Mvmi) on Hematopoietic Stem and Committed Progenitor Cells&lt;/title&gt;&lt;secondary-title&gt;Blood&lt;/secondary-title&gt;&lt;alt-title&gt;Blood&lt;/alt-title&gt;&lt;/titles&gt;&lt;periodical&gt;&lt;full-title&gt;Blood&lt;/full-title&gt;&lt;abbr-1&gt;Blood&lt;/abbr-1&gt;&lt;/periodical&gt;&lt;alt-periodical&gt;&lt;full-title&gt;Blood&lt;/full-title&gt;&lt;abbr-1&gt;Blood&lt;/abbr-1&gt;&lt;/alt-periodical&gt;&lt;pages&gt;980-988&lt;/pages&gt;&lt;volume&gt;77&lt;/volume&gt;&lt;number&gt;5&lt;/number&gt;&lt;keywords&gt;&lt;keyword&gt;human-bone marrow&lt;/keyword&gt;&lt;keyword&gt;colony formation invitro&lt;/keyword&gt;&lt;keyword&gt;trans-activation&lt;/keyword&gt;&lt;keyword&gt;autonomous parvovirus&lt;/keyword&gt;&lt;keyword&gt;gene-expression&lt;/keyword&gt;&lt;keyword&gt;b19 parvovirus&lt;/keyword&gt;&lt;keyword&gt;ns-1 polypeptide&lt;/keyword&gt;&lt;keyword&gt;spleen-colony&lt;/keyword&gt;&lt;keyword&gt;DNA-sequence&lt;/keyword&gt;&lt;keyword&gt;p38 promoter&lt;/keyword&gt;&lt;/keywords&gt;&lt;dates&gt;&lt;year&gt;1991&lt;/year&gt;&lt;pub-dates&gt;&lt;date&gt;Mar 1&lt;/date&gt;&lt;/pub-dates&gt;&lt;/dates&gt;&lt;isbn&gt;0006-4971&lt;/isbn&gt;&lt;accession-num&gt;ISI:A1991EZ33000010&lt;/accession-num&gt;&lt;urls&gt;&lt;related-urls&gt;&lt;url&gt;&amp;lt;Go to ISI&amp;gt;://A1991EZ33000010&lt;/url&gt;&lt;/related-urls&gt;&lt;/urls&gt;&lt;language&gt;English&lt;/language&gt;&lt;/record&gt;&lt;/Cite&gt;&lt;/EndNote&gt;</w:instrText>
      </w:r>
      <w:r w:rsidR="00A55BFF" w:rsidRPr="0090083D">
        <w:rPr>
          <w:rFonts w:ascii="Arial" w:hAnsi="Arial" w:cs="Arial"/>
          <w:color w:val="000000" w:themeColor="text1"/>
          <w:sz w:val="24"/>
          <w:szCs w:val="24"/>
          <w:lang w:val="en-US"/>
        </w:rPr>
        <w:fldChar w:fldCharType="separate"/>
      </w:r>
      <w:r w:rsidR="00F06352">
        <w:rPr>
          <w:rFonts w:ascii="Arial" w:hAnsi="Arial" w:cs="Arial"/>
          <w:noProof/>
          <w:color w:val="000000" w:themeColor="text1"/>
          <w:sz w:val="24"/>
          <w:szCs w:val="24"/>
          <w:lang w:val="en-US"/>
        </w:rPr>
        <w:t>(</w:t>
      </w:r>
      <w:hyperlink w:anchor="_ENREF_42" w:tooltip="Segovia, 1991 #944" w:history="1">
        <w:r w:rsidR="00C11952">
          <w:rPr>
            <w:rFonts w:ascii="Arial" w:hAnsi="Arial" w:cs="Arial"/>
            <w:noProof/>
            <w:color w:val="000000" w:themeColor="text1"/>
            <w:sz w:val="24"/>
            <w:szCs w:val="24"/>
            <w:lang w:val="en-US"/>
          </w:rPr>
          <w:t>42</w:t>
        </w:r>
      </w:hyperlink>
      <w:r w:rsidR="00F06352">
        <w:rPr>
          <w:rFonts w:ascii="Arial" w:hAnsi="Arial" w:cs="Arial"/>
          <w:noProof/>
          <w:color w:val="000000" w:themeColor="text1"/>
          <w:sz w:val="24"/>
          <w:szCs w:val="24"/>
          <w:lang w:val="en-US"/>
        </w:rPr>
        <w:t>)</w:t>
      </w:r>
      <w:r w:rsidR="00A55BFF" w:rsidRPr="0090083D">
        <w:rPr>
          <w:rFonts w:ascii="Arial" w:hAnsi="Arial" w:cs="Arial"/>
          <w:color w:val="000000" w:themeColor="text1"/>
          <w:sz w:val="24"/>
          <w:szCs w:val="24"/>
          <w:lang w:val="en-US"/>
        </w:rPr>
        <w:fldChar w:fldCharType="end"/>
      </w:r>
      <w:r w:rsidR="00A55BFF" w:rsidRPr="0090083D">
        <w:rPr>
          <w:rFonts w:ascii="Arial" w:hAnsi="Arial" w:cs="Arial"/>
          <w:color w:val="000000" w:themeColor="text1"/>
          <w:sz w:val="24"/>
          <w:szCs w:val="24"/>
          <w:lang w:val="en-US"/>
        </w:rPr>
        <w:t>.</w:t>
      </w:r>
      <w:r w:rsidR="00047298" w:rsidRPr="0090083D">
        <w:rPr>
          <w:rFonts w:ascii="Arial" w:hAnsi="Arial" w:cs="Arial"/>
          <w:color w:val="000000" w:themeColor="text1"/>
          <w:sz w:val="24"/>
          <w:szCs w:val="24"/>
          <w:lang w:val="en-US"/>
        </w:rPr>
        <w:t xml:space="preserve"> </w:t>
      </w:r>
      <w:proofErr w:type="spellStart"/>
      <w:r w:rsidRPr="00AD7EDC">
        <w:rPr>
          <w:rFonts w:ascii="Arial" w:hAnsi="Arial" w:cs="Arial"/>
          <w:sz w:val="24"/>
          <w:szCs w:val="24"/>
          <w:lang w:val="en-US"/>
        </w:rPr>
        <w:t>CsCl</w:t>
      </w:r>
      <w:proofErr w:type="spellEnd"/>
      <w:r w:rsidRPr="00AD7EDC">
        <w:rPr>
          <w:rFonts w:ascii="Arial" w:hAnsi="Arial" w:cs="Arial"/>
          <w:sz w:val="24"/>
          <w:szCs w:val="24"/>
          <w:lang w:val="en-US"/>
        </w:rPr>
        <w:t xml:space="preserve"> was </w:t>
      </w:r>
      <w:r w:rsidR="00047298" w:rsidRPr="00AD7EDC">
        <w:rPr>
          <w:rFonts w:ascii="Arial" w:hAnsi="Arial" w:cs="Arial"/>
          <w:sz w:val="24"/>
          <w:szCs w:val="24"/>
          <w:lang w:val="en-US"/>
        </w:rPr>
        <w:t xml:space="preserve">removed </w:t>
      </w:r>
      <w:r w:rsidRPr="00AD7EDC">
        <w:rPr>
          <w:rFonts w:ascii="Arial" w:hAnsi="Arial" w:cs="Arial"/>
          <w:sz w:val="24"/>
          <w:szCs w:val="24"/>
          <w:lang w:val="en-US"/>
        </w:rPr>
        <w:t>by size-exclusion chrom</w:t>
      </w:r>
      <w:r w:rsidRPr="00AD7EDC">
        <w:rPr>
          <w:rFonts w:ascii="Arial" w:hAnsi="Arial" w:cs="Arial"/>
          <w:sz w:val="24"/>
          <w:szCs w:val="24"/>
          <w:lang w:val="en-US"/>
        </w:rPr>
        <w:t>a</w:t>
      </w:r>
      <w:r w:rsidRPr="00AD7EDC">
        <w:rPr>
          <w:rFonts w:ascii="Arial" w:hAnsi="Arial" w:cs="Arial"/>
          <w:sz w:val="24"/>
          <w:szCs w:val="24"/>
          <w:lang w:val="en-US"/>
        </w:rPr>
        <w:t xml:space="preserve">tography through PD-10 desalting columns (GE Healthcare, Chalfont St Giles, UK) and </w:t>
      </w:r>
      <w:r w:rsidR="00047298" w:rsidRPr="00AD7EDC">
        <w:rPr>
          <w:rFonts w:ascii="Arial" w:hAnsi="Arial" w:cs="Arial"/>
          <w:sz w:val="24"/>
          <w:szCs w:val="24"/>
          <w:lang w:val="en-US"/>
        </w:rPr>
        <w:t xml:space="preserve">when required, </w:t>
      </w:r>
      <w:r w:rsidRPr="00AD7EDC">
        <w:rPr>
          <w:rFonts w:ascii="Arial" w:hAnsi="Arial" w:cs="Arial"/>
          <w:sz w:val="24"/>
          <w:szCs w:val="24"/>
          <w:lang w:val="en-US"/>
        </w:rPr>
        <w:t xml:space="preserve">the capsids were concentrated in </w:t>
      </w:r>
      <w:proofErr w:type="spellStart"/>
      <w:r w:rsidRPr="00AD7EDC">
        <w:rPr>
          <w:rFonts w:ascii="Arial" w:hAnsi="Arial" w:cs="Arial"/>
          <w:sz w:val="24"/>
          <w:szCs w:val="24"/>
          <w:lang w:val="en-US"/>
        </w:rPr>
        <w:t>Amicon</w:t>
      </w:r>
      <w:proofErr w:type="spellEnd"/>
      <w:r w:rsidRPr="00AD7EDC">
        <w:rPr>
          <w:rFonts w:ascii="Arial" w:hAnsi="Arial" w:cs="Arial"/>
          <w:sz w:val="24"/>
          <w:szCs w:val="24"/>
          <w:lang w:val="en-US"/>
        </w:rPr>
        <w:t>® centrifugal filter d</w:t>
      </w:r>
      <w:r w:rsidRPr="00AD7EDC">
        <w:rPr>
          <w:rFonts w:ascii="Arial" w:hAnsi="Arial" w:cs="Arial"/>
          <w:sz w:val="24"/>
          <w:szCs w:val="24"/>
          <w:lang w:val="en-US"/>
        </w:rPr>
        <w:t>e</w:t>
      </w:r>
      <w:r w:rsidRPr="00AD7EDC">
        <w:rPr>
          <w:rFonts w:ascii="Arial" w:hAnsi="Arial" w:cs="Arial"/>
          <w:sz w:val="24"/>
          <w:szCs w:val="24"/>
          <w:lang w:val="en-US"/>
        </w:rPr>
        <w:t>vices (Merck Millipore, Billerica, MA).</w:t>
      </w:r>
    </w:p>
    <w:p w:rsidR="007E5ADB" w:rsidRPr="00AD7EDC" w:rsidRDefault="007E5ADB" w:rsidP="007E5ADB">
      <w:pPr>
        <w:pStyle w:val="StandardWeb"/>
        <w:spacing w:after="120" w:afterAutospacing="0" w:line="480" w:lineRule="auto"/>
        <w:ind w:firstLine="709"/>
        <w:jc w:val="both"/>
        <w:rPr>
          <w:rFonts w:ascii="Arial" w:hAnsi="Arial" w:cs="Arial"/>
          <w:lang w:val="en-US"/>
        </w:rPr>
      </w:pPr>
      <w:proofErr w:type="gramStart"/>
      <w:r w:rsidRPr="00AD7EDC">
        <w:rPr>
          <w:rStyle w:val="inline-l2-heading"/>
          <w:rFonts w:ascii="Arial" w:hAnsi="Arial" w:cs="Arial"/>
          <w:b/>
          <w:lang w:val="en-US"/>
        </w:rPr>
        <w:t>Antibodies, chemicals</w:t>
      </w:r>
      <w:r w:rsidR="00DB7F96" w:rsidRPr="00AD7EDC">
        <w:rPr>
          <w:rStyle w:val="inline-l2-heading"/>
          <w:rFonts w:ascii="Arial" w:hAnsi="Arial" w:cs="Arial"/>
          <w:b/>
          <w:lang w:val="en-US"/>
        </w:rPr>
        <w:t xml:space="preserve"> and enzymes</w:t>
      </w:r>
      <w:r w:rsidRPr="00AD7EDC">
        <w:rPr>
          <w:rStyle w:val="inline-l2-heading"/>
          <w:rFonts w:ascii="Arial" w:hAnsi="Arial" w:cs="Arial"/>
          <w:lang w:val="en-US"/>
        </w:rPr>
        <w:t>.</w:t>
      </w:r>
      <w:proofErr w:type="gramEnd"/>
      <w:r w:rsidRPr="00AD7EDC">
        <w:rPr>
          <w:rStyle w:val="inline-l2-heading"/>
          <w:rFonts w:ascii="Arial" w:hAnsi="Arial" w:cs="Arial"/>
          <w:lang w:val="en-US"/>
        </w:rPr>
        <w:t xml:space="preserve"> </w:t>
      </w:r>
      <w:r w:rsidRPr="00AD7EDC">
        <w:rPr>
          <w:rFonts w:ascii="Arial" w:hAnsi="Arial" w:cs="Arial"/>
          <w:lang w:val="en-US"/>
        </w:rPr>
        <w:t>Rabbit anti-VPs (polyclonal against MVM structural proteins), rabbit anti-N-VP2 (polyclonal against the N-terminus of VP2), and mouse anti-capsid (monoclonal against intact capsids; clone B7) antibo</w:t>
      </w:r>
      <w:r w:rsidRPr="00AD7EDC">
        <w:rPr>
          <w:rFonts w:ascii="Arial" w:hAnsi="Arial" w:cs="Arial"/>
          <w:lang w:val="en-US"/>
        </w:rPr>
        <w:t>d</w:t>
      </w:r>
      <w:r w:rsidRPr="00AD7EDC">
        <w:rPr>
          <w:rFonts w:ascii="Arial" w:hAnsi="Arial" w:cs="Arial"/>
          <w:lang w:val="en-US"/>
        </w:rPr>
        <w:t xml:space="preserve">ies </w:t>
      </w:r>
      <w:r w:rsidR="00835635" w:rsidRPr="00AD7EDC">
        <w:rPr>
          <w:rFonts w:ascii="Arial" w:hAnsi="Arial" w:cs="Arial"/>
          <w:lang w:val="en-US"/>
        </w:rPr>
        <w:t xml:space="preserve">have been previously described </w:t>
      </w:r>
      <w:commentRangeStart w:id="127"/>
      <w:r w:rsidR="00835635" w:rsidRPr="00AD7EDC">
        <w:rPr>
          <w:rFonts w:ascii="Arial" w:hAnsi="Arial" w:cs="Arial"/>
          <w:lang w:val="en-US"/>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sidRPr="00AD7EDC">
        <w:rPr>
          <w:rFonts w:ascii="Arial" w:hAnsi="Arial" w:cs="Arial"/>
          <w:lang w:val="en-US"/>
        </w:rPr>
        <w:instrText xml:space="preserve"> ADDIN EN.CITE </w:instrText>
      </w:r>
      <w:r w:rsidR="005A3880" w:rsidRPr="00AD7EDC">
        <w:rPr>
          <w:rFonts w:ascii="Arial" w:hAnsi="Arial" w:cs="Arial"/>
          <w:lang w:val="en-US"/>
        </w:rPr>
        <w:fldChar w:fldCharType="begin">
          <w:fldData xml:space="preserve">PEVuZE5vdGU+PENpdGU+PEF1dGhvcj5NYXJvdG88L0F1dGhvcj48WWVhcj4yMDA0PC9ZZWFyPjxS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YWw+PHBhZ2VzPjI3MDEtMjcwODwvcGFnZXM+PHZvbHVtZT43Nzwvdm9sdW1lPjxudW1iZXI+NDwv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</w:fldData>
        </w:fldChar>
      </w:r>
      <w:r w:rsidR="005A3880" w:rsidRPr="00AD7EDC">
        <w:rPr>
          <w:rFonts w:ascii="Arial" w:hAnsi="Arial" w:cs="Arial"/>
          <w:lang w:val="en-US"/>
        </w:rPr>
        <w:instrText xml:space="preserve"> ADDIN EN.CITE.DATA </w:instrText>
      </w:r>
      <w:r w:rsidR="005A3880" w:rsidRPr="00AD7EDC">
        <w:rPr>
          <w:rFonts w:ascii="Arial" w:hAnsi="Arial" w:cs="Arial"/>
          <w:lang w:val="en-US"/>
        </w:rPr>
      </w:r>
      <w:r w:rsidR="005A3880" w:rsidRPr="00AD7EDC">
        <w:rPr>
          <w:rFonts w:ascii="Arial" w:hAnsi="Arial" w:cs="Arial"/>
          <w:lang w:val="en-US"/>
        </w:rPr>
        <w:fldChar w:fldCharType="end"/>
      </w:r>
      <w:r w:rsidR="00835635" w:rsidRPr="00AD7EDC">
        <w:rPr>
          <w:rFonts w:ascii="Arial" w:hAnsi="Arial" w:cs="Arial"/>
          <w:lang w:val="en-US"/>
        </w:rPr>
      </w:r>
      <w:r w:rsidR="00835635" w:rsidRPr="00AD7EDC">
        <w:rPr>
          <w:rFonts w:ascii="Arial" w:hAnsi="Arial" w:cs="Arial"/>
          <w:lang w:val="en-US"/>
        </w:rPr>
        <w:fldChar w:fldCharType="separate"/>
      </w:r>
      <w:r w:rsidR="005A3880" w:rsidRPr="00AD7EDC">
        <w:rPr>
          <w:rFonts w:ascii="Arial" w:hAnsi="Arial" w:cs="Arial"/>
          <w:noProof/>
          <w:lang w:val="en-US"/>
        </w:rPr>
        <w:t>(</w:t>
      </w:r>
      <w:hyperlink w:anchor="_ENREF_23" w:tooltip="Lopez-Bueno, 2003 #84" w:history="1">
        <w:r w:rsidR="00C11952" w:rsidRPr="00AD7EDC">
          <w:rPr>
            <w:rFonts w:ascii="Arial" w:hAnsi="Arial" w:cs="Arial"/>
            <w:noProof/>
            <w:lang w:val="en-US"/>
          </w:rPr>
          <w:t>23</w:t>
        </w:r>
      </w:hyperlink>
      <w:r w:rsidR="005A3880" w:rsidRPr="00AD7EDC">
        <w:rPr>
          <w:rFonts w:ascii="Arial" w:hAnsi="Arial" w:cs="Arial"/>
          <w:noProof/>
          <w:lang w:val="en-US"/>
        </w:rPr>
        <w:t xml:space="preserve">, </w:t>
      </w:r>
      <w:hyperlink w:anchor="_ENREF_27" w:tooltip="Maroto, 2004 #41" w:history="1">
        <w:r w:rsidR="00C11952" w:rsidRPr="00AD7EDC">
          <w:rPr>
            <w:rFonts w:ascii="Arial" w:hAnsi="Arial" w:cs="Arial"/>
            <w:noProof/>
            <w:lang w:val="en-US"/>
          </w:rPr>
          <w:t>27</w:t>
        </w:r>
      </w:hyperlink>
      <w:r w:rsidR="005A3880" w:rsidRPr="00AD7EDC">
        <w:rPr>
          <w:rFonts w:ascii="Arial" w:hAnsi="Arial" w:cs="Arial"/>
          <w:noProof/>
          <w:lang w:val="en-US"/>
        </w:rPr>
        <w:t>)</w:t>
      </w:r>
      <w:r w:rsidR="00835635" w:rsidRPr="00AD7EDC">
        <w:rPr>
          <w:rFonts w:ascii="Arial" w:hAnsi="Arial" w:cs="Arial"/>
          <w:lang w:val="en-US"/>
        </w:rPr>
        <w:fldChar w:fldCharType="end"/>
      </w:r>
      <w:commentRangeEnd w:id="127"/>
      <w:r w:rsidR="00F554B7">
        <w:rPr>
          <w:rStyle w:val="Kommentarzeichen"/>
          <w:rFonts w:asciiTheme="minorHAnsi" w:eastAsiaTheme="minorHAnsi" w:hAnsiTheme="minorHAnsi" w:cstheme="minorBidi"/>
          <w:lang w:eastAsia="en-US"/>
        </w:rPr>
        <w:commentReference w:id="127"/>
      </w:r>
      <w:r w:rsidRPr="00AD7EDC">
        <w:rPr>
          <w:rFonts w:ascii="Arial" w:hAnsi="Arial" w:cs="Arial"/>
          <w:lang w:val="en-US"/>
        </w:rPr>
        <w:t>. Fluorescent-labeled secondary antibo</w:t>
      </w:r>
      <w:r w:rsidRPr="00AD7EDC">
        <w:rPr>
          <w:rFonts w:ascii="Arial" w:hAnsi="Arial" w:cs="Arial"/>
          <w:lang w:val="en-US"/>
        </w:rPr>
        <w:t>d</w:t>
      </w:r>
      <w:r w:rsidRPr="00AD7EDC">
        <w:rPr>
          <w:rFonts w:ascii="Arial" w:hAnsi="Arial" w:cs="Arial"/>
          <w:lang w:val="en-US"/>
        </w:rPr>
        <w:t>ies were purchased from Santa Cruz Biotechnology (Santa Cruz, CA) and horsera</w:t>
      </w:r>
      <w:r w:rsidRPr="00AD7EDC">
        <w:rPr>
          <w:rFonts w:ascii="Arial" w:hAnsi="Arial" w:cs="Arial"/>
          <w:lang w:val="en-US"/>
        </w:rPr>
        <w:t>d</w:t>
      </w:r>
      <w:r w:rsidRPr="00AD7EDC">
        <w:rPr>
          <w:rFonts w:ascii="Arial" w:hAnsi="Arial" w:cs="Arial"/>
          <w:lang w:val="en-US"/>
        </w:rPr>
        <w:t xml:space="preserve">ish peroxidase-conjugated antibodies were purchased from </w:t>
      </w:r>
      <w:proofErr w:type="spellStart"/>
      <w:r w:rsidRPr="00AD7EDC">
        <w:rPr>
          <w:rFonts w:ascii="Arial" w:hAnsi="Arial" w:cs="Arial"/>
          <w:lang w:val="en-US"/>
        </w:rPr>
        <w:t>DakoCytomation</w:t>
      </w:r>
      <w:proofErr w:type="spellEnd"/>
      <w:r w:rsidRPr="00AD7EDC">
        <w:rPr>
          <w:rFonts w:ascii="Arial" w:hAnsi="Arial" w:cs="Arial"/>
          <w:lang w:val="en-US"/>
        </w:rPr>
        <w:t xml:space="preserve"> (</w:t>
      </w:r>
      <w:proofErr w:type="spellStart"/>
      <w:r w:rsidRPr="00AD7EDC">
        <w:rPr>
          <w:rFonts w:ascii="Arial" w:hAnsi="Arial" w:cs="Arial"/>
          <w:lang w:val="en-US"/>
        </w:rPr>
        <w:t>Glostrup</w:t>
      </w:r>
      <w:proofErr w:type="spellEnd"/>
      <w:r w:rsidRPr="00AD7EDC">
        <w:rPr>
          <w:rFonts w:ascii="Arial" w:hAnsi="Arial" w:cs="Arial"/>
          <w:lang w:val="en-US"/>
        </w:rPr>
        <w:t xml:space="preserve">, DK). </w:t>
      </w:r>
      <w:proofErr w:type="spellStart"/>
      <w:r w:rsidRPr="00AD7EDC">
        <w:rPr>
          <w:rFonts w:ascii="Arial" w:hAnsi="Arial" w:cs="Arial"/>
          <w:lang w:val="en-US"/>
        </w:rPr>
        <w:t>Bafilomycin</w:t>
      </w:r>
      <w:proofErr w:type="spellEnd"/>
      <w:r w:rsidRPr="00AD7EDC">
        <w:rPr>
          <w:rFonts w:ascii="Arial" w:hAnsi="Arial" w:cs="Arial"/>
          <w:lang w:val="en-US"/>
        </w:rPr>
        <w:t xml:space="preserve"> A</w:t>
      </w:r>
      <w:r w:rsidRPr="00AD7EDC">
        <w:rPr>
          <w:rFonts w:ascii="Arial" w:hAnsi="Arial" w:cs="Arial"/>
          <w:vertAlign w:val="subscript"/>
          <w:lang w:val="en-US"/>
        </w:rPr>
        <w:t>1</w:t>
      </w:r>
      <w:r w:rsidR="00312E38" w:rsidRPr="00AD7EDC">
        <w:rPr>
          <w:rFonts w:ascii="Arial" w:hAnsi="Arial" w:cs="Arial"/>
          <w:lang w:val="en-US"/>
        </w:rPr>
        <w:t xml:space="preserve"> (BafA1), </w:t>
      </w:r>
      <w:r w:rsidR="00C50601" w:rsidRPr="00AD7EDC">
        <w:rPr>
          <w:rFonts w:ascii="Arial" w:hAnsi="Arial" w:cs="Arial"/>
          <w:lang w:val="en-US"/>
        </w:rPr>
        <w:t>chymotrypsin</w:t>
      </w:r>
      <w:r w:rsidR="0002176C">
        <w:rPr>
          <w:rFonts w:ascii="Arial" w:hAnsi="Arial" w:cs="Arial"/>
          <w:lang w:val="en-US"/>
        </w:rPr>
        <w:t>,</w:t>
      </w:r>
      <w:r w:rsidR="00312E38" w:rsidRPr="00AD7EDC">
        <w:rPr>
          <w:rFonts w:ascii="Arial" w:hAnsi="Arial" w:cs="Arial"/>
          <w:lang w:val="en-US"/>
        </w:rPr>
        <w:t xml:space="preserve"> and </w:t>
      </w:r>
      <w:proofErr w:type="spellStart"/>
      <w:r w:rsidRPr="00AD7EDC">
        <w:rPr>
          <w:rFonts w:ascii="Arial" w:hAnsi="Arial" w:cs="Arial"/>
          <w:lang w:val="en-US"/>
        </w:rPr>
        <w:t>chymostatin</w:t>
      </w:r>
      <w:proofErr w:type="spellEnd"/>
      <w:r w:rsidRPr="00AD7EDC">
        <w:rPr>
          <w:rFonts w:ascii="Arial" w:hAnsi="Arial" w:cs="Arial"/>
          <w:lang w:val="en-US"/>
        </w:rPr>
        <w:t xml:space="preserve"> were o</w:t>
      </w:r>
      <w:r w:rsidRPr="00AD7EDC">
        <w:rPr>
          <w:rFonts w:ascii="Arial" w:hAnsi="Arial" w:cs="Arial"/>
          <w:lang w:val="en-US"/>
        </w:rPr>
        <w:t>b</w:t>
      </w:r>
      <w:r w:rsidRPr="00AD7EDC">
        <w:rPr>
          <w:rFonts w:ascii="Arial" w:hAnsi="Arial" w:cs="Arial"/>
          <w:lang w:val="en-US"/>
        </w:rPr>
        <w:t xml:space="preserve">tained from Sigma-Aldrich (St. Louis, MO) and reconstituted in ethanol at 0.1 mg/mL or in DMSO at 10 </w:t>
      </w:r>
      <w:proofErr w:type="spellStart"/>
      <w:r w:rsidRPr="00AD7EDC">
        <w:rPr>
          <w:rFonts w:ascii="Arial" w:hAnsi="Arial" w:cs="Arial"/>
          <w:lang w:val="en-US"/>
        </w:rPr>
        <w:t>mM</w:t>
      </w:r>
      <w:proofErr w:type="spellEnd"/>
      <w:r w:rsidRPr="00AD7EDC">
        <w:rPr>
          <w:rFonts w:ascii="Arial" w:hAnsi="Arial" w:cs="Arial"/>
          <w:lang w:val="en-US"/>
        </w:rPr>
        <w:t xml:space="preserve">, respectively. To avoid enzymatic digestion or </w:t>
      </w:r>
      <w:proofErr w:type="spellStart"/>
      <w:r w:rsidRPr="00AD7EDC">
        <w:rPr>
          <w:rFonts w:ascii="Arial" w:hAnsi="Arial" w:cs="Arial"/>
          <w:lang w:val="en-US"/>
        </w:rPr>
        <w:t>dephosphoryl</w:t>
      </w:r>
      <w:r w:rsidRPr="00AD7EDC">
        <w:rPr>
          <w:rFonts w:ascii="Arial" w:hAnsi="Arial" w:cs="Arial"/>
          <w:lang w:val="en-US"/>
        </w:rPr>
        <w:t>a</w:t>
      </w:r>
      <w:r w:rsidRPr="00AD7EDC">
        <w:rPr>
          <w:rFonts w:ascii="Arial" w:hAnsi="Arial" w:cs="Arial"/>
          <w:lang w:val="en-US"/>
        </w:rPr>
        <w:t>tion</w:t>
      </w:r>
      <w:proofErr w:type="spellEnd"/>
      <w:r w:rsidRPr="00AD7EDC">
        <w:rPr>
          <w:rFonts w:ascii="Arial" w:hAnsi="Arial" w:cs="Arial"/>
          <w:lang w:val="en-US"/>
        </w:rPr>
        <w:t xml:space="preserve"> during the processing of cell extracts, the lysis buffer was supplemented with </w:t>
      </w:r>
      <w:r w:rsidRPr="00AD7EDC">
        <w:rPr>
          <w:rFonts w:ascii="Arial" w:hAnsi="Arial" w:cs="Arial"/>
          <w:lang w:val="en-US"/>
        </w:rPr>
        <w:lastRenderedPageBreak/>
        <w:t xml:space="preserve">protease inhibitors (Roche, Basel, </w:t>
      </w:r>
      <w:proofErr w:type="gramStart"/>
      <w:r w:rsidRPr="00AD7EDC">
        <w:rPr>
          <w:rFonts w:ascii="Arial" w:hAnsi="Arial" w:cs="Arial"/>
          <w:lang w:val="en-US"/>
        </w:rPr>
        <w:t>CH</w:t>
      </w:r>
      <w:proofErr w:type="gramEnd"/>
      <w:r w:rsidRPr="00AD7EDC">
        <w:rPr>
          <w:rFonts w:ascii="Arial" w:hAnsi="Arial" w:cs="Arial"/>
          <w:lang w:val="en-US"/>
        </w:rPr>
        <w:t xml:space="preserve">); 1 </w:t>
      </w:r>
      <w:proofErr w:type="spellStart"/>
      <w:r w:rsidRPr="00AD7EDC">
        <w:rPr>
          <w:rFonts w:ascii="Arial" w:hAnsi="Arial" w:cs="Arial"/>
          <w:lang w:val="en-US"/>
        </w:rPr>
        <w:t>mM</w:t>
      </w:r>
      <w:proofErr w:type="spellEnd"/>
      <w:r w:rsidRPr="00AD7EDC">
        <w:rPr>
          <w:rFonts w:ascii="Arial" w:hAnsi="Arial" w:cs="Arial"/>
          <w:lang w:val="en-US"/>
        </w:rPr>
        <w:t xml:space="preserve"> sodium </w:t>
      </w:r>
      <w:proofErr w:type="spellStart"/>
      <w:r w:rsidRPr="00AD7EDC">
        <w:rPr>
          <w:rFonts w:ascii="Arial" w:hAnsi="Arial" w:cs="Arial"/>
          <w:lang w:val="en-US"/>
        </w:rPr>
        <w:t>orthovanadate</w:t>
      </w:r>
      <w:proofErr w:type="spellEnd"/>
      <w:r w:rsidRPr="00AD7EDC">
        <w:rPr>
          <w:rFonts w:ascii="Arial" w:hAnsi="Arial" w:cs="Arial"/>
          <w:lang w:val="en-US"/>
        </w:rPr>
        <w:t xml:space="preserve"> (Na</w:t>
      </w:r>
      <w:r w:rsidRPr="005955BF">
        <w:rPr>
          <w:rFonts w:ascii="Arial" w:hAnsi="Arial" w:cs="Arial"/>
          <w:vertAlign w:val="subscript"/>
          <w:lang w:val="en-US"/>
        </w:rPr>
        <w:t>3</w:t>
      </w:r>
      <w:r w:rsidRPr="00AD7EDC">
        <w:rPr>
          <w:rFonts w:ascii="Arial" w:hAnsi="Arial" w:cs="Arial"/>
          <w:lang w:val="en-US"/>
        </w:rPr>
        <w:t>VO</w:t>
      </w:r>
      <w:r w:rsidRPr="00AD7EDC">
        <w:rPr>
          <w:rFonts w:ascii="Arial" w:hAnsi="Arial" w:cs="Arial"/>
          <w:vertAlign w:val="subscript"/>
          <w:lang w:val="en-US"/>
        </w:rPr>
        <w:t>4</w:t>
      </w:r>
      <w:r w:rsidRPr="00AD7EDC">
        <w:rPr>
          <w:rFonts w:ascii="Arial" w:hAnsi="Arial" w:cs="Arial"/>
          <w:lang w:val="en-US"/>
        </w:rPr>
        <w:t xml:space="preserve">), and 1 </w:t>
      </w:r>
      <w:proofErr w:type="spellStart"/>
      <w:r w:rsidRPr="00AD7EDC">
        <w:rPr>
          <w:rFonts w:ascii="Arial" w:hAnsi="Arial" w:cs="Arial"/>
          <w:lang w:val="en-US"/>
        </w:rPr>
        <w:t>mM</w:t>
      </w:r>
      <w:proofErr w:type="spellEnd"/>
      <w:r w:rsidRPr="00AD7EDC">
        <w:rPr>
          <w:rFonts w:ascii="Arial" w:hAnsi="Arial" w:cs="Arial"/>
          <w:lang w:val="en-US"/>
        </w:rPr>
        <w:t xml:space="preserve"> sodium fluoride (</w:t>
      </w:r>
      <w:proofErr w:type="spellStart"/>
      <w:r w:rsidRPr="00AD7EDC">
        <w:rPr>
          <w:rFonts w:ascii="Arial" w:hAnsi="Arial" w:cs="Arial"/>
          <w:lang w:val="en-US"/>
        </w:rPr>
        <w:t>NaF</w:t>
      </w:r>
      <w:proofErr w:type="spellEnd"/>
      <w:r w:rsidRPr="00AD7EDC">
        <w:rPr>
          <w:rFonts w:ascii="Arial" w:hAnsi="Arial" w:cs="Arial"/>
          <w:lang w:val="en-US"/>
        </w:rPr>
        <w:t>) (Sigma-Aldrich).</w:t>
      </w:r>
      <w:r w:rsidR="00DB7F96" w:rsidRPr="00AD7EDC">
        <w:rPr>
          <w:rFonts w:ascii="Arial" w:hAnsi="Arial" w:cs="Arial"/>
          <w:lang w:val="en-US"/>
        </w:rPr>
        <w:t xml:space="preserve"> </w:t>
      </w:r>
    </w:p>
    <w:p w:rsidR="0051158E" w:rsidRPr="00AD7EDC" w:rsidRDefault="0051158E" w:rsidP="0051158E">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Virus infection.</w:t>
      </w:r>
      <w:proofErr w:type="gramEnd"/>
      <w:r w:rsidR="005955BF">
        <w:rPr>
          <w:rFonts w:ascii="Arial" w:hAnsi="Arial" w:cs="Arial"/>
          <w:sz w:val="24"/>
          <w:szCs w:val="24"/>
          <w:lang w:val="en-US"/>
        </w:rPr>
        <w:t xml:space="preserve"> A9 or NB324K cells (8 × 10</w:t>
      </w:r>
      <w:r w:rsidR="005955BF" w:rsidRPr="005955BF">
        <w:rPr>
          <w:rFonts w:ascii="Arial" w:hAnsi="Arial" w:cs="Arial"/>
          <w:sz w:val="24"/>
          <w:szCs w:val="24"/>
          <w:vertAlign w:val="superscript"/>
          <w:lang w:val="en-US"/>
        </w:rPr>
        <w:t>3</w:t>
      </w:r>
      <w:r w:rsidR="005955BF">
        <w:rPr>
          <w:rFonts w:ascii="Arial" w:hAnsi="Arial" w:cs="Arial"/>
          <w:sz w:val="24"/>
          <w:szCs w:val="24"/>
          <w:lang w:val="en-US"/>
        </w:rPr>
        <w:t xml:space="preserve"> </w:t>
      </w:r>
      <w:r w:rsidRPr="00AD7EDC">
        <w:rPr>
          <w:rFonts w:ascii="Arial" w:hAnsi="Arial" w:cs="Arial"/>
          <w:sz w:val="24"/>
          <w:szCs w:val="24"/>
          <w:lang w:val="en-US"/>
        </w:rPr>
        <w:t>for qPCR or 3 × 10</w:t>
      </w:r>
      <w:r w:rsidRPr="00AD7EDC">
        <w:rPr>
          <w:rFonts w:ascii="Arial" w:hAnsi="Arial" w:cs="Arial"/>
          <w:sz w:val="24"/>
          <w:szCs w:val="24"/>
          <w:vertAlign w:val="superscript"/>
          <w:lang w:val="en-US"/>
        </w:rPr>
        <w:t>6</w:t>
      </w:r>
      <w:r w:rsidRPr="00AD7EDC">
        <w:rPr>
          <w:rFonts w:ascii="Arial" w:hAnsi="Arial" w:cs="Arial"/>
          <w:sz w:val="24"/>
          <w:szCs w:val="24"/>
          <w:lang w:val="en-US"/>
        </w:rPr>
        <w:t xml:space="preserve"> for AEX) were infected with MVM (5000 DNA-containing particles per cell, corresponding to approximately 10 PFU/cell</w:t>
      </w:r>
      <w:r w:rsidR="00D621AD" w:rsidRPr="00AD7EDC">
        <w:rPr>
          <w:rFonts w:ascii="Arial" w:hAnsi="Arial" w:cs="Arial"/>
          <w:sz w:val="24"/>
          <w:szCs w:val="24"/>
          <w:lang w:val="en-US"/>
        </w:rPr>
        <w:t xml:space="preserve"> </w:t>
      </w:r>
      <w:r w:rsidR="00D621AD"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&lt;EndNote&gt;&lt;Cite&gt;&lt;Author&gt;Tattersa.P&lt;/Author&gt;&lt;Year&gt;1972&lt;/Year&gt;&lt;RecNum&gt;410&lt;/RecNum&gt;&lt;DisplayText&gt;(50)&lt;/DisplayText&gt;&lt;record&gt;&lt;rec-number&gt;410&lt;/rec-number&gt;&lt;foreign-keys&gt;&lt;key app="EN" db-id="p9a95ada2x9dfketax5psfv72w29ssrpedff"&gt;410&lt;/key&gt;&lt;/foreign-keys&gt;&lt;ref-type name="Journal Article"&gt;17&lt;/ref-type&gt;&lt;contributors&gt;&lt;authors&gt;&lt;author&gt;Tattersa.P&lt;/author&gt;&lt;/authors&gt;&lt;/contributors&gt;&lt;titles&gt;&lt;title&gt;Replication of Parvovirus Mvm .1. Dependence of Virus Multiplication and Plaque-Formation on Cell-Growth&lt;/title&gt;&lt;secondary-title&gt;J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586-&amp;amp;&lt;/pages&gt;&lt;volume&gt;10&lt;/volume&gt;&lt;number&gt;4&lt;/number&gt;&lt;dates&gt;&lt;year&gt;1972&lt;/year&gt;&lt;/dates&gt;&lt;isbn&gt;0022-538X&lt;/isbn&gt;&lt;accession-num&gt;ISI:A1972N852700004&lt;/accession-num&gt;&lt;urls&gt;&lt;related-urls&gt;&lt;url&gt;&amp;lt;Go to ISI&amp;gt;://A1972N852700004&lt;/url&gt;&lt;/related-urls&gt;&lt;/urls&gt;&lt;language&gt;English&lt;/language&gt;&lt;/record&gt;&lt;/Cite&gt;&lt;/EndNote&gt;</w:instrText>
      </w:r>
      <w:r w:rsidR="00D621AD"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50" w:tooltip="Tattersa.P, 1972 #410" w:history="1">
        <w:r w:rsidR="00C11952">
          <w:rPr>
            <w:rFonts w:ascii="Arial" w:hAnsi="Arial" w:cs="Arial"/>
            <w:noProof/>
            <w:sz w:val="24"/>
            <w:szCs w:val="24"/>
            <w:lang w:val="en-US"/>
          </w:rPr>
          <w:t>50</w:t>
        </w:r>
      </w:hyperlink>
      <w:r w:rsidR="00F06352">
        <w:rPr>
          <w:rFonts w:ascii="Arial" w:hAnsi="Arial" w:cs="Arial"/>
          <w:noProof/>
          <w:sz w:val="24"/>
          <w:szCs w:val="24"/>
          <w:lang w:val="en-US"/>
        </w:rPr>
        <w:t>)</w:t>
      </w:r>
      <w:r w:rsidR="00D621AD" w:rsidRPr="00AD7EDC">
        <w:rPr>
          <w:rFonts w:ascii="Arial" w:hAnsi="Arial" w:cs="Arial"/>
          <w:sz w:val="24"/>
          <w:szCs w:val="24"/>
          <w:lang w:val="en-US"/>
        </w:rPr>
        <w:fldChar w:fldCharType="end"/>
      </w:r>
      <w:r w:rsidRPr="00AD7EDC">
        <w:rPr>
          <w:rFonts w:ascii="Arial" w:hAnsi="Arial" w:cs="Arial"/>
          <w:sz w:val="24"/>
          <w:szCs w:val="24"/>
          <w:lang w:val="en-US"/>
        </w:rPr>
        <w:t>) for 1 h at 4 °C for binding. Unbound virus was r</w:t>
      </w:r>
      <w:r w:rsidRPr="00AD7EDC">
        <w:rPr>
          <w:rFonts w:ascii="Arial" w:hAnsi="Arial" w:cs="Arial"/>
          <w:sz w:val="24"/>
          <w:szCs w:val="24"/>
          <w:lang w:val="en-US"/>
        </w:rPr>
        <w:t>e</w:t>
      </w:r>
      <w:r w:rsidRPr="00AD7EDC">
        <w:rPr>
          <w:rFonts w:ascii="Arial" w:hAnsi="Arial" w:cs="Arial"/>
          <w:sz w:val="24"/>
          <w:szCs w:val="24"/>
          <w:lang w:val="en-US"/>
        </w:rPr>
        <w:t>moved by washings and</w:t>
      </w:r>
      <w:r w:rsidR="00543E8E" w:rsidRPr="00AD7EDC">
        <w:rPr>
          <w:rFonts w:ascii="Arial" w:hAnsi="Arial" w:cs="Arial"/>
          <w:sz w:val="24"/>
          <w:szCs w:val="24"/>
          <w:lang w:val="en-US"/>
        </w:rPr>
        <w:t xml:space="preserve"> the cells were</w:t>
      </w:r>
      <w:r w:rsidRPr="00AD7EDC">
        <w:rPr>
          <w:rFonts w:ascii="Arial" w:hAnsi="Arial" w:cs="Arial"/>
          <w:sz w:val="24"/>
          <w:szCs w:val="24"/>
          <w:lang w:val="en-US"/>
        </w:rPr>
        <w:t xml:space="preserve"> incubated at 37 °C to initiate infection. At pr</w:t>
      </w:r>
      <w:r w:rsidRPr="00AD7EDC">
        <w:rPr>
          <w:rFonts w:ascii="Arial" w:hAnsi="Arial" w:cs="Arial"/>
          <w:sz w:val="24"/>
          <w:szCs w:val="24"/>
          <w:lang w:val="en-US"/>
        </w:rPr>
        <w:t>o</w:t>
      </w:r>
      <w:r w:rsidRPr="00AD7EDC">
        <w:rPr>
          <w:rFonts w:ascii="Arial" w:hAnsi="Arial" w:cs="Arial"/>
          <w:sz w:val="24"/>
          <w:szCs w:val="24"/>
          <w:lang w:val="en-US"/>
        </w:rPr>
        <w:t xml:space="preserve">gressive times post-internalization total cellular DNA was extracted for qPCR analysis or cells were fractionated and subjected to AEX.    </w:t>
      </w:r>
    </w:p>
    <w:p w:rsidR="00E82178" w:rsidRPr="00AD7EDC" w:rsidRDefault="005B56EC" w:rsidP="00E82178">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Cell fractionation</w:t>
      </w:r>
      <w:r w:rsidRPr="00AD7EDC">
        <w:rPr>
          <w:rFonts w:ascii="Arial" w:hAnsi="Arial" w:cs="Arial"/>
          <w:sz w:val="24"/>
          <w:szCs w:val="24"/>
          <w:lang w:val="en-US"/>
        </w:rPr>
        <w:t>.</w:t>
      </w:r>
      <w:proofErr w:type="gramEnd"/>
      <w:r w:rsidRPr="00AD7EDC">
        <w:rPr>
          <w:rFonts w:ascii="Arial" w:hAnsi="Arial" w:cs="Arial"/>
          <w:sz w:val="24"/>
          <w:szCs w:val="24"/>
          <w:lang w:val="en-US"/>
        </w:rPr>
        <w:t xml:space="preserve"> </w:t>
      </w:r>
      <w:r w:rsidR="00E82178" w:rsidRPr="00AD7EDC">
        <w:rPr>
          <w:rFonts w:ascii="Arial" w:hAnsi="Arial" w:cs="Arial"/>
          <w:sz w:val="24"/>
          <w:szCs w:val="24"/>
          <w:lang w:val="en-US"/>
        </w:rPr>
        <w:t xml:space="preserve">A9 and NB324K cytoplasmic fractions were extracted in 50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Tris-HCl</w:t>
      </w:r>
      <w:proofErr w:type="spellEnd"/>
      <w:r w:rsidR="00E82178" w:rsidRPr="00AD7EDC">
        <w:rPr>
          <w:rFonts w:ascii="Arial" w:hAnsi="Arial" w:cs="Arial"/>
          <w:sz w:val="24"/>
          <w:szCs w:val="24"/>
          <w:lang w:val="en-US"/>
        </w:rPr>
        <w:t xml:space="preserve">, 150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NaCl</w:t>
      </w:r>
      <w:proofErr w:type="spellEnd"/>
      <w:r w:rsidR="00E82178" w:rsidRPr="00AD7EDC">
        <w:rPr>
          <w:rFonts w:ascii="Arial" w:hAnsi="Arial" w:cs="Arial"/>
          <w:sz w:val="24"/>
          <w:szCs w:val="24"/>
          <w:lang w:val="en-US"/>
        </w:rPr>
        <w:t xml:space="preserve">, 5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EDTA, 1 % NP-40, 1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Na</w:t>
      </w:r>
      <w:r w:rsidR="00E82178" w:rsidRPr="00AD7EDC">
        <w:rPr>
          <w:rFonts w:ascii="Arial" w:hAnsi="Arial" w:cs="Arial"/>
          <w:sz w:val="24"/>
          <w:szCs w:val="24"/>
          <w:vertAlign w:val="subscript"/>
          <w:lang w:val="en-US"/>
        </w:rPr>
        <w:t>3</w:t>
      </w:r>
      <w:r w:rsidR="00E82178" w:rsidRPr="00AD7EDC">
        <w:rPr>
          <w:rFonts w:ascii="Arial" w:hAnsi="Arial" w:cs="Arial"/>
          <w:sz w:val="24"/>
          <w:szCs w:val="24"/>
          <w:lang w:val="en-US"/>
        </w:rPr>
        <w:t>VO</w:t>
      </w:r>
      <w:r w:rsidR="00E82178" w:rsidRPr="00AD7EDC">
        <w:rPr>
          <w:rFonts w:ascii="Arial" w:hAnsi="Arial" w:cs="Arial"/>
          <w:sz w:val="24"/>
          <w:szCs w:val="24"/>
          <w:vertAlign w:val="subscript"/>
          <w:lang w:val="en-US"/>
        </w:rPr>
        <w:t>4</w:t>
      </w:r>
      <w:r w:rsidR="00E82178" w:rsidRPr="00AD7EDC">
        <w:rPr>
          <w:rFonts w:ascii="Arial" w:hAnsi="Arial" w:cs="Arial"/>
          <w:sz w:val="24"/>
          <w:szCs w:val="24"/>
          <w:lang w:val="en-US"/>
        </w:rPr>
        <w:t xml:space="preserve">, 1 </w:t>
      </w:r>
      <w:proofErr w:type="spellStart"/>
      <w:r w:rsidR="00E82178" w:rsidRPr="00AD7EDC">
        <w:rPr>
          <w:rFonts w:ascii="Arial" w:hAnsi="Arial" w:cs="Arial"/>
          <w:sz w:val="24"/>
          <w:szCs w:val="24"/>
          <w:lang w:val="en-US"/>
        </w:rPr>
        <w:t>mM</w:t>
      </w:r>
      <w:proofErr w:type="spellEnd"/>
      <w:r w:rsidR="00E82178" w:rsidRPr="00AD7EDC">
        <w:rPr>
          <w:rFonts w:ascii="Arial" w:hAnsi="Arial" w:cs="Arial"/>
          <w:sz w:val="24"/>
          <w:szCs w:val="24"/>
          <w:lang w:val="en-US"/>
        </w:rPr>
        <w:t xml:space="preserve"> </w:t>
      </w:r>
      <w:proofErr w:type="spellStart"/>
      <w:r w:rsidR="00E82178" w:rsidRPr="00AD7EDC">
        <w:rPr>
          <w:rFonts w:ascii="Arial" w:hAnsi="Arial" w:cs="Arial"/>
          <w:sz w:val="24"/>
          <w:szCs w:val="24"/>
          <w:lang w:val="en-US"/>
        </w:rPr>
        <w:t>NaF</w:t>
      </w:r>
      <w:proofErr w:type="spellEnd"/>
      <w:r w:rsidR="00E82178" w:rsidRPr="00AD7EDC">
        <w:rPr>
          <w:rFonts w:ascii="Arial" w:hAnsi="Arial" w:cs="Arial"/>
          <w:sz w:val="24"/>
          <w:szCs w:val="24"/>
          <w:lang w:val="en-US"/>
        </w:rPr>
        <w:t xml:space="preserve">, protease inhibitor cocktail (Roche), pH 7.2 at 4 °C for 30 min. Following </w:t>
      </w:r>
      <w:proofErr w:type="spellStart"/>
      <w:r w:rsidR="00E82178" w:rsidRPr="00AD7EDC">
        <w:rPr>
          <w:rFonts w:ascii="Arial" w:hAnsi="Arial" w:cs="Arial"/>
          <w:sz w:val="24"/>
          <w:szCs w:val="24"/>
          <w:lang w:val="en-US"/>
        </w:rPr>
        <w:t>vortexing</w:t>
      </w:r>
      <w:proofErr w:type="spellEnd"/>
      <w:r w:rsidR="00E82178" w:rsidRPr="00AD7EDC">
        <w:rPr>
          <w:rFonts w:ascii="Arial" w:hAnsi="Arial" w:cs="Arial"/>
          <w:sz w:val="24"/>
          <w:szCs w:val="24"/>
          <w:lang w:val="en-US"/>
        </w:rPr>
        <w:t xml:space="preserve">, intact nuclei and cell debris were removed by high-speed centrifugation at 4 °C. </w:t>
      </w:r>
      <w:r w:rsidRPr="00AD7EDC">
        <w:rPr>
          <w:rFonts w:ascii="Arial" w:hAnsi="Arial" w:cs="Arial"/>
          <w:sz w:val="24"/>
          <w:szCs w:val="24"/>
          <w:lang w:val="en-US"/>
        </w:rPr>
        <w:t>Is</w:t>
      </w:r>
      <w:r w:rsidRPr="00AD7EDC">
        <w:rPr>
          <w:rFonts w:ascii="Arial" w:hAnsi="Arial" w:cs="Arial"/>
          <w:sz w:val="24"/>
          <w:szCs w:val="24"/>
          <w:lang w:val="en-US"/>
        </w:rPr>
        <w:t>o</w:t>
      </w:r>
      <w:r w:rsidRPr="00AD7EDC">
        <w:rPr>
          <w:rFonts w:ascii="Arial" w:hAnsi="Arial" w:cs="Arial"/>
          <w:sz w:val="24"/>
          <w:szCs w:val="24"/>
          <w:lang w:val="en-US"/>
        </w:rPr>
        <w:t>lation of nuclei was performed by using the Nuclei EZ Prep Nuclei Isolation Kit (</w:t>
      </w:r>
      <w:r w:rsidR="00CF1B49" w:rsidRPr="00AD7EDC">
        <w:rPr>
          <w:rFonts w:ascii="Arial" w:hAnsi="Arial" w:cs="Arial"/>
          <w:sz w:val="24"/>
          <w:szCs w:val="24"/>
          <w:lang w:val="en-US"/>
        </w:rPr>
        <w:t>Si</w:t>
      </w:r>
      <w:r w:rsidR="00CF1B49" w:rsidRPr="00AD7EDC">
        <w:rPr>
          <w:rFonts w:ascii="Arial" w:hAnsi="Arial" w:cs="Arial"/>
          <w:sz w:val="24"/>
          <w:szCs w:val="24"/>
          <w:lang w:val="en-US"/>
        </w:rPr>
        <w:t>g</w:t>
      </w:r>
      <w:r w:rsidR="00CF1B49" w:rsidRPr="00AD7EDC">
        <w:rPr>
          <w:rFonts w:ascii="Arial" w:hAnsi="Arial" w:cs="Arial"/>
          <w:sz w:val="24"/>
          <w:szCs w:val="24"/>
          <w:lang w:val="en-US"/>
        </w:rPr>
        <w:t>ma-Aldrich</w:t>
      </w:r>
      <w:r w:rsidRPr="00AD7EDC">
        <w:rPr>
          <w:rFonts w:ascii="Arial" w:hAnsi="Arial" w:cs="Arial"/>
          <w:sz w:val="24"/>
          <w:szCs w:val="24"/>
          <w:lang w:val="en-US"/>
        </w:rPr>
        <w:t xml:space="preserve">) following the manufacturer’s instructions. In order to obtain highly pure nuclear fractions, the isolated nuclei were further processed by centrifugation </w:t>
      </w:r>
      <w:r w:rsidR="006A1346" w:rsidRPr="00AD7EDC">
        <w:rPr>
          <w:rFonts w:ascii="Arial" w:hAnsi="Arial" w:cs="Arial"/>
          <w:sz w:val="24"/>
          <w:szCs w:val="24"/>
          <w:lang w:val="en-US"/>
        </w:rPr>
        <w:t xml:space="preserve">at 500 × g for 10 min </w:t>
      </w:r>
      <w:r w:rsidRPr="00AD7EDC">
        <w:rPr>
          <w:rFonts w:ascii="Arial" w:hAnsi="Arial" w:cs="Arial"/>
          <w:sz w:val="24"/>
          <w:szCs w:val="24"/>
          <w:lang w:val="en-US"/>
        </w:rPr>
        <w:t xml:space="preserve">through a sucrose gradient. </w:t>
      </w:r>
      <w:r w:rsidR="00526580" w:rsidRPr="00AD7EDC">
        <w:rPr>
          <w:rFonts w:ascii="Arial" w:hAnsi="Arial" w:cs="Arial"/>
          <w:sz w:val="24"/>
          <w:szCs w:val="24"/>
          <w:lang w:val="en-US"/>
        </w:rPr>
        <w:t xml:space="preserve">The integrity of the isolated nuclei was examined by light microscopy after </w:t>
      </w:r>
      <w:proofErr w:type="spellStart"/>
      <w:r w:rsidR="00526580" w:rsidRPr="00AD7EDC">
        <w:rPr>
          <w:rFonts w:ascii="Arial" w:hAnsi="Arial" w:cs="Arial"/>
          <w:sz w:val="24"/>
          <w:szCs w:val="24"/>
          <w:lang w:val="en-US"/>
        </w:rPr>
        <w:t>trypan</w:t>
      </w:r>
      <w:proofErr w:type="spellEnd"/>
      <w:r w:rsidR="00526580" w:rsidRPr="00AD7EDC">
        <w:rPr>
          <w:rFonts w:ascii="Arial" w:hAnsi="Arial" w:cs="Arial"/>
          <w:sz w:val="24"/>
          <w:szCs w:val="24"/>
          <w:lang w:val="en-US"/>
        </w:rPr>
        <w:t xml:space="preserve"> blue staining. The purity of the nuclei and the absence of the outer nuclear membrane were </w:t>
      </w:r>
      <w:r w:rsidR="004314F6" w:rsidRPr="00AD7EDC">
        <w:rPr>
          <w:rFonts w:ascii="Arial" w:hAnsi="Arial" w:cs="Arial"/>
          <w:sz w:val="24"/>
          <w:szCs w:val="24"/>
          <w:lang w:val="en-US"/>
        </w:rPr>
        <w:t xml:space="preserve">evaluated with </w:t>
      </w:r>
      <w:proofErr w:type="spellStart"/>
      <w:r w:rsidR="004314F6" w:rsidRPr="00AD7EDC">
        <w:rPr>
          <w:rFonts w:ascii="Arial" w:hAnsi="Arial" w:cs="Arial"/>
          <w:sz w:val="24"/>
          <w:szCs w:val="24"/>
          <w:lang w:val="en-US"/>
        </w:rPr>
        <w:t>lamin</w:t>
      </w:r>
      <w:proofErr w:type="spellEnd"/>
      <w:r w:rsidR="004314F6" w:rsidRPr="00AD7EDC">
        <w:rPr>
          <w:rFonts w:ascii="Arial" w:hAnsi="Arial" w:cs="Arial"/>
          <w:sz w:val="24"/>
          <w:szCs w:val="24"/>
          <w:lang w:val="en-US"/>
        </w:rPr>
        <w:t xml:space="preserve"> A/C (inner membrane) and </w:t>
      </w:r>
      <w:proofErr w:type="spellStart"/>
      <w:r w:rsidR="00526580" w:rsidRPr="00AD7EDC">
        <w:rPr>
          <w:rFonts w:ascii="Arial" w:hAnsi="Arial" w:cs="Arial"/>
          <w:sz w:val="24"/>
          <w:szCs w:val="24"/>
          <w:lang w:val="en-US"/>
        </w:rPr>
        <w:t>serca</w:t>
      </w:r>
      <w:proofErr w:type="spellEnd"/>
      <w:r w:rsidR="00526580" w:rsidRPr="00AD7EDC">
        <w:rPr>
          <w:rFonts w:ascii="Arial" w:hAnsi="Arial" w:cs="Arial"/>
          <w:sz w:val="24"/>
          <w:szCs w:val="24"/>
          <w:lang w:val="en-US"/>
        </w:rPr>
        <w:t xml:space="preserve"> 2 ATPase</w:t>
      </w:r>
      <w:r w:rsidR="004314F6" w:rsidRPr="00AD7EDC">
        <w:rPr>
          <w:rFonts w:ascii="Arial" w:hAnsi="Arial" w:cs="Arial"/>
          <w:sz w:val="24"/>
          <w:szCs w:val="24"/>
          <w:lang w:val="en-US"/>
        </w:rPr>
        <w:t xml:space="preserve"> (outer membrane)</w:t>
      </w:r>
      <w:r w:rsidR="00526580" w:rsidRPr="00AD7EDC">
        <w:rPr>
          <w:rFonts w:ascii="Arial" w:hAnsi="Arial" w:cs="Arial"/>
          <w:sz w:val="24"/>
          <w:szCs w:val="24"/>
          <w:lang w:val="en-US"/>
        </w:rPr>
        <w:t xml:space="preserve"> </w:t>
      </w:r>
      <w:r w:rsidR="004314F6" w:rsidRPr="00AD7EDC">
        <w:rPr>
          <w:rFonts w:ascii="Arial" w:hAnsi="Arial" w:cs="Arial"/>
          <w:sz w:val="24"/>
          <w:szCs w:val="24"/>
          <w:lang w:val="en-US"/>
        </w:rPr>
        <w:t xml:space="preserve">antibodies. </w:t>
      </w:r>
      <w:r w:rsidR="001B54E2" w:rsidRPr="00AD7EDC">
        <w:rPr>
          <w:rFonts w:ascii="Arial" w:hAnsi="Arial" w:cs="Arial"/>
          <w:sz w:val="24"/>
          <w:szCs w:val="24"/>
          <w:lang w:val="en-US"/>
        </w:rPr>
        <w:t>Purified</w:t>
      </w:r>
      <w:r w:rsidRPr="00AD7EDC">
        <w:rPr>
          <w:rFonts w:ascii="Arial" w:hAnsi="Arial" w:cs="Arial"/>
          <w:sz w:val="24"/>
          <w:szCs w:val="24"/>
          <w:lang w:val="en-US"/>
        </w:rPr>
        <w:t xml:space="preserve"> nuclei were lysed in 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Tris-HCl</w:t>
      </w:r>
      <w:proofErr w:type="spellEnd"/>
      <w:r w:rsidRPr="00AD7EDC">
        <w:rPr>
          <w:rFonts w:ascii="Arial" w:hAnsi="Arial" w:cs="Arial"/>
          <w:sz w:val="24"/>
          <w:szCs w:val="24"/>
          <w:lang w:val="en-US"/>
        </w:rPr>
        <w:t xml:space="preserve">, 150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NaCl</w:t>
      </w:r>
      <w:proofErr w:type="spellEnd"/>
      <w:r w:rsidRPr="00AD7EDC">
        <w:rPr>
          <w:rFonts w:ascii="Arial" w:hAnsi="Arial" w:cs="Arial"/>
          <w:sz w:val="24"/>
          <w:szCs w:val="24"/>
          <w:lang w:val="en-US"/>
        </w:rPr>
        <w:t xml:space="preserve">, 5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EDTA, 1 % Triton X-100,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Na</w:t>
      </w:r>
      <w:r w:rsidRPr="00AD7EDC">
        <w:rPr>
          <w:rFonts w:ascii="Arial" w:hAnsi="Arial" w:cs="Arial"/>
          <w:sz w:val="24"/>
          <w:szCs w:val="24"/>
          <w:vertAlign w:val="subscript"/>
          <w:lang w:val="en-US"/>
        </w:rPr>
        <w:t>3</w:t>
      </w:r>
      <w:r w:rsidRPr="00AD7EDC">
        <w:rPr>
          <w:rFonts w:ascii="Arial" w:hAnsi="Arial" w:cs="Arial"/>
          <w:sz w:val="24"/>
          <w:szCs w:val="24"/>
          <w:lang w:val="en-US"/>
        </w:rPr>
        <w:t>VO</w:t>
      </w:r>
      <w:r w:rsidRPr="00AD7EDC">
        <w:rPr>
          <w:rFonts w:ascii="Arial" w:hAnsi="Arial" w:cs="Arial"/>
          <w:sz w:val="24"/>
          <w:szCs w:val="24"/>
          <w:vertAlign w:val="subscript"/>
          <w:lang w:val="en-US"/>
        </w:rPr>
        <w:t>4</w:t>
      </w:r>
      <w:r w:rsidRPr="00AD7EDC">
        <w:rPr>
          <w:rFonts w:ascii="Arial" w:hAnsi="Arial" w:cs="Arial"/>
          <w:sz w:val="24"/>
          <w:szCs w:val="24"/>
          <w:lang w:val="en-US"/>
        </w:rPr>
        <w:t xml:space="preserve">,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NaF</w:t>
      </w:r>
      <w:proofErr w:type="spellEnd"/>
      <w:r w:rsidRPr="00AD7EDC">
        <w:rPr>
          <w:rFonts w:ascii="Arial" w:hAnsi="Arial" w:cs="Arial"/>
          <w:sz w:val="24"/>
          <w:szCs w:val="24"/>
          <w:lang w:val="en-US"/>
        </w:rPr>
        <w:t xml:space="preserve">, protease inhibitor cocktail (Roche), pH 7.2 at 4 °C for 30 min. Following </w:t>
      </w:r>
      <w:proofErr w:type="spellStart"/>
      <w:r w:rsidRPr="00AD7EDC">
        <w:rPr>
          <w:rFonts w:ascii="Arial" w:hAnsi="Arial" w:cs="Arial"/>
          <w:sz w:val="24"/>
          <w:szCs w:val="24"/>
          <w:lang w:val="en-US"/>
        </w:rPr>
        <w:t>vortex</w:t>
      </w:r>
      <w:r w:rsidR="001B54E2" w:rsidRPr="00AD7EDC">
        <w:rPr>
          <w:rFonts w:ascii="Arial" w:hAnsi="Arial" w:cs="Arial"/>
          <w:sz w:val="24"/>
          <w:szCs w:val="24"/>
          <w:lang w:val="en-US"/>
        </w:rPr>
        <w:t>ing</w:t>
      </w:r>
      <w:proofErr w:type="spellEnd"/>
      <w:r w:rsidR="001B54E2" w:rsidRPr="00AD7EDC">
        <w:rPr>
          <w:rFonts w:ascii="Arial" w:hAnsi="Arial" w:cs="Arial"/>
          <w:sz w:val="24"/>
          <w:szCs w:val="24"/>
          <w:lang w:val="en-US"/>
        </w:rPr>
        <w:t xml:space="preserve">, </w:t>
      </w:r>
      <w:r w:rsidRPr="00AD7EDC">
        <w:rPr>
          <w:rFonts w:ascii="Arial" w:hAnsi="Arial" w:cs="Arial"/>
          <w:sz w:val="24"/>
          <w:szCs w:val="24"/>
          <w:lang w:val="en-US"/>
        </w:rPr>
        <w:t xml:space="preserve">the nuclear lysate was passed </w:t>
      </w:r>
      <w:r w:rsidR="001B54E2" w:rsidRPr="00AD7EDC">
        <w:rPr>
          <w:rFonts w:ascii="Arial" w:hAnsi="Arial" w:cs="Arial"/>
          <w:sz w:val="24"/>
          <w:szCs w:val="24"/>
          <w:lang w:val="en-US"/>
        </w:rPr>
        <w:t xml:space="preserve">10 times </w:t>
      </w:r>
      <w:r w:rsidRPr="00AD7EDC">
        <w:rPr>
          <w:rFonts w:ascii="Arial" w:hAnsi="Arial" w:cs="Arial"/>
          <w:sz w:val="24"/>
          <w:szCs w:val="24"/>
          <w:lang w:val="en-US"/>
        </w:rPr>
        <w:t>through a 27 G needle</w:t>
      </w:r>
      <w:r w:rsidR="00E82178" w:rsidRPr="00AD7EDC">
        <w:rPr>
          <w:rFonts w:ascii="Arial" w:hAnsi="Arial" w:cs="Arial"/>
          <w:sz w:val="24"/>
          <w:szCs w:val="24"/>
          <w:lang w:val="en-US"/>
        </w:rPr>
        <w:t xml:space="preserve"> and </w:t>
      </w:r>
      <w:r w:rsidR="005244B4" w:rsidRPr="00AD7EDC">
        <w:rPr>
          <w:rFonts w:ascii="Arial" w:hAnsi="Arial" w:cs="Arial"/>
          <w:sz w:val="24"/>
          <w:szCs w:val="24"/>
          <w:lang w:val="en-US"/>
        </w:rPr>
        <w:t>n</w:t>
      </w:r>
      <w:r w:rsidR="00E82178" w:rsidRPr="00AD7EDC">
        <w:rPr>
          <w:rFonts w:ascii="Arial" w:hAnsi="Arial" w:cs="Arial"/>
          <w:sz w:val="24"/>
          <w:szCs w:val="24"/>
          <w:lang w:val="en-US"/>
        </w:rPr>
        <w:t>uclear</w:t>
      </w:r>
      <w:r w:rsidR="001B54E2" w:rsidRPr="00AD7EDC">
        <w:rPr>
          <w:rFonts w:ascii="Arial" w:hAnsi="Arial" w:cs="Arial"/>
          <w:sz w:val="24"/>
          <w:szCs w:val="24"/>
          <w:lang w:val="en-US"/>
        </w:rPr>
        <w:t xml:space="preserve"> d</w:t>
      </w:r>
      <w:r w:rsidRPr="00AD7EDC">
        <w:rPr>
          <w:rFonts w:ascii="Arial" w:hAnsi="Arial" w:cs="Arial"/>
          <w:sz w:val="24"/>
          <w:szCs w:val="24"/>
          <w:lang w:val="en-US"/>
        </w:rPr>
        <w:t xml:space="preserve">ebris was removed by </w:t>
      </w:r>
      <w:r w:rsidR="00E82178" w:rsidRPr="00AD7EDC">
        <w:rPr>
          <w:rFonts w:ascii="Arial" w:hAnsi="Arial" w:cs="Arial"/>
          <w:sz w:val="24"/>
          <w:szCs w:val="24"/>
          <w:lang w:val="en-US"/>
        </w:rPr>
        <w:t>high-speed centrifugation</w:t>
      </w:r>
      <w:r w:rsidR="00115014" w:rsidRPr="00AD7EDC">
        <w:rPr>
          <w:rFonts w:ascii="Arial" w:hAnsi="Arial" w:cs="Arial"/>
          <w:sz w:val="24"/>
          <w:szCs w:val="24"/>
          <w:lang w:val="en-US"/>
        </w:rPr>
        <w:t xml:space="preserve"> at 4 °C.</w:t>
      </w:r>
    </w:p>
    <w:p w:rsidR="005B56EC" w:rsidRPr="00AD7EDC" w:rsidRDefault="00C50601" w:rsidP="005244B4">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Quantitative</w:t>
      </w:r>
      <w:r w:rsidR="005B56EC" w:rsidRPr="00AD7EDC">
        <w:rPr>
          <w:rFonts w:ascii="Arial" w:hAnsi="Arial" w:cs="Arial"/>
          <w:b/>
          <w:sz w:val="24"/>
          <w:szCs w:val="24"/>
          <w:lang w:val="en-US"/>
        </w:rPr>
        <w:t xml:space="preserve"> PCR (qPCR).</w:t>
      </w:r>
      <w:proofErr w:type="gramEnd"/>
      <w:r w:rsidR="005B56EC" w:rsidRPr="00AD7EDC">
        <w:rPr>
          <w:rFonts w:ascii="Arial" w:hAnsi="Arial" w:cs="Arial"/>
          <w:sz w:val="24"/>
          <w:szCs w:val="24"/>
          <w:lang w:val="en-US"/>
        </w:rPr>
        <w:t xml:space="preserve"> </w:t>
      </w:r>
      <w:r w:rsidR="005244B4" w:rsidRPr="00AD7EDC">
        <w:rPr>
          <w:rFonts w:ascii="Arial" w:hAnsi="Arial" w:cs="Arial"/>
          <w:sz w:val="24"/>
          <w:szCs w:val="24"/>
          <w:lang w:val="en-US"/>
        </w:rPr>
        <w:t xml:space="preserve">Template DNA was extracted by using the </w:t>
      </w:r>
      <w:proofErr w:type="spellStart"/>
      <w:r w:rsidR="005244B4" w:rsidRPr="00AD7EDC">
        <w:rPr>
          <w:rFonts w:ascii="Arial" w:hAnsi="Arial" w:cs="Arial"/>
          <w:sz w:val="24"/>
          <w:szCs w:val="24"/>
          <w:lang w:val="en-US"/>
        </w:rPr>
        <w:t>DNeasy</w:t>
      </w:r>
      <w:proofErr w:type="spellEnd"/>
      <w:r w:rsidR="005244B4" w:rsidRPr="00AD7EDC">
        <w:rPr>
          <w:rFonts w:ascii="Arial" w:hAnsi="Arial" w:cs="Arial"/>
          <w:sz w:val="24"/>
          <w:szCs w:val="24"/>
          <w:lang w:val="en-US"/>
        </w:rPr>
        <w:t>® Blood and Tissue Kit (</w:t>
      </w:r>
      <w:proofErr w:type="spellStart"/>
      <w:r w:rsidR="005244B4" w:rsidRPr="00AD7EDC">
        <w:rPr>
          <w:rFonts w:ascii="Arial" w:hAnsi="Arial" w:cs="Arial"/>
          <w:sz w:val="24"/>
          <w:szCs w:val="24"/>
          <w:lang w:val="en-US"/>
        </w:rPr>
        <w:t>Qiagen</w:t>
      </w:r>
      <w:proofErr w:type="spellEnd"/>
      <w:r w:rsidR="005244B4" w:rsidRPr="00AD7EDC">
        <w:rPr>
          <w:rFonts w:ascii="Arial" w:hAnsi="Arial" w:cs="Arial"/>
          <w:sz w:val="24"/>
          <w:szCs w:val="24"/>
          <w:lang w:val="en-US"/>
        </w:rPr>
        <w:t xml:space="preserve">, Hilden, DE) following the manufacturer’s </w:t>
      </w:r>
      <w:r w:rsidR="005244B4" w:rsidRPr="00AD7EDC">
        <w:rPr>
          <w:rFonts w:ascii="Arial" w:hAnsi="Arial" w:cs="Arial"/>
          <w:sz w:val="24"/>
          <w:szCs w:val="24"/>
          <w:lang w:val="en-US"/>
        </w:rPr>
        <w:lastRenderedPageBreak/>
        <w:t>guidelines. Amplification and real-time detection of PCR products was performed by using the CFX96</w:t>
      </w:r>
      <w:r w:rsidR="005244B4" w:rsidRPr="00AD7EDC">
        <w:rPr>
          <w:rFonts w:ascii="Arial" w:hAnsi="Arial" w:cs="Arial"/>
          <w:sz w:val="24"/>
          <w:szCs w:val="24"/>
          <w:vertAlign w:val="superscript"/>
          <w:lang w:val="en-US"/>
        </w:rPr>
        <w:t>TM</w:t>
      </w:r>
      <w:r w:rsidR="005244B4" w:rsidRPr="00AD7EDC">
        <w:rPr>
          <w:rFonts w:ascii="Arial" w:hAnsi="Arial" w:cs="Arial"/>
          <w:sz w:val="24"/>
          <w:szCs w:val="24"/>
          <w:lang w:val="en-US"/>
        </w:rPr>
        <w:t xml:space="preserve"> Real-Time System with the </w:t>
      </w:r>
      <w:proofErr w:type="spellStart"/>
      <w:r w:rsidR="005244B4" w:rsidRPr="00AD7EDC">
        <w:rPr>
          <w:rFonts w:ascii="Arial" w:hAnsi="Arial" w:cs="Arial"/>
          <w:sz w:val="24"/>
          <w:szCs w:val="24"/>
          <w:lang w:val="en-US"/>
        </w:rPr>
        <w:t>iTaq</w:t>
      </w:r>
      <w:r w:rsidR="005244B4" w:rsidRPr="00AD7EDC">
        <w:rPr>
          <w:rFonts w:ascii="Arial" w:hAnsi="Arial" w:cs="Arial"/>
          <w:sz w:val="24"/>
          <w:szCs w:val="24"/>
          <w:vertAlign w:val="superscript"/>
          <w:lang w:val="en-US"/>
        </w:rPr>
        <w:t>TM</w:t>
      </w:r>
      <w:proofErr w:type="spellEnd"/>
      <w:r w:rsidR="005244B4" w:rsidRPr="00AD7EDC">
        <w:rPr>
          <w:rFonts w:ascii="Arial" w:hAnsi="Arial" w:cs="Arial"/>
          <w:sz w:val="24"/>
          <w:szCs w:val="24"/>
          <w:lang w:val="en-US"/>
        </w:rPr>
        <w:t xml:space="preserve"> Universal SYBR® Green </w:t>
      </w:r>
      <w:proofErr w:type="spellStart"/>
      <w:r w:rsidR="005244B4" w:rsidRPr="00AD7EDC">
        <w:rPr>
          <w:rFonts w:ascii="Arial" w:hAnsi="Arial" w:cs="Arial"/>
          <w:sz w:val="24"/>
          <w:szCs w:val="24"/>
          <w:lang w:val="en-US"/>
        </w:rPr>
        <w:t>S</w:t>
      </w:r>
      <w:r w:rsidR="005244B4" w:rsidRPr="00AD7EDC">
        <w:rPr>
          <w:rFonts w:ascii="Arial" w:hAnsi="Arial" w:cs="Arial"/>
          <w:sz w:val="24"/>
          <w:szCs w:val="24"/>
          <w:lang w:val="en-US"/>
        </w:rPr>
        <w:t>u</w:t>
      </w:r>
      <w:r w:rsidR="005244B4" w:rsidRPr="00AD7EDC">
        <w:rPr>
          <w:rFonts w:ascii="Arial" w:hAnsi="Arial" w:cs="Arial"/>
          <w:sz w:val="24"/>
          <w:szCs w:val="24"/>
          <w:lang w:val="en-US"/>
        </w:rPr>
        <w:t>permix</w:t>
      </w:r>
      <w:proofErr w:type="spellEnd"/>
      <w:r w:rsidR="005244B4" w:rsidRPr="00AD7EDC">
        <w:rPr>
          <w:rFonts w:ascii="Arial" w:hAnsi="Arial" w:cs="Arial"/>
          <w:sz w:val="24"/>
          <w:szCs w:val="24"/>
          <w:lang w:val="en-US"/>
        </w:rPr>
        <w:t xml:space="preserve"> (</w:t>
      </w:r>
      <w:proofErr w:type="spellStart"/>
      <w:r w:rsidR="005244B4" w:rsidRPr="00AD7EDC">
        <w:rPr>
          <w:rFonts w:ascii="Arial" w:hAnsi="Arial" w:cs="Arial"/>
          <w:sz w:val="24"/>
          <w:szCs w:val="24"/>
          <w:lang w:val="en-US"/>
        </w:rPr>
        <w:t>Biorad</w:t>
      </w:r>
      <w:proofErr w:type="spellEnd"/>
      <w:r w:rsidR="005244B4" w:rsidRPr="00AD7EDC">
        <w:rPr>
          <w:rFonts w:ascii="Arial" w:hAnsi="Arial" w:cs="Arial"/>
          <w:sz w:val="24"/>
          <w:szCs w:val="24"/>
          <w:lang w:val="en-US"/>
        </w:rPr>
        <w:t xml:space="preserve">, Hercules, CA). Primers for MVM DNA amplification were: forward (5’-GACGCACAGAAAGAGAGTAACCAA-3’; nucleotides 231 to 254) and reverse (5’-CCAACCATCTGCTCCAGTAAACAT-3’; nucleotides 709 to 732). </w:t>
      </w:r>
      <w:r w:rsidR="005B56EC" w:rsidRPr="00AD7EDC">
        <w:rPr>
          <w:rFonts w:ascii="Arial" w:hAnsi="Arial" w:cs="Arial"/>
          <w:sz w:val="24"/>
          <w:szCs w:val="24"/>
          <w:lang w:val="en-US"/>
        </w:rPr>
        <w:t>Specificity of the amplification was determined by melting curve analysis. As external standard, an i</w:t>
      </w:r>
      <w:r w:rsidR="005B56EC" w:rsidRPr="00AD7EDC">
        <w:rPr>
          <w:rFonts w:ascii="Arial" w:hAnsi="Arial" w:cs="Arial"/>
          <w:sz w:val="24"/>
          <w:szCs w:val="24"/>
          <w:lang w:val="en-US"/>
        </w:rPr>
        <w:t>n</w:t>
      </w:r>
      <w:r w:rsidR="007D7EAF" w:rsidRPr="00AD7EDC">
        <w:rPr>
          <w:rFonts w:ascii="Arial" w:hAnsi="Arial" w:cs="Arial"/>
          <w:sz w:val="24"/>
          <w:szCs w:val="24"/>
          <w:lang w:val="en-US"/>
        </w:rPr>
        <w:t xml:space="preserve">fectious clone of MVM </w:t>
      </w:r>
      <w:r w:rsidR="007D7EA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&lt;EndNote&gt;&lt;Cite&gt;&lt;Author&gt;Merchlinsky&lt;/Author&gt;&lt;Year&gt;1983&lt;/Year&gt;&lt;RecNum&gt;87&lt;/RecNum&gt;&lt;DisplayText&gt;(30)&lt;/DisplayText&gt;&lt;record&gt;&lt;rec-number&gt;87&lt;/rec-number&gt;&lt;foreign-keys&gt;&lt;key app="EN" db-id="p9a95ada2x9dfketax5psfv72w29ssrpedff"&gt;87&lt;/key&gt;&lt;/foreign-keys&gt;&lt;ref-type name="Journal Article"&gt;17&lt;/ref-type&gt;&lt;contributors&gt;&lt;authors&gt;&lt;author&gt;Merchlinsky, M. J.&lt;/author&gt;&lt;author&gt;Tattersall, P. J.&lt;/author&gt;&lt;author&gt;Leary, J. J.&lt;/author&gt;&lt;author&gt;Cotmore, S. F.&lt;/author&gt;&lt;author&gt;Gardiner, E. M.&lt;/author&gt;&lt;author&gt;Ward, D. C.&lt;/author&gt;&lt;/authors&gt;&lt;/contributors&gt;&lt;auth-address&gt;Yale Univ,Sch Med,Dept Human Genet,New Haven,Ct 06510&amp;#xD;Yale Univ,Sch Med,Dept Molec Biophys &amp;amp; Biochem,New Haven,Ct 06510&lt;/auth-address&gt;&lt;titles&gt;&lt;title&gt;Construction of an Infectious Molecular Clone of the Autonomous Parvovirus Minute Virus of Mice&lt;/title&gt;&lt;secondary-title&gt;J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227-232&lt;/pages&gt;&lt;volume&gt;47&lt;/volume&gt;&lt;number&gt;1&lt;/number&gt;&lt;dates&gt;&lt;year&gt;1983&lt;/year&gt;&lt;/dates&gt;&lt;isbn&gt;0022-538X&lt;/isbn&gt;&lt;accession-num&gt;ISI:A1983QU52300025&lt;/accession-num&gt;&lt;urls&gt;&lt;related-urls&gt;&lt;url&gt;&amp;lt;Go to ISI&amp;gt;://A1983QU52300025&lt;/url&gt;&lt;/related-urls&gt;&lt;/urls&gt;&lt;language&gt;English&lt;/language&gt;&lt;/record&gt;&lt;/Cite&gt;&lt;/EndNote&gt;</w:instrText>
      </w:r>
      <w:r w:rsidR="007D7EA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0" w:tooltip="Merchlinsky, 1983 #87" w:history="1">
        <w:r w:rsidR="00C11952" w:rsidRPr="00AD7EDC">
          <w:rPr>
            <w:rFonts w:ascii="Arial" w:hAnsi="Arial" w:cs="Arial"/>
            <w:noProof/>
            <w:sz w:val="24"/>
            <w:szCs w:val="24"/>
            <w:lang w:val="en-US"/>
          </w:rPr>
          <w:t>30</w:t>
        </w:r>
      </w:hyperlink>
      <w:r w:rsidR="005A3880" w:rsidRPr="00AD7EDC">
        <w:rPr>
          <w:rFonts w:ascii="Arial" w:hAnsi="Arial" w:cs="Arial"/>
          <w:noProof/>
          <w:sz w:val="24"/>
          <w:szCs w:val="24"/>
          <w:lang w:val="en-US"/>
        </w:rPr>
        <w:t>)</w:t>
      </w:r>
      <w:r w:rsidR="007D7EAF" w:rsidRPr="00AD7EDC">
        <w:rPr>
          <w:rFonts w:ascii="Arial" w:hAnsi="Arial" w:cs="Arial"/>
          <w:sz w:val="24"/>
          <w:szCs w:val="24"/>
          <w:lang w:val="en-US"/>
        </w:rPr>
        <w:fldChar w:fldCharType="end"/>
      </w:r>
      <w:r w:rsidR="005B56EC" w:rsidRPr="00AD7EDC">
        <w:rPr>
          <w:rFonts w:ascii="Arial" w:hAnsi="Arial" w:cs="Arial"/>
          <w:sz w:val="24"/>
          <w:szCs w:val="24"/>
          <w:lang w:val="en-US"/>
        </w:rPr>
        <w:t xml:space="preserve"> was used in 10-fold serial dilutions.</w:t>
      </w:r>
    </w:p>
    <w:p w:rsidR="007E5ADB" w:rsidRPr="00AD7EDC" w:rsidRDefault="00814670" w:rsidP="007E5ADB">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Anion-</w:t>
      </w:r>
      <w:r w:rsidR="007E5ADB" w:rsidRPr="00AD7EDC">
        <w:rPr>
          <w:rFonts w:ascii="Arial" w:hAnsi="Arial" w:cs="Arial"/>
          <w:b/>
          <w:sz w:val="24"/>
          <w:szCs w:val="24"/>
          <w:lang w:val="en-US"/>
        </w:rPr>
        <w:t>exchange chromatography (AEX).</w:t>
      </w:r>
      <w:proofErr w:type="gramEnd"/>
      <w:r w:rsidR="007E5ADB" w:rsidRPr="00AD7EDC">
        <w:rPr>
          <w:rFonts w:ascii="Arial" w:hAnsi="Arial" w:cs="Arial"/>
          <w:sz w:val="24"/>
          <w:szCs w:val="24"/>
          <w:lang w:val="en-US"/>
        </w:rPr>
        <w:t xml:space="preserve"> The Mono Q HR 5/5 column (5 </w:t>
      </w:r>
      <w:r w:rsidR="006244C8">
        <w:rPr>
          <w:rFonts w:ascii="Arial" w:hAnsi="Arial" w:cs="Arial"/>
          <w:sz w:val="24"/>
          <w:szCs w:val="24"/>
          <w:lang w:val="en-US"/>
        </w:rPr>
        <w:t>×</w:t>
      </w:r>
      <w:r w:rsidR="007E5ADB" w:rsidRPr="00AD7EDC">
        <w:rPr>
          <w:rFonts w:ascii="Arial" w:hAnsi="Arial" w:cs="Arial"/>
          <w:sz w:val="24"/>
          <w:szCs w:val="24"/>
          <w:lang w:val="en-US"/>
        </w:rPr>
        <w:t xml:space="preserve"> 50 mm; Pharmacia, Uppsala, SW</w:t>
      </w:r>
      <w:r w:rsidR="00D83595">
        <w:rPr>
          <w:rFonts w:ascii="Arial" w:hAnsi="Arial" w:cs="Arial"/>
          <w:sz w:val="24"/>
          <w:szCs w:val="24"/>
          <w:lang w:val="en-US"/>
        </w:rPr>
        <w:t xml:space="preserve">) was </w:t>
      </w:r>
      <w:r w:rsidR="00100F85">
        <w:rPr>
          <w:rFonts w:ascii="Arial" w:hAnsi="Arial" w:cs="Arial"/>
          <w:sz w:val="24"/>
          <w:szCs w:val="24"/>
          <w:lang w:val="en-US"/>
        </w:rPr>
        <w:t xml:space="preserve">connected to the </w:t>
      </w:r>
      <w:proofErr w:type="spellStart"/>
      <w:r w:rsidR="00100F85">
        <w:rPr>
          <w:rFonts w:ascii="Arial" w:hAnsi="Arial" w:cs="Arial"/>
          <w:sz w:val="24"/>
          <w:szCs w:val="24"/>
          <w:lang w:val="en-US"/>
        </w:rPr>
        <w:t>ÄKTA</w:t>
      </w:r>
      <w:r w:rsidR="00D83595">
        <w:rPr>
          <w:rFonts w:ascii="Arial" w:hAnsi="Arial" w:cs="Arial"/>
          <w:sz w:val="24"/>
          <w:szCs w:val="24"/>
          <w:lang w:val="en-US"/>
        </w:rPr>
        <w:t>purifier</w:t>
      </w:r>
      <w:proofErr w:type="spellEnd"/>
      <w:r w:rsidR="00D83595">
        <w:rPr>
          <w:rFonts w:ascii="Arial" w:hAnsi="Arial" w:cs="Arial"/>
          <w:sz w:val="24"/>
          <w:szCs w:val="24"/>
          <w:lang w:val="en-US"/>
        </w:rPr>
        <w:t xml:space="preserve"> 10</w:t>
      </w:r>
      <w:r w:rsidR="00100F85">
        <w:rPr>
          <w:rFonts w:ascii="Arial" w:hAnsi="Arial" w:cs="Arial"/>
          <w:sz w:val="24"/>
          <w:szCs w:val="24"/>
          <w:lang w:val="en-US"/>
        </w:rPr>
        <w:t>/100 UPC-900</w:t>
      </w:r>
      <w:r w:rsidR="007E5ADB" w:rsidRPr="00AD7EDC">
        <w:rPr>
          <w:rFonts w:ascii="Arial" w:hAnsi="Arial" w:cs="Arial"/>
          <w:sz w:val="24"/>
          <w:szCs w:val="24"/>
          <w:lang w:val="en-US"/>
        </w:rPr>
        <w:t xml:space="preserve"> chromatography system operated by the UNICORN control software (GE Healthcare). The Mono Q column was equilibrated with five column volumes (CV) starting buffer (20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7.2). Viruses (at least 10</w:t>
      </w:r>
      <w:r w:rsidR="007E5ADB" w:rsidRPr="00AD7EDC">
        <w:rPr>
          <w:rFonts w:ascii="Arial" w:hAnsi="Arial" w:cs="Arial"/>
          <w:sz w:val="24"/>
          <w:szCs w:val="24"/>
          <w:vertAlign w:val="superscript"/>
          <w:lang w:val="en-US"/>
        </w:rPr>
        <w:t>8</w:t>
      </w:r>
      <w:r w:rsidR="007E5ADB" w:rsidRPr="00AD7EDC">
        <w:rPr>
          <w:rFonts w:ascii="Arial" w:hAnsi="Arial" w:cs="Arial"/>
          <w:sz w:val="24"/>
          <w:szCs w:val="24"/>
          <w:lang w:val="en-US"/>
        </w:rPr>
        <w:t xml:space="preserve"> virus pa</w:t>
      </w:r>
      <w:r w:rsidR="007E5ADB" w:rsidRPr="00AD7EDC">
        <w:rPr>
          <w:rFonts w:ascii="Arial" w:hAnsi="Arial" w:cs="Arial"/>
          <w:sz w:val="24"/>
          <w:szCs w:val="24"/>
          <w:lang w:val="en-US"/>
        </w:rPr>
        <w:t>r</w:t>
      </w:r>
      <w:r w:rsidR="007E5ADB" w:rsidRPr="00AD7EDC">
        <w:rPr>
          <w:rFonts w:ascii="Arial" w:hAnsi="Arial" w:cs="Arial"/>
          <w:sz w:val="24"/>
          <w:szCs w:val="24"/>
          <w:lang w:val="en-US"/>
        </w:rPr>
        <w:t xml:space="preserve">ticles) diluted in 1 mL starting buffer (10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8) were a</w:t>
      </w:r>
      <w:r w:rsidR="007E5ADB" w:rsidRPr="00AD7EDC">
        <w:rPr>
          <w:rFonts w:ascii="Arial" w:hAnsi="Arial" w:cs="Arial"/>
          <w:sz w:val="24"/>
          <w:szCs w:val="24"/>
          <w:lang w:val="en-US"/>
        </w:rPr>
        <w:t>p</w:t>
      </w:r>
      <w:r w:rsidR="007E5ADB" w:rsidRPr="00AD7EDC">
        <w:rPr>
          <w:rFonts w:ascii="Arial" w:hAnsi="Arial" w:cs="Arial"/>
          <w:sz w:val="24"/>
          <w:szCs w:val="24"/>
          <w:lang w:val="en-US"/>
        </w:rPr>
        <w:t>plied to the Mono Q column trough a 2 mL injection loop, rinsed with six CV of star</w:t>
      </w:r>
      <w:r w:rsidR="007E5ADB" w:rsidRPr="00AD7EDC">
        <w:rPr>
          <w:rFonts w:ascii="Arial" w:hAnsi="Arial" w:cs="Arial"/>
          <w:sz w:val="24"/>
          <w:szCs w:val="24"/>
          <w:lang w:val="en-US"/>
        </w:rPr>
        <w:t>t</w:t>
      </w:r>
      <w:r w:rsidR="007E5ADB" w:rsidRPr="00AD7EDC">
        <w:rPr>
          <w:rFonts w:ascii="Arial" w:hAnsi="Arial" w:cs="Arial"/>
          <w:sz w:val="24"/>
          <w:szCs w:val="24"/>
          <w:lang w:val="en-US"/>
        </w:rPr>
        <w:t xml:space="preserve">ing buffer and eluted by a linear salt gradient (0-2 M </w:t>
      </w:r>
      <w:proofErr w:type="spellStart"/>
      <w:r w:rsidR="007E5ADB" w:rsidRPr="00AD7EDC">
        <w:rPr>
          <w:rFonts w:ascii="Arial" w:hAnsi="Arial" w:cs="Arial"/>
          <w:sz w:val="24"/>
          <w:szCs w:val="24"/>
          <w:lang w:val="en-US"/>
        </w:rPr>
        <w:t>NaCl</w:t>
      </w:r>
      <w:proofErr w:type="spellEnd"/>
      <w:r w:rsidR="007E5ADB" w:rsidRPr="00AD7EDC">
        <w:rPr>
          <w:rFonts w:ascii="Arial" w:hAnsi="Arial" w:cs="Arial"/>
          <w:sz w:val="24"/>
          <w:szCs w:val="24"/>
          <w:lang w:val="en-US"/>
        </w:rPr>
        <w:t xml:space="preserve">) in 20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w:t>
      </w:r>
      <w:proofErr w:type="spellStart"/>
      <w:r w:rsidR="007E5ADB" w:rsidRPr="00AD7EDC">
        <w:rPr>
          <w:rFonts w:ascii="Arial" w:hAnsi="Arial" w:cs="Arial"/>
          <w:sz w:val="24"/>
          <w:szCs w:val="24"/>
          <w:lang w:val="en-US"/>
        </w:rPr>
        <w:t>Tris-HCl</w:t>
      </w:r>
      <w:proofErr w:type="spellEnd"/>
      <w:r w:rsidR="007E5ADB" w:rsidRPr="00AD7EDC">
        <w:rPr>
          <w:rFonts w:ascii="Arial" w:hAnsi="Arial" w:cs="Arial"/>
          <w:sz w:val="24"/>
          <w:szCs w:val="24"/>
          <w:lang w:val="en-US"/>
        </w:rPr>
        <w:t xml:space="preserve">, 1 </w:t>
      </w:r>
      <w:proofErr w:type="spellStart"/>
      <w:r w:rsidR="007E5ADB" w:rsidRPr="00AD7EDC">
        <w:rPr>
          <w:rFonts w:ascii="Arial" w:hAnsi="Arial" w:cs="Arial"/>
          <w:sz w:val="24"/>
          <w:szCs w:val="24"/>
          <w:lang w:val="en-US"/>
        </w:rPr>
        <w:t>mM</w:t>
      </w:r>
      <w:proofErr w:type="spellEnd"/>
      <w:r w:rsidR="007E5ADB" w:rsidRPr="00AD7EDC">
        <w:rPr>
          <w:rFonts w:ascii="Arial" w:hAnsi="Arial" w:cs="Arial"/>
          <w:sz w:val="24"/>
          <w:szCs w:val="24"/>
          <w:lang w:val="en-US"/>
        </w:rPr>
        <w:t xml:space="preserve"> EDTA, pH 7.2. The flow rate was constantly kept at 1.5 mL/min and salt concentr</w:t>
      </w:r>
      <w:r w:rsidR="007E5ADB" w:rsidRPr="00AD7EDC">
        <w:rPr>
          <w:rFonts w:ascii="Arial" w:hAnsi="Arial" w:cs="Arial"/>
          <w:sz w:val="24"/>
          <w:szCs w:val="24"/>
          <w:lang w:val="en-US"/>
        </w:rPr>
        <w:t>a</w:t>
      </w:r>
      <w:r w:rsidR="007E5ADB" w:rsidRPr="00AD7EDC">
        <w:rPr>
          <w:rFonts w:ascii="Arial" w:hAnsi="Arial" w:cs="Arial"/>
          <w:sz w:val="24"/>
          <w:szCs w:val="24"/>
          <w:lang w:val="en-US"/>
        </w:rPr>
        <w:t xml:space="preserve">tion was monitored by electrical conductivity. Viruses in each fraction (185 µl) were quantified by qPCR. </w:t>
      </w:r>
    </w:p>
    <w:p w:rsidR="007E01E7" w:rsidRPr="00AD7EDC" w:rsidRDefault="003B74CA" w:rsidP="005B56EC">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I</w:t>
      </w:r>
      <w:r w:rsidR="005B56EC" w:rsidRPr="00AD7EDC">
        <w:rPr>
          <w:rFonts w:ascii="Arial" w:hAnsi="Arial" w:cs="Arial"/>
          <w:b/>
          <w:sz w:val="24"/>
          <w:szCs w:val="24"/>
          <w:lang w:val="en-US"/>
        </w:rPr>
        <w:t xml:space="preserve">mmunofluorescence </w:t>
      </w:r>
      <w:r w:rsidRPr="00AD7EDC">
        <w:rPr>
          <w:rFonts w:ascii="Arial" w:hAnsi="Arial" w:cs="Arial"/>
          <w:b/>
          <w:sz w:val="24"/>
          <w:szCs w:val="24"/>
          <w:lang w:val="en-US"/>
        </w:rPr>
        <w:t>microscopy</w:t>
      </w:r>
      <w:r w:rsidR="005B56EC" w:rsidRPr="00AD7EDC">
        <w:rPr>
          <w:rFonts w:ascii="Arial" w:hAnsi="Arial" w:cs="Arial"/>
          <w:b/>
          <w:sz w:val="24"/>
          <w:szCs w:val="24"/>
          <w:lang w:val="en-US"/>
        </w:rPr>
        <w:t>.</w:t>
      </w:r>
      <w:proofErr w:type="gramEnd"/>
      <w:r w:rsidR="005B56EC" w:rsidRPr="00AD7EDC">
        <w:rPr>
          <w:rFonts w:ascii="Arial" w:hAnsi="Arial" w:cs="Arial"/>
          <w:sz w:val="24"/>
          <w:szCs w:val="24"/>
          <w:lang w:val="en-US"/>
        </w:rPr>
        <w:t xml:space="preserve"> A9 cells (3 × 10</w:t>
      </w:r>
      <w:r w:rsidR="005B56EC" w:rsidRPr="00AD7EDC">
        <w:rPr>
          <w:rFonts w:ascii="Arial" w:hAnsi="Arial" w:cs="Arial"/>
          <w:sz w:val="24"/>
          <w:szCs w:val="24"/>
          <w:vertAlign w:val="superscript"/>
          <w:lang w:val="en-US"/>
        </w:rPr>
        <w:t>5</w:t>
      </w:r>
      <w:r w:rsidR="005B56EC" w:rsidRPr="00AD7EDC">
        <w:rPr>
          <w:rFonts w:ascii="Arial" w:hAnsi="Arial" w:cs="Arial"/>
          <w:sz w:val="24"/>
          <w:szCs w:val="24"/>
          <w:lang w:val="en-US"/>
        </w:rPr>
        <w:t>) were seeded onto c</w:t>
      </w:r>
      <w:r w:rsidR="005B56EC" w:rsidRPr="00AD7EDC">
        <w:rPr>
          <w:rFonts w:ascii="Arial" w:hAnsi="Arial" w:cs="Arial"/>
          <w:sz w:val="24"/>
          <w:szCs w:val="24"/>
          <w:lang w:val="en-US"/>
        </w:rPr>
        <w:t>o</w:t>
      </w:r>
      <w:r w:rsidR="005B56EC" w:rsidRPr="00AD7EDC">
        <w:rPr>
          <w:rFonts w:ascii="Arial" w:hAnsi="Arial" w:cs="Arial"/>
          <w:sz w:val="24"/>
          <w:szCs w:val="24"/>
          <w:lang w:val="en-US"/>
        </w:rPr>
        <w:t>verslips within 12-well plates. After 24 h, the cells were infected with 2’500 DNA-containing parti</w:t>
      </w:r>
      <w:r w:rsidRPr="00AD7EDC">
        <w:rPr>
          <w:rFonts w:ascii="Arial" w:hAnsi="Arial" w:cs="Arial"/>
          <w:sz w:val="24"/>
          <w:szCs w:val="24"/>
          <w:lang w:val="en-US"/>
        </w:rPr>
        <w:t xml:space="preserve">cles </w:t>
      </w:r>
      <w:r w:rsidR="005B56EC" w:rsidRPr="00AD7EDC">
        <w:rPr>
          <w:rFonts w:ascii="Arial" w:hAnsi="Arial" w:cs="Arial"/>
          <w:sz w:val="24"/>
          <w:szCs w:val="24"/>
          <w:lang w:val="en-US"/>
        </w:rPr>
        <w:t>per cell, correspondi</w:t>
      </w:r>
      <w:r w:rsidR="00FC4ABD" w:rsidRPr="00AD7EDC">
        <w:rPr>
          <w:rFonts w:ascii="Arial" w:hAnsi="Arial" w:cs="Arial"/>
          <w:sz w:val="24"/>
          <w:szCs w:val="24"/>
          <w:lang w:val="en-US"/>
        </w:rPr>
        <w:t xml:space="preserve">ng to approximately 5 PFU/cell </w:t>
      </w:r>
      <w:r w:rsidR="00FC4ABD"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&lt;EndNote&gt;&lt;Cite&gt;&lt;Author&gt;Rubio&lt;/Author&gt;&lt;Year&gt;2005&lt;/Year&gt;&lt;RecNum&gt;104&lt;/RecNum&gt;&lt;DisplayText&gt;(41)&lt;/DisplayText&gt;&lt;record&gt;&lt;rec-number&gt;104&lt;/rec-number&gt;&lt;foreign-keys&gt;&lt;key app="EN" db-id="p9a95ada2x9dfketax5psfv72w29ssrpedff"&gt;104&lt;/key&gt;&lt;/foreign-keys&gt;&lt;ref-type name="Journal Article"&gt;17&lt;/ref-type&gt;&lt;contributors&gt;&lt;authors&gt;&lt;author&gt;Rubio, M. P.&lt;/author&gt;&lt;author&gt;Lopez-Bueno, A.&lt;/author&gt;&lt;author&gt;Almendral,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Spain&lt;/auth-address&gt;&lt;titles&gt;&lt;title&gt;Virulent variants emerging in mice infected with the apathogenic prototype strain of the parvovirus minute virus of mice exhibit a capsid with low avidity for a primary receptor&lt;/title&gt;&lt;secondary-title&gt;J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virology&lt;/abbr-1&gt;&lt;/alt-periodical&gt;&lt;pages&gt;11280-11290&lt;/pages&gt;&lt;volume&gt;79&lt;/volume&gt;&lt;number&gt;17&lt;/number&gt;&lt;keywords&gt;&lt;keyword&gt;canine transferrin receptor&lt;/keyword&gt;&lt;keyword&gt;host-cell specificity&lt;/keyword&gt;&lt;keyword&gt;feline parvoviruses&lt;/keyword&gt;&lt;keyword&gt;porcine parvovirus&lt;/keyword&gt;&lt;keyword&gt;in-vivo&lt;/keyword&gt;&lt;keyword&gt;adenoassociated viruses&lt;/keyword&gt;&lt;keyword&gt;allotropic determinant&lt;/keyword&gt;&lt;keyword&gt;hematopoietic stem&lt;/keyword&gt;&lt;keyword&gt;murine parvovirus&lt;/keyword&gt;&lt;keyword&gt;heparan-sulfate&lt;/keyword&gt;&lt;/keywords&gt;&lt;dates&gt;&lt;year&gt;2005&lt;/year&gt;&lt;pub-dates&gt;&lt;date&gt;Sep&lt;/date&gt;&lt;/pub-dates&gt;&lt;/dates&gt;&lt;isbn&gt;0022-538X&lt;/isbn&gt;&lt;accession-num&gt;ISI:000231303900044&lt;/accession-num&gt;&lt;urls&gt;&lt;related-urls&gt;&lt;url&gt;&amp;lt;Go to ISI&amp;gt;://000231303900044&lt;/url&gt;&lt;/related-urls&gt;&lt;/urls&gt;&lt;electronic-resource-num&gt;10.1128/Jvi.79.17.11280-11290.2005&lt;/electronic-resource-num&gt;&lt;language&gt;English&lt;/language&gt;&lt;/record&gt;&lt;/Cite&gt;&lt;/EndNote&gt;</w:instrText>
      </w:r>
      <w:r w:rsidR="00FC4ABD"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1" w:tooltip="Rubio, 2005 #104" w:history="1">
        <w:r w:rsidR="00C11952">
          <w:rPr>
            <w:rFonts w:ascii="Arial" w:hAnsi="Arial" w:cs="Arial"/>
            <w:noProof/>
            <w:sz w:val="24"/>
            <w:szCs w:val="24"/>
            <w:lang w:val="en-US"/>
          </w:rPr>
          <w:t>41</w:t>
        </w:r>
      </w:hyperlink>
      <w:r w:rsidR="00F06352">
        <w:rPr>
          <w:rFonts w:ascii="Arial" w:hAnsi="Arial" w:cs="Arial"/>
          <w:noProof/>
          <w:sz w:val="24"/>
          <w:szCs w:val="24"/>
          <w:lang w:val="en-US"/>
        </w:rPr>
        <w:t>)</w:t>
      </w:r>
      <w:r w:rsidR="00FC4ABD" w:rsidRPr="00AD7EDC">
        <w:rPr>
          <w:rFonts w:ascii="Arial" w:hAnsi="Arial" w:cs="Arial"/>
          <w:sz w:val="24"/>
          <w:szCs w:val="24"/>
          <w:lang w:val="en-US"/>
        </w:rPr>
        <w:fldChar w:fldCharType="end"/>
      </w:r>
      <w:r w:rsidR="005B56EC" w:rsidRPr="00AD7EDC">
        <w:rPr>
          <w:rFonts w:ascii="Arial" w:hAnsi="Arial" w:cs="Arial"/>
          <w:sz w:val="24"/>
          <w:szCs w:val="24"/>
          <w:lang w:val="en-US"/>
        </w:rPr>
        <w:t>, for 1 h at 4 °C. Subsequently, the cells were washed to remove unbound virus, and incuba</w:t>
      </w:r>
      <w:r w:rsidR="005B56EC" w:rsidRPr="00AD7EDC">
        <w:rPr>
          <w:rFonts w:ascii="Arial" w:hAnsi="Arial" w:cs="Arial"/>
          <w:sz w:val="24"/>
          <w:szCs w:val="24"/>
          <w:lang w:val="en-US"/>
        </w:rPr>
        <w:t>t</w:t>
      </w:r>
      <w:r w:rsidR="005B56EC" w:rsidRPr="00AD7EDC">
        <w:rPr>
          <w:rFonts w:ascii="Arial" w:hAnsi="Arial" w:cs="Arial"/>
          <w:sz w:val="24"/>
          <w:szCs w:val="24"/>
          <w:lang w:val="en-US"/>
        </w:rPr>
        <w:t>ed at 37 °C. At different times, cells were washed and processed for immunofluore</w:t>
      </w:r>
      <w:r w:rsidR="005B56EC" w:rsidRPr="00AD7EDC">
        <w:rPr>
          <w:rFonts w:ascii="Arial" w:hAnsi="Arial" w:cs="Arial"/>
          <w:sz w:val="24"/>
          <w:szCs w:val="24"/>
          <w:lang w:val="en-US"/>
        </w:rPr>
        <w:t>s</w:t>
      </w:r>
      <w:r w:rsidR="005B56EC" w:rsidRPr="00AD7EDC">
        <w:rPr>
          <w:rFonts w:ascii="Arial" w:hAnsi="Arial" w:cs="Arial"/>
          <w:sz w:val="24"/>
          <w:szCs w:val="24"/>
          <w:lang w:val="en-US"/>
        </w:rPr>
        <w:t>cence as previously describe</w:t>
      </w:r>
      <w:r w:rsidR="003B39F5" w:rsidRPr="00AD7EDC">
        <w:rPr>
          <w:rFonts w:ascii="Arial" w:hAnsi="Arial" w:cs="Arial"/>
          <w:sz w:val="24"/>
          <w:szCs w:val="24"/>
          <w:lang w:val="en-US"/>
        </w:rPr>
        <w:t xml:space="preserve">d </w:t>
      </w:r>
      <w:r w:rsidR="003B39F5" w:rsidRPr="00AD7EDC">
        <w:rPr>
          <w:rFonts w:ascii="Arial" w:hAnsi="Arial" w:cs="Arial"/>
          <w:sz w:val="24"/>
          <w:szCs w:val="24"/>
          <w:lang w:val="en-US"/>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PEVuZE5vdGU+PENpdGU+PEF1dGhvcj5Mb21iYXJkbzwvQXV0aG9yPjxZZWFyPjIwMDI8L1llYXI+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3B39F5" w:rsidRPr="00AD7EDC">
        <w:rPr>
          <w:rFonts w:ascii="Arial" w:hAnsi="Arial" w:cs="Arial"/>
          <w:sz w:val="24"/>
          <w:szCs w:val="24"/>
          <w:lang w:val="en-US"/>
        </w:rPr>
      </w:r>
      <w:r w:rsidR="003B39F5"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1" w:tooltip="Lombardo, 2000 #255" w:history="1">
        <w:r w:rsidR="00C11952" w:rsidRPr="00AD7EDC">
          <w:rPr>
            <w:rFonts w:ascii="Arial" w:hAnsi="Arial" w:cs="Arial"/>
            <w:noProof/>
            <w:sz w:val="24"/>
            <w:szCs w:val="24"/>
            <w:lang w:val="en-US"/>
          </w:rPr>
          <w:t>21</w:t>
        </w:r>
      </w:hyperlink>
      <w:r w:rsidR="005A3880" w:rsidRPr="00AD7EDC">
        <w:rPr>
          <w:rFonts w:ascii="Arial" w:hAnsi="Arial" w:cs="Arial"/>
          <w:noProof/>
          <w:sz w:val="24"/>
          <w:szCs w:val="24"/>
          <w:lang w:val="en-US"/>
        </w:rPr>
        <w:t xml:space="preserve">, </w:t>
      </w:r>
      <w:hyperlink w:anchor="_ENREF_22" w:tooltip="Lombardo, 2002 #105" w:history="1">
        <w:r w:rsidR="00C11952" w:rsidRPr="00AD7EDC">
          <w:rPr>
            <w:rFonts w:ascii="Arial" w:hAnsi="Arial" w:cs="Arial"/>
            <w:noProof/>
            <w:sz w:val="24"/>
            <w:szCs w:val="24"/>
            <w:lang w:val="en-US"/>
          </w:rPr>
          <w:t>22</w:t>
        </w:r>
      </w:hyperlink>
      <w:r w:rsidR="005A3880" w:rsidRPr="00AD7EDC">
        <w:rPr>
          <w:rFonts w:ascii="Arial" w:hAnsi="Arial" w:cs="Arial"/>
          <w:noProof/>
          <w:sz w:val="24"/>
          <w:szCs w:val="24"/>
          <w:lang w:val="en-US"/>
        </w:rPr>
        <w:t>)</w:t>
      </w:r>
      <w:r w:rsidR="003B39F5" w:rsidRPr="00AD7EDC">
        <w:rPr>
          <w:rFonts w:ascii="Arial" w:hAnsi="Arial" w:cs="Arial"/>
          <w:sz w:val="24"/>
          <w:szCs w:val="24"/>
          <w:lang w:val="en-US"/>
        </w:rPr>
        <w:fldChar w:fldCharType="end"/>
      </w:r>
      <w:r w:rsidR="005B56EC" w:rsidRPr="00AD7EDC">
        <w:rPr>
          <w:rFonts w:ascii="Arial" w:hAnsi="Arial" w:cs="Arial"/>
          <w:sz w:val="24"/>
          <w:szCs w:val="24"/>
          <w:lang w:val="en-US"/>
        </w:rPr>
        <w:t xml:space="preserve"> with </w:t>
      </w:r>
      <w:r w:rsidRPr="00AD7EDC">
        <w:rPr>
          <w:rFonts w:ascii="Arial" w:hAnsi="Arial" w:cs="Arial"/>
          <w:sz w:val="24"/>
          <w:szCs w:val="24"/>
          <w:lang w:val="en-US"/>
        </w:rPr>
        <w:t xml:space="preserve">fluorescent-conjugated </w:t>
      </w:r>
      <w:r w:rsidR="005B56EC" w:rsidRPr="00AD7EDC">
        <w:rPr>
          <w:rFonts w:ascii="Arial" w:hAnsi="Arial" w:cs="Arial"/>
          <w:sz w:val="24"/>
          <w:szCs w:val="24"/>
          <w:lang w:val="en-US"/>
        </w:rPr>
        <w:t>secondary ant</w:t>
      </w:r>
      <w:r w:rsidR="005B56EC" w:rsidRPr="00AD7EDC">
        <w:rPr>
          <w:rFonts w:ascii="Arial" w:hAnsi="Arial" w:cs="Arial"/>
          <w:sz w:val="24"/>
          <w:szCs w:val="24"/>
          <w:lang w:val="en-US"/>
        </w:rPr>
        <w:t>i</w:t>
      </w:r>
      <w:r w:rsidR="005B56EC" w:rsidRPr="00AD7EDC">
        <w:rPr>
          <w:rFonts w:ascii="Arial" w:hAnsi="Arial" w:cs="Arial"/>
          <w:sz w:val="24"/>
          <w:szCs w:val="24"/>
          <w:lang w:val="en-US"/>
        </w:rPr>
        <w:t xml:space="preserve">bodies. Cells were mounted with </w:t>
      </w:r>
      <w:proofErr w:type="spellStart"/>
      <w:r w:rsidR="005B56EC" w:rsidRPr="00AD7EDC">
        <w:rPr>
          <w:rFonts w:ascii="Arial" w:hAnsi="Arial" w:cs="Arial"/>
          <w:sz w:val="24"/>
          <w:szCs w:val="24"/>
          <w:lang w:val="en-US"/>
        </w:rPr>
        <w:t>Mowiol</w:t>
      </w:r>
      <w:proofErr w:type="spellEnd"/>
      <w:r w:rsidR="005B56EC" w:rsidRPr="00AD7EDC">
        <w:rPr>
          <w:rFonts w:ascii="Arial" w:hAnsi="Arial" w:cs="Arial"/>
          <w:sz w:val="24"/>
          <w:szCs w:val="24"/>
          <w:lang w:val="en-US"/>
        </w:rPr>
        <w:t xml:space="preserve"> (</w:t>
      </w:r>
      <w:proofErr w:type="spellStart"/>
      <w:r w:rsidR="005B56EC" w:rsidRPr="00AD7EDC">
        <w:rPr>
          <w:rFonts w:ascii="Arial" w:hAnsi="Arial" w:cs="Arial"/>
          <w:sz w:val="24"/>
          <w:szCs w:val="24"/>
          <w:lang w:val="en-US"/>
        </w:rPr>
        <w:t>Calbiochem</w:t>
      </w:r>
      <w:proofErr w:type="spellEnd"/>
      <w:r w:rsidR="005B56EC" w:rsidRPr="00AD7EDC">
        <w:rPr>
          <w:rFonts w:ascii="Arial" w:hAnsi="Arial" w:cs="Arial"/>
          <w:sz w:val="24"/>
          <w:szCs w:val="24"/>
          <w:lang w:val="en-US"/>
        </w:rPr>
        <w:t xml:space="preserve">, Billerica, MA) containing 30 </w:t>
      </w:r>
      <w:r w:rsidR="005B56EC" w:rsidRPr="00AD7EDC">
        <w:rPr>
          <w:rFonts w:ascii="Arial" w:hAnsi="Arial" w:cs="Arial"/>
          <w:sz w:val="24"/>
          <w:szCs w:val="24"/>
          <w:lang w:val="en-US"/>
        </w:rPr>
        <w:lastRenderedPageBreak/>
        <w:t>mg/ml of DABCO (Sigma-Aldrich, St. Louis, MO) as an anti-fading agent and exa</w:t>
      </w:r>
      <w:r w:rsidR="005B56EC" w:rsidRPr="00AD7EDC">
        <w:rPr>
          <w:rFonts w:ascii="Arial" w:hAnsi="Arial" w:cs="Arial"/>
          <w:sz w:val="24"/>
          <w:szCs w:val="24"/>
          <w:lang w:val="en-US"/>
        </w:rPr>
        <w:t>m</w:t>
      </w:r>
      <w:r w:rsidR="005B56EC" w:rsidRPr="00AD7EDC">
        <w:rPr>
          <w:rFonts w:ascii="Arial" w:hAnsi="Arial" w:cs="Arial"/>
          <w:sz w:val="24"/>
          <w:szCs w:val="24"/>
          <w:lang w:val="en-US"/>
        </w:rPr>
        <w:t xml:space="preserve">ined by </w:t>
      </w:r>
      <w:r w:rsidRPr="00AD7EDC">
        <w:rPr>
          <w:rFonts w:ascii="Arial" w:hAnsi="Arial" w:cs="Arial"/>
          <w:sz w:val="24"/>
          <w:szCs w:val="24"/>
          <w:lang w:val="en-US"/>
        </w:rPr>
        <w:t>laser scanning m</w:t>
      </w:r>
      <w:r w:rsidR="005B56EC" w:rsidRPr="00AD7EDC">
        <w:rPr>
          <w:rFonts w:ascii="Arial" w:hAnsi="Arial" w:cs="Arial"/>
          <w:sz w:val="24"/>
          <w:szCs w:val="24"/>
          <w:lang w:val="en-US"/>
        </w:rPr>
        <w:t>icroscopy (LSM 51</w:t>
      </w:r>
      <w:r w:rsidRPr="00AD7EDC">
        <w:rPr>
          <w:rFonts w:ascii="Arial" w:hAnsi="Arial" w:cs="Arial"/>
          <w:sz w:val="24"/>
          <w:szCs w:val="24"/>
          <w:lang w:val="en-US"/>
        </w:rPr>
        <w:t>0</w:t>
      </w:r>
      <w:r w:rsidR="007E01E7" w:rsidRPr="00AD7EDC">
        <w:rPr>
          <w:rFonts w:ascii="Arial" w:hAnsi="Arial" w:cs="Arial"/>
          <w:sz w:val="24"/>
          <w:szCs w:val="24"/>
          <w:lang w:val="en-US"/>
        </w:rPr>
        <w:t xml:space="preserve"> Meta; </w:t>
      </w:r>
      <w:r w:rsidR="005B56EC" w:rsidRPr="00AD7EDC">
        <w:rPr>
          <w:rFonts w:ascii="Arial" w:hAnsi="Arial" w:cs="Arial"/>
          <w:sz w:val="24"/>
          <w:szCs w:val="24"/>
          <w:lang w:val="en-US"/>
        </w:rPr>
        <w:t>100</w:t>
      </w:r>
      <w:r w:rsidR="006244C8">
        <w:rPr>
          <w:rFonts w:ascii="Arial" w:hAnsi="Arial" w:cs="Arial"/>
          <w:sz w:val="24"/>
          <w:szCs w:val="24"/>
          <w:lang w:val="en-US"/>
        </w:rPr>
        <w:t>×</w:t>
      </w:r>
      <w:r w:rsidR="005B56EC" w:rsidRPr="00AD7EDC">
        <w:rPr>
          <w:rFonts w:ascii="Arial" w:hAnsi="Arial" w:cs="Arial"/>
          <w:sz w:val="24"/>
          <w:szCs w:val="24"/>
          <w:lang w:val="en-US"/>
        </w:rPr>
        <w:t xml:space="preserve"> </w:t>
      </w:r>
      <w:r w:rsidR="007E01E7" w:rsidRPr="00AD7EDC">
        <w:rPr>
          <w:rFonts w:ascii="Arial" w:hAnsi="Arial" w:cs="Arial"/>
          <w:sz w:val="24"/>
          <w:szCs w:val="24"/>
          <w:lang w:val="en-US"/>
        </w:rPr>
        <w:t>magnification objective, Carl Zeiss)</w:t>
      </w:r>
      <w:r w:rsidR="005B56EC" w:rsidRPr="00AD7EDC">
        <w:rPr>
          <w:rFonts w:ascii="Arial" w:hAnsi="Arial" w:cs="Arial"/>
          <w:sz w:val="24"/>
          <w:szCs w:val="24"/>
          <w:lang w:val="en-US"/>
        </w:rPr>
        <w:t xml:space="preserve">. </w:t>
      </w:r>
    </w:p>
    <w:p w:rsidR="005B56EC" w:rsidRPr="00AD7EDC" w:rsidRDefault="005B56EC" w:rsidP="005B56EC">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Immunoprecipitation.</w:t>
      </w:r>
      <w:proofErr w:type="gramEnd"/>
      <w:r w:rsidRPr="00AD7EDC">
        <w:rPr>
          <w:rFonts w:ascii="Arial" w:hAnsi="Arial" w:cs="Arial"/>
          <w:sz w:val="24"/>
          <w:szCs w:val="24"/>
          <w:lang w:val="en-US"/>
        </w:rPr>
        <w:t xml:space="preserve"> </w:t>
      </w:r>
      <w:r w:rsidR="006921CA" w:rsidRPr="00AD7EDC">
        <w:rPr>
          <w:rFonts w:ascii="Arial" w:hAnsi="Arial" w:cs="Arial"/>
          <w:sz w:val="24"/>
          <w:szCs w:val="24"/>
          <w:lang w:val="en-US"/>
        </w:rPr>
        <w:t>V</w:t>
      </w:r>
      <w:r w:rsidRPr="00AD7EDC">
        <w:rPr>
          <w:rFonts w:ascii="Arial" w:hAnsi="Arial" w:cs="Arial"/>
          <w:sz w:val="24"/>
          <w:szCs w:val="24"/>
          <w:lang w:val="en-US"/>
        </w:rPr>
        <w:t xml:space="preserve">iruses </w:t>
      </w:r>
      <w:r w:rsidR="006921CA" w:rsidRPr="00AD7EDC">
        <w:rPr>
          <w:rFonts w:ascii="Arial" w:hAnsi="Arial" w:cs="Arial"/>
          <w:sz w:val="24"/>
          <w:szCs w:val="24"/>
          <w:lang w:val="en-US"/>
        </w:rPr>
        <w:t>were incubated</w:t>
      </w:r>
      <w:r w:rsidR="006244C8">
        <w:rPr>
          <w:rFonts w:ascii="Arial" w:hAnsi="Arial" w:cs="Arial"/>
          <w:sz w:val="24"/>
          <w:szCs w:val="24"/>
          <w:lang w:val="en-US"/>
        </w:rPr>
        <w:t xml:space="preserve"> with specific antibodies in</w:t>
      </w:r>
      <w:r w:rsidR="006921CA" w:rsidRPr="00AD7EDC">
        <w:rPr>
          <w:rFonts w:ascii="Arial" w:hAnsi="Arial" w:cs="Arial"/>
          <w:sz w:val="24"/>
          <w:szCs w:val="24"/>
          <w:lang w:val="en-US"/>
        </w:rPr>
        <w:t xml:space="preserve"> </w:t>
      </w:r>
      <w:proofErr w:type="spellStart"/>
      <w:r w:rsidRPr="00AD7EDC">
        <w:rPr>
          <w:rFonts w:ascii="Arial" w:hAnsi="Arial" w:cs="Arial"/>
          <w:sz w:val="24"/>
          <w:szCs w:val="24"/>
          <w:lang w:val="en-US"/>
        </w:rPr>
        <w:t>LoBind</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eppendorf</w:t>
      </w:r>
      <w:proofErr w:type="spellEnd"/>
      <w:r w:rsidRPr="00AD7EDC">
        <w:rPr>
          <w:rFonts w:ascii="Arial" w:hAnsi="Arial" w:cs="Arial"/>
          <w:sz w:val="24"/>
          <w:szCs w:val="24"/>
          <w:lang w:val="en-US"/>
        </w:rPr>
        <w:t xml:space="preserve"> tubes </w:t>
      </w:r>
      <w:r w:rsidR="006921CA" w:rsidRPr="00AD7EDC">
        <w:rPr>
          <w:rFonts w:ascii="Arial" w:hAnsi="Arial" w:cs="Arial"/>
          <w:sz w:val="24"/>
          <w:szCs w:val="24"/>
          <w:lang w:val="en-US"/>
        </w:rPr>
        <w:t xml:space="preserve">pre-blocked with PBSA </w:t>
      </w:r>
      <w:r w:rsidR="006921CA" w:rsidRPr="007C48C2">
        <w:rPr>
          <w:rFonts w:ascii="Arial" w:hAnsi="Arial" w:cs="Arial"/>
          <w:sz w:val="24"/>
          <w:szCs w:val="24"/>
          <w:lang w:val="en-US"/>
        </w:rPr>
        <w:t>(</w:t>
      </w:r>
      <w:r w:rsidR="006921CA" w:rsidRPr="007C48C2">
        <w:rPr>
          <w:rFonts w:ascii="Arial" w:hAnsi="Arial" w:cs="Arial"/>
          <w:sz w:val="24"/>
          <w:szCs w:val="24"/>
          <w:lang w:val="en-US"/>
          <w:rPrChange w:id="128" w:author="Raphael Wolfisberg" w:date="2015-09-09T09:15:00Z">
            <w:rPr>
              <w:rFonts w:ascii="Arial" w:hAnsi="Arial" w:cs="Arial"/>
              <w:color w:val="FF0000"/>
              <w:sz w:val="24"/>
              <w:szCs w:val="24"/>
              <w:lang w:val="en-US"/>
            </w:rPr>
          </w:rPrChange>
        </w:rPr>
        <w:t>PBS</w:t>
      </w:r>
      <w:r w:rsidR="006244C8" w:rsidRPr="007C48C2">
        <w:rPr>
          <w:rFonts w:ascii="Arial" w:hAnsi="Arial" w:cs="Arial"/>
          <w:sz w:val="24"/>
          <w:szCs w:val="24"/>
          <w:lang w:val="en-US"/>
          <w:rPrChange w:id="129" w:author="Raphael Wolfisberg" w:date="2015-09-09T09:15:00Z">
            <w:rPr>
              <w:rFonts w:ascii="Arial" w:hAnsi="Arial" w:cs="Arial"/>
              <w:color w:val="FF0000"/>
              <w:sz w:val="24"/>
              <w:szCs w:val="24"/>
              <w:lang w:val="en-US"/>
            </w:rPr>
          </w:rPrChange>
        </w:rPr>
        <w:t xml:space="preserve"> containing </w:t>
      </w:r>
      <w:r w:rsidRPr="007C48C2">
        <w:rPr>
          <w:rFonts w:ascii="Arial" w:hAnsi="Arial" w:cs="Arial"/>
          <w:sz w:val="24"/>
          <w:szCs w:val="24"/>
          <w:lang w:val="en-US"/>
          <w:rPrChange w:id="130" w:author="Raphael Wolfisberg" w:date="2015-09-09T09:15:00Z">
            <w:rPr>
              <w:rFonts w:ascii="Arial" w:hAnsi="Arial" w:cs="Arial"/>
              <w:color w:val="FF0000"/>
              <w:sz w:val="24"/>
              <w:szCs w:val="24"/>
              <w:lang w:val="en-US"/>
            </w:rPr>
          </w:rPrChange>
        </w:rPr>
        <w:t xml:space="preserve">1 % </w:t>
      </w:r>
      <w:r w:rsidR="006921CA" w:rsidRPr="007C48C2">
        <w:rPr>
          <w:rFonts w:ascii="Arial" w:hAnsi="Arial" w:cs="Arial"/>
          <w:sz w:val="24"/>
          <w:szCs w:val="24"/>
          <w:lang w:val="en-US"/>
          <w:rPrChange w:id="131" w:author="Raphael Wolfisberg" w:date="2015-09-09T09:15:00Z">
            <w:rPr>
              <w:rFonts w:ascii="Arial" w:hAnsi="Arial" w:cs="Arial"/>
              <w:color w:val="FF0000"/>
              <w:sz w:val="24"/>
              <w:szCs w:val="24"/>
              <w:lang w:val="en-US"/>
            </w:rPr>
          </w:rPrChange>
        </w:rPr>
        <w:t>BSA)</w:t>
      </w:r>
      <w:r w:rsidRPr="007C48C2">
        <w:rPr>
          <w:rFonts w:ascii="Arial" w:hAnsi="Arial" w:cs="Arial"/>
          <w:sz w:val="24"/>
          <w:szCs w:val="24"/>
          <w:lang w:val="en-US"/>
          <w:rPrChange w:id="132" w:author="Raphael Wolfisberg" w:date="2015-09-09T09:15:00Z">
            <w:rPr>
              <w:rFonts w:ascii="Arial" w:hAnsi="Arial" w:cs="Arial"/>
              <w:color w:val="FF0000"/>
              <w:sz w:val="24"/>
              <w:szCs w:val="24"/>
              <w:lang w:val="en-US"/>
            </w:rPr>
          </w:rPrChange>
        </w:rPr>
        <w:t xml:space="preserve"> </w:t>
      </w:r>
      <w:r w:rsidRPr="00AD7EDC">
        <w:rPr>
          <w:rFonts w:ascii="Arial" w:hAnsi="Arial" w:cs="Arial"/>
          <w:sz w:val="24"/>
          <w:szCs w:val="24"/>
          <w:lang w:val="en-US"/>
        </w:rPr>
        <w:t>for 1 h at 4 °C</w:t>
      </w:r>
      <w:r w:rsidR="002716BA">
        <w:rPr>
          <w:rFonts w:ascii="Arial" w:hAnsi="Arial" w:cs="Arial"/>
          <w:sz w:val="24"/>
          <w:szCs w:val="24"/>
          <w:lang w:val="en-US"/>
        </w:rPr>
        <w:t xml:space="preserve">. Subsequently, 20 </w:t>
      </w:r>
      <w:proofErr w:type="spellStart"/>
      <w:r w:rsidR="002716BA">
        <w:rPr>
          <w:rFonts w:ascii="Arial" w:hAnsi="Arial" w:cs="Arial"/>
          <w:sz w:val="24"/>
          <w:szCs w:val="24"/>
          <w:lang w:val="en-US"/>
        </w:rPr>
        <w:t>μL</w:t>
      </w:r>
      <w:proofErr w:type="spellEnd"/>
      <w:r w:rsidR="002716BA">
        <w:rPr>
          <w:rFonts w:ascii="Arial" w:hAnsi="Arial" w:cs="Arial"/>
          <w:sz w:val="24"/>
          <w:szCs w:val="24"/>
          <w:lang w:val="en-US"/>
        </w:rPr>
        <w:t xml:space="preserve"> protein G </w:t>
      </w:r>
      <w:r w:rsidRPr="00AD7EDC">
        <w:rPr>
          <w:rFonts w:ascii="Arial" w:hAnsi="Arial" w:cs="Arial"/>
          <w:sz w:val="24"/>
          <w:szCs w:val="24"/>
          <w:lang w:val="en-US"/>
        </w:rPr>
        <w:t>agarose beads were add</w:t>
      </w:r>
      <w:r w:rsidR="006921CA" w:rsidRPr="00AD7EDC">
        <w:rPr>
          <w:rFonts w:ascii="Arial" w:hAnsi="Arial" w:cs="Arial"/>
          <w:sz w:val="24"/>
          <w:szCs w:val="24"/>
          <w:lang w:val="en-US"/>
        </w:rPr>
        <w:t xml:space="preserve">ed and the samples were further incubated overnight </w:t>
      </w:r>
      <w:r w:rsidRPr="00AD7EDC">
        <w:rPr>
          <w:rFonts w:ascii="Arial" w:hAnsi="Arial" w:cs="Arial"/>
          <w:sz w:val="24"/>
          <w:szCs w:val="24"/>
          <w:lang w:val="en-US"/>
        </w:rPr>
        <w:t>at 4 °C</w:t>
      </w:r>
      <w:r w:rsidR="00C50601" w:rsidRPr="00AD7EDC">
        <w:rPr>
          <w:rFonts w:ascii="Arial" w:hAnsi="Arial" w:cs="Arial"/>
          <w:sz w:val="24"/>
          <w:szCs w:val="24"/>
          <w:lang w:val="en-US"/>
        </w:rPr>
        <w:t>.</w:t>
      </w:r>
      <w:r w:rsidRPr="00AD7EDC">
        <w:rPr>
          <w:rFonts w:ascii="Arial" w:hAnsi="Arial" w:cs="Arial"/>
          <w:sz w:val="24"/>
          <w:szCs w:val="24"/>
          <w:lang w:val="en-US"/>
        </w:rPr>
        <w:t xml:space="preserve"> The beads were washed with PBSA. To remove residual BSA an additional washing step was carried out with PBS</w:t>
      </w:r>
      <w:r w:rsidR="006921CA" w:rsidRPr="00AD7EDC">
        <w:rPr>
          <w:rFonts w:ascii="Arial" w:hAnsi="Arial" w:cs="Arial"/>
          <w:sz w:val="24"/>
          <w:szCs w:val="24"/>
          <w:lang w:val="en-US"/>
        </w:rPr>
        <w:t>.</w:t>
      </w:r>
    </w:p>
    <w:p w:rsidR="005B56EC" w:rsidRPr="00AD7EDC" w:rsidRDefault="005B56EC" w:rsidP="00115014">
      <w:pPr>
        <w:spacing w:after="120" w:line="480" w:lineRule="auto"/>
        <w:ind w:firstLine="709"/>
        <w:jc w:val="both"/>
        <w:rPr>
          <w:rFonts w:ascii="Arial" w:hAnsi="Arial" w:cs="Arial"/>
          <w:sz w:val="24"/>
          <w:szCs w:val="24"/>
          <w:lang w:val="en-US"/>
        </w:rPr>
      </w:pPr>
      <w:proofErr w:type="gramStart"/>
      <w:r w:rsidRPr="00AD7EDC">
        <w:rPr>
          <w:rFonts w:ascii="Arial" w:hAnsi="Arial" w:cs="Arial"/>
          <w:b/>
          <w:sz w:val="24"/>
          <w:szCs w:val="24"/>
          <w:lang w:val="en-US"/>
        </w:rPr>
        <w:t>Enzymatic reactions</w:t>
      </w:r>
      <w:r w:rsidRPr="00AD7EDC">
        <w:rPr>
          <w:rFonts w:ascii="Arial" w:hAnsi="Arial" w:cs="Arial"/>
          <w:sz w:val="24"/>
          <w:szCs w:val="24"/>
          <w:lang w:val="en-US"/>
        </w:rPr>
        <w:t>.</w:t>
      </w:r>
      <w:proofErr w:type="gramEnd"/>
      <w:r w:rsidRPr="00AD7EDC">
        <w:rPr>
          <w:rFonts w:ascii="Arial" w:hAnsi="Arial" w:cs="Arial"/>
          <w:sz w:val="24"/>
          <w:szCs w:val="24"/>
          <w:lang w:val="en-US"/>
        </w:rPr>
        <w:t xml:space="preserve"> All enzymatic reactions were performed </w:t>
      </w:r>
      <w:r w:rsidR="00DB7F96" w:rsidRPr="00AD7EDC">
        <w:rPr>
          <w:rFonts w:ascii="Arial" w:hAnsi="Arial" w:cs="Arial"/>
          <w:sz w:val="24"/>
          <w:szCs w:val="24"/>
          <w:lang w:val="en-US"/>
        </w:rPr>
        <w:t>in a 50 µL r</w:t>
      </w:r>
      <w:r w:rsidR="00DB7F96" w:rsidRPr="00AD7EDC">
        <w:rPr>
          <w:rFonts w:ascii="Arial" w:hAnsi="Arial" w:cs="Arial"/>
          <w:sz w:val="24"/>
          <w:szCs w:val="24"/>
          <w:lang w:val="en-US"/>
        </w:rPr>
        <w:t>e</w:t>
      </w:r>
      <w:r w:rsidR="00DB7F96" w:rsidRPr="00AD7EDC">
        <w:rPr>
          <w:rFonts w:ascii="Arial" w:hAnsi="Arial" w:cs="Arial"/>
          <w:sz w:val="24"/>
          <w:szCs w:val="24"/>
          <w:lang w:val="en-US"/>
        </w:rPr>
        <w:t xml:space="preserve">action volume. </w:t>
      </w:r>
      <w:r w:rsidRPr="00AD7EDC">
        <w:rPr>
          <w:rFonts w:ascii="Arial" w:hAnsi="Arial" w:cs="Arial"/>
          <w:sz w:val="24"/>
          <w:szCs w:val="24"/>
          <w:lang w:val="en-US"/>
        </w:rPr>
        <w:t xml:space="preserve">Viruses </w:t>
      </w:r>
      <w:r w:rsidR="00DB7F96" w:rsidRPr="00AD7EDC">
        <w:rPr>
          <w:rFonts w:ascii="Arial" w:hAnsi="Arial" w:cs="Arial"/>
          <w:sz w:val="24"/>
          <w:szCs w:val="24"/>
          <w:lang w:val="en-US"/>
        </w:rPr>
        <w:t>diluted in PBS (10</w:t>
      </w:r>
      <w:r w:rsidR="00DB7F96" w:rsidRPr="00AD7EDC">
        <w:rPr>
          <w:rFonts w:ascii="Arial" w:hAnsi="Arial" w:cs="Arial"/>
          <w:sz w:val="24"/>
          <w:szCs w:val="24"/>
          <w:vertAlign w:val="superscript"/>
          <w:lang w:val="en-US"/>
        </w:rPr>
        <w:t>8</w:t>
      </w:r>
      <w:r w:rsidR="00DB7F96" w:rsidRPr="00AD7EDC">
        <w:rPr>
          <w:rFonts w:ascii="Arial" w:hAnsi="Arial" w:cs="Arial"/>
          <w:sz w:val="24"/>
          <w:szCs w:val="24"/>
          <w:lang w:val="en-US"/>
        </w:rPr>
        <w:t xml:space="preserve"> virus particles) were incubated for 1.5 h at 37</w:t>
      </w:r>
      <w:r w:rsidRPr="00AD7EDC">
        <w:rPr>
          <w:rFonts w:ascii="Arial" w:hAnsi="Arial" w:cs="Arial"/>
          <w:sz w:val="24"/>
          <w:szCs w:val="24"/>
          <w:lang w:val="en-US"/>
        </w:rPr>
        <w:t xml:space="preserve">°C with chymotrypsin </w:t>
      </w:r>
      <w:r w:rsidR="00E53DD4" w:rsidRPr="00AD7EDC">
        <w:rPr>
          <w:rFonts w:ascii="Arial" w:hAnsi="Arial" w:cs="Arial"/>
          <w:sz w:val="24"/>
          <w:szCs w:val="24"/>
          <w:lang w:val="en-US"/>
        </w:rPr>
        <w:t xml:space="preserve">(0.5 mg/mL) </w:t>
      </w:r>
      <w:r w:rsidR="00DB7F96" w:rsidRPr="00AD7EDC">
        <w:rPr>
          <w:rFonts w:ascii="Arial" w:hAnsi="Arial" w:cs="Arial"/>
          <w:sz w:val="24"/>
          <w:szCs w:val="24"/>
          <w:lang w:val="en-US"/>
        </w:rPr>
        <w:t>and t</w:t>
      </w:r>
      <w:r w:rsidRPr="00AD7EDC">
        <w:rPr>
          <w:rFonts w:ascii="Arial" w:hAnsi="Arial" w:cs="Arial"/>
          <w:sz w:val="24"/>
          <w:szCs w:val="24"/>
          <w:lang w:val="en-US"/>
        </w:rPr>
        <w:t xml:space="preserve">he reaction was </w:t>
      </w:r>
      <w:r w:rsidR="00DB7F96" w:rsidRPr="00AD7EDC">
        <w:rPr>
          <w:rFonts w:ascii="Arial" w:hAnsi="Arial" w:cs="Arial"/>
          <w:sz w:val="24"/>
          <w:szCs w:val="24"/>
          <w:lang w:val="en-US"/>
        </w:rPr>
        <w:t>stopped</w:t>
      </w:r>
      <w:r w:rsidRPr="00AD7EDC">
        <w:rPr>
          <w:rFonts w:ascii="Arial" w:hAnsi="Arial" w:cs="Arial"/>
          <w:sz w:val="24"/>
          <w:szCs w:val="24"/>
          <w:lang w:val="en-US"/>
        </w:rPr>
        <w:t xml:space="preserve"> by adding 100 </w:t>
      </w:r>
      <w:proofErr w:type="spellStart"/>
      <w:r w:rsidRPr="00AD7EDC">
        <w:rPr>
          <w:rFonts w:ascii="Arial" w:hAnsi="Arial" w:cs="Arial"/>
          <w:sz w:val="24"/>
          <w:szCs w:val="24"/>
          <w:lang w:val="en-US"/>
        </w:rPr>
        <w:t>μM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chymo</w:t>
      </w:r>
      <w:r w:rsidR="00DB7F96" w:rsidRPr="00AD7EDC">
        <w:rPr>
          <w:rFonts w:ascii="Arial" w:hAnsi="Arial" w:cs="Arial"/>
          <w:sz w:val="24"/>
          <w:szCs w:val="24"/>
          <w:lang w:val="en-US"/>
        </w:rPr>
        <w:t>statin</w:t>
      </w:r>
      <w:proofErr w:type="spellEnd"/>
      <w:r w:rsidR="00115014" w:rsidRPr="00AD7EDC">
        <w:rPr>
          <w:rFonts w:ascii="Arial" w:hAnsi="Arial" w:cs="Arial"/>
          <w:sz w:val="24"/>
          <w:szCs w:val="24"/>
          <w:lang w:val="en-US"/>
        </w:rPr>
        <w:t xml:space="preserve">. </w:t>
      </w:r>
      <w:r w:rsidR="00DB7F96" w:rsidRPr="00AD7EDC">
        <w:rPr>
          <w:rFonts w:ascii="Arial" w:hAnsi="Arial" w:cs="Arial"/>
          <w:sz w:val="24"/>
          <w:szCs w:val="24"/>
          <w:lang w:val="en-US"/>
        </w:rPr>
        <w:t>Lambda p</w:t>
      </w:r>
      <w:r w:rsidRPr="00AD7EDC">
        <w:rPr>
          <w:rFonts w:ascii="Arial" w:hAnsi="Arial" w:cs="Arial"/>
          <w:sz w:val="24"/>
          <w:szCs w:val="24"/>
          <w:lang w:val="en-US"/>
        </w:rPr>
        <w:t>hosphatase treat</w:t>
      </w:r>
      <w:r w:rsidR="00DB7F96" w:rsidRPr="00AD7EDC">
        <w:rPr>
          <w:rFonts w:ascii="Arial" w:hAnsi="Arial" w:cs="Arial"/>
          <w:sz w:val="24"/>
          <w:szCs w:val="24"/>
          <w:lang w:val="en-US"/>
        </w:rPr>
        <w:t>ment</w:t>
      </w:r>
      <w:r w:rsidR="007E1EF0" w:rsidRPr="00AD7EDC">
        <w:rPr>
          <w:rFonts w:ascii="Arial" w:hAnsi="Arial" w:cs="Arial"/>
          <w:sz w:val="24"/>
          <w:szCs w:val="24"/>
          <w:lang w:val="en-US"/>
        </w:rPr>
        <w:t xml:space="preserve"> (40000 U/mL)</w:t>
      </w:r>
      <w:r w:rsidR="00DB7F96" w:rsidRPr="00AD7EDC">
        <w:rPr>
          <w:rFonts w:ascii="Arial" w:hAnsi="Arial" w:cs="Arial"/>
          <w:sz w:val="24"/>
          <w:szCs w:val="24"/>
          <w:lang w:val="en-US"/>
        </w:rPr>
        <w:t xml:space="preserve"> </w:t>
      </w:r>
      <w:r w:rsidRPr="00AD7EDC">
        <w:rPr>
          <w:rFonts w:ascii="Arial" w:hAnsi="Arial" w:cs="Arial"/>
          <w:sz w:val="24"/>
          <w:szCs w:val="24"/>
          <w:lang w:val="en-US"/>
        </w:rPr>
        <w:t>was performed</w:t>
      </w:r>
      <w:r w:rsidR="00D54A9A" w:rsidRPr="00AD7EDC">
        <w:rPr>
          <w:rFonts w:ascii="Arial" w:hAnsi="Arial" w:cs="Arial"/>
          <w:sz w:val="24"/>
          <w:szCs w:val="24"/>
          <w:lang w:val="en-US"/>
        </w:rPr>
        <w:t xml:space="preserve"> </w:t>
      </w:r>
      <w:r w:rsidRPr="00AD7EDC">
        <w:rPr>
          <w:rFonts w:ascii="Arial" w:hAnsi="Arial" w:cs="Arial"/>
          <w:sz w:val="24"/>
          <w:szCs w:val="24"/>
          <w:lang w:val="en-US"/>
        </w:rPr>
        <w:t xml:space="preserve">in 50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Tris-HCl</w:t>
      </w:r>
      <w:proofErr w:type="spellEnd"/>
      <w:r w:rsidRPr="00AD7EDC">
        <w:rPr>
          <w:rFonts w:ascii="Arial" w:hAnsi="Arial" w:cs="Arial"/>
          <w:sz w:val="24"/>
          <w:szCs w:val="24"/>
          <w:lang w:val="en-US"/>
        </w:rPr>
        <w:t xml:space="preserve">, 100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w:t>
      </w:r>
      <w:proofErr w:type="spellStart"/>
      <w:r w:rsidRPr="00AD7EDC">
        <w:rPr>
          <w:rFonts w:ascii="Arial" w:hAnsi="Arial" w:cs="Arial"/>
          <w:sz w:val="24"/>
          <w:szCs w:val="24"/>
          <w:lang w:val="en-US"/>
        </w:rPr>
        <w:t>NaCl</w:t>
      </w:r>
      <w:proofErr w:type="spellEnd"/>
      <w:r w:rsidRPr="00AD7EDC">
        <w:rPr>
          <w:rFonts w:ascii="Arial" w:hAnsi="Arial" w:cs="Arial"/>
          <w:sz w:val="24"/>
          <w:szCs w:val="24"/>
          <w:lang w:val="en-US"/>
        </w:rPr>
        <w:t xml:space="preserve">, 2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MnCl</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5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DTT</w:t>
      </w:r>
      <w:r w:rsidR="00E53DD4" w:rsidRPr="00AD7EDC">
        <w:rPr>
          <w:rFonts w:ascii="Arial" w:hAnsi="Arial" w:cs="Arial"/>
          <w:sz w:val="24"/>
          <w:szCs w:val="24"/>
          <w:lang w:val="en-US"/>
        </w:rPr>
        <w:t xml:space="preserve">, </w:t>
      </w:r>
      <w:proofErr w:type="gramStart"/>
      <w:r w:rsidR="00E53DD4" w:rsidRPr="00AD7EDC">
        <w:rPr>
          <w:rFonts w:ascii="Arial" w:hAnsi="Arial" w:cs="Arial"/>
          <w:sz w:val="24"/>
          <w:szCs w:val="24"/>
          <w:lang w:val="en-US"/>
        </w:rPr>
        <w:t>pH</w:t>
      </w:r>
      <w:proofErr w:type="gramEnd"/>
      <w:r w:rsidR="00E53DD4" w:rsidRPr="00AD7EDC">
        <w:rPr>
          <w:rFonts w:ascii="Arial" w:hAnsi="Arial" w:cs="Arial"/>
          <w:sz w:val="24"/>
          <w:szCs w:val="24"/>
          <w:lang w:val="en-US"/>
        </w:rPr>
        <w:t xml:space="preserve"> 7.8 for 3 h at 37 °C. </w:t>
      </w:r>
      <w:r w:rsidRPr="00AD7EDC">
        <w:rPr>
          <w:rFonts w:ascii="Arial" w:hAnsi="Arial" w:cs="Arial"/>
          <w:sz w:val="24"/>
          <w:szCs w:val="24"/>
          <w:lang w:val="en-US"/>
        </w:rPr>
        <w:t>Phosph</w:t>
      </w:r>
      <w:r w:rsidRPr="00AD7EDC">
        <w:rPr>
          <w:rFonts w:ascii="Arial" w:hAnsi="Arial" w:cs="Arial"/>
          <w:sz w:val="24"/>
          <w:szCs w:val="24"/>
          <w:lang w:val="en-US"/>
        </w:rPr>
        <w:t>a</w:t>
      </w:r>
      <w:r w:rsidRPr="00AD7EDC">
        <w:rPr>
          <w:rFonts w:ascii="Arial" w:hAnsi="Arial" w:cs="Arial"/>
          <w:sz w:val="24"/>
          <w:szCs w:val="24"/>
          <w:lang w:val="en-US"/>
        </w:rPr>
        <w:t xml:space="preserve">tase was inactivated by </w:t>
      </w:r>
      <w:r w:rsidR="00E53DD4" w:rsidRPr="00AD7EDC">
        <w:rPr>
          <w:rFonts w:ascii="Arial" w:hAnsi="Arial" w:cs="Arial"/>
          <w:sz w:val="24"/>
          <w:szCs w:val="24"/>
          <w:lang w:val="en-US"/>
        </w:rPr>
        <w:t>adding</w:t>
      </w:r>
      <w:r w:rsidRPr="00AD7EDC">
        <w:rPr>
          <w:rFonts w:ascii="Arial" w:hAnsi="Arial" w:cs="Arial"/>
          <w:sz w:val="24"/>
          <w:szCs w:val="24"/>
          <w:lang w:val="en-US"/>
        </w:rPr>
        <w:t xml:space="preserve"> 1 </w:t>
      </w:r>
      <w:proofErr w:type="spellStart"/>
      <w:r w:rsidRPr="00AD7EDC">
        <w:rPr>
          <w:rFonts w:ascii="Arial" w:hAnsi="Arial" w:cs="Arial"/>
          <w:sz w:val="24"/>
          <w:szCs w:val="24"/>
          <w:lang w:val="en-US"/>
        </w:rPr>
        <w:t>mM</w:t>
      </w:r>
      <w:proofErr w:type="spellEnd"/>
      <w:r w:rsidRPr="00AD7EDC">
        <w:rPr>
          <w:rFonts w:ascii="Arial" w:hAnsi="Arial" w:cs="Arial"/>
          <w:sz w:val="24"/>
          <w:szCs w:val="24"/>
          <w:lang w:val="en-US"/>
        </w:rPr>
        <w:t xml:space="preserve"> Na</w:t>
      </w:r>
      <w:r w:rsidRPr="00AD7EDC">
        <w:rPr>
          <w:rFonts w:ascii="Arial" w:hAnsi="Arial" w:cs="Arial"/>
          <w:sz w:val="24"/>
          <w:szCs w:val="24"/>
          <w:vertAlign w:val="subscript"/>
          <w:lang w:val="en-US"/>
        </w:rPr>
        <w:t>3</w:t>
      </w:r>
      <w:r w:rsidRPr="00AD7EDC">
        <w:rPr>
          <w:rFonts w:ascii="Arial" w:hAnsi="Arial" w:cs="Arial"/>
          <w:sz w:val="24"/>
          <w:szCs w:val="24"/>
          <w:lang w:val="en-US"/>
        </w:rPr>
        <w:t>VO</w:t>
      </w:r>
      <w:r w:rsidRPr="00AD7EDC">
        <w:rPr>
          <w:rFonts w:ascii="Arial" w:hAnsi="Arial" w:cs="Arial"/>
          <w:sz w:val="24"/>
          <w:szCs w:val="24"/>
          <w:vertAlign w:val="subscript"/>
          <w:lang w:val="en-US"/>
        </w:rPr>
        <w:t>4</w:t>
      </w:r>
      <w:r w:rsidR="00115014" w:rsidRPr="00AD7EDC">
        <w:rPr>
          <w:rFonts w:ascii="Arial" w:hAnsi="Arial" w:cs="Arial"/>
          <w:sz w:val="24"/>
          <w:szCs w:val="24"/>
          <w:lang w:val="en-US"/>
        </w:rPr>
        <w:t xml:space="preserve"> and 1 </w:t>
      </w:r>
      <w:proofErr w:type="spellStart"/>
      <w:r w:rsidR="00115014" w:rsidRPr="00AD7EDC">
        <w:rPr>
          <w:rFonts w:ascii="Arial" w:hAnsi="Arial" w:cs="Arial"/>
          <w:sz w:val="24"/>
          <w:szCs w:val="24"/>
          <w:lang w:val="en-US"/>
        </w:rPr>
        <w:t>mM</w:t>
      </w:r>
      <w:proofErr w:type="spellEnd"/>
      <w:r w:rsidR="00115014" w:rsidRPr="00AD7EDC">
        <w:rPr>
          <w:rFonts w:ascii="Arial" w:hAnsi="Arial" w:cs="Arial"/>
          <w:sz w:val="24"/>
          <w:szCs w:val="24"/>
          <w:lang w:val="en-US"/>
        </w:rPr>
        <w:t xml:space="preserve"> </w:t>
      </w:r>
      <w:proofErr w:type="spellStart"/>
      <w:r w:rsidR="00115014" w:rsidRPr="00AD7EDC">
        <w:rPr>
          <w:rFonts w:ascii="Arial" w:hAnsi="Arial" w:cs="Arial"/>
          <w:sz w:val="24"/>
          <w:szCs w:val="24"/>
          <w:lang w:val="en-US"/>
        </w:rPr>
        <w:t>NaF</w:t>
      </w:r>
      <w:proofErr w:type="spellEnd"/>
      <w:r w:rsidR="00115014" w:rsidRPr="00AD7EDC">
        <w:rPr>
          <w:rFonts w:ascii="Arial" w:hAnsi="Arial" w:cs="Arial"/>
          <w:sz w:val="24"/>
          <w:szCs w:val="24"/>
          <w:lang w:val="en-US"/>
        </w:rPr>
        <w:t xml:space="preserve">. </w:t>
      </w:r>
      <w:r w:rsidR="00E53DD4" w:rsidRPr="00AD7EDC">
        <w:rPr>
          <w:rFonts w:ascii="Arial" w:hAnsi="Arial" w:cs="Arial"/>
          <w:sz w:val="24"/>
          <w:szCs w:val="24"/>
          <w:lang w:val="en-US"/>
        </w:rPr>
        <w:t>Free DNA was diges</w:t>
      </w:r>
      <w:r w:rsidR="00E53DD4" w:rsidRPr="00AD7EDC">
        <w:rPr>
          <w:rFonts w:ascii="Arial" w:hAnsi="Arial" w:cs="Arial"/>
          <w:sz w:val="24"/>
          <w:szCs w:val="24"/>
          <w:lang w:val="en-US"/>
        </w:rPr>
        <w:t>t</w:t>
      </w:r>
      <w:r w:rsidR="002716BA">
        <w:rPr>
          <w:rFonts w:ascii="Arial" w:hAnsi="Arial" w:cs="Arial"/>
          <w:sz w:val="24"/>
          <w:szCs w:val="24"/>
          <w:lang w:val="en-US"/>
        </w:rPr>
        <w:t>ed using</w:t>
      </w:r>
      <w:r w:rsidR="00E53DD4" w:rsidRPr="00AD7EDC">
        <w:rPr>
          <w:rFonts w:ascii="Arial" w:hAnsi="Arial" w:cs="Arial"/>
          <w:sz w:val="24"/>
          <w:szCs w:val="24"/>
          <w:lang w:val="en-US"/>
        </w:rPr>
        <w:t xml:space="preserve"> </w:t>
      </w:r>
      <w:r w:rsidRPr="00AD7EDC">
        <w:rPr>
          <w:rFonts w:ascii="Arial" w:hAnsi="Arial" w:cs="Arial"/>
          <w:sz w:val="24"/>
          <w:szCs w:val="24"/>
          <w:lang w:val="en-US"/>
        </w:rPr>
        <w:t>DNase</w:t>
      </w:r>
      <w:r w:rsidR="00E53DD4" w:rsidRPr="00AD7EDC">
        <w:rPr>
          <w:rFonts w:ascii="Arial" w:hAnsi="Arial" w:cs="Arial"/>
          <w:sz w:val="24"/>
          <w:szCs w:val="24"/>
          <w:lang w:val="en-US"/>
        </w:rPr>
        <w:t xml:space="preserve"> </w:t>
      </w:r>
      <w:r w:rsidRPr="00AD7EDC">
        <w:rPr>
          <w:rFonts w:ascii="Arial" w:hAnsi="Arial" w:cs="Arial"/>
          <w:sz w:val="24"/>
          <w:szCs w:val="24"/>
          <w:lang w:val="en-US"/>
        </w:rPr>
        <w:t>I (</w:t>
      </w:r>
      <w:r w:rsidR="00E53DD4" w:rsidRPr="00AD7EDC">
        <w:rPr>
          <w:rFonts w:ascii="Arial" w:hAnsi="Arial" w:cs="Arial"/>
          <w:sz w:val="24"/>
          <w:szCs w:val="24"/>
          <w:lang w:val="en-US"/>
        </w:rPr>
        <w:t>50</w:t>
      </w:r>
      <w:r w:rsidR="006244C8">
        <w:rPr>
          <w:rFonts w:ascii="Arial" w:hAnsi="Arial" w:cs="Arial"/>
          <w:sz w:val="24"/>
          <w:szCs w:val="24"/>
          <w:lang w:val="en-US"/>
        </w:rPr>
        <w:t xml:space="preserve"> </w:t>
      </w:r>
      <w:r w:rsidR="00E53DD4" w:rsidRPr="00AD7EDC">
        <w:rPr>
          <w:rFonts w:ascii="Arial" w:hAnsi="Arial" w:cs="Arial"/>
          <w:sz w:val="24"/>
          <w:szCs w:val="24"/>
          <w:lang w:val="en-US"/>
        </w:rPr>
        <w:t>U</w:t>
      </w:r>
      <w:r w:rsidRPr="00AD7EDC">
        <w:rPr>
          <w:rFonts w:ascii="Arial" w:hAnsi="Arial" w:cs="Arial"/>
          <w:sz w:val="24"/>
          <w:szCs w:val="24"/>
          <w:lang w:val="en-US"/>
        </w:rPr>
        <w:t xml:space="preserve">) </w:t>
      </w:r>
      <w:r w:rsidR="00E53DD4" w:rsidRPr="00AD7EDC">
        <w:rPr>
          <w:rFonts w:ascii="Arial" w:hAnsi="Arial" w:cs="Arial"/>
          <w:sz w:val="24"/>
          <w:szCs w:val="24"/>
          <w:lang w:val="en-US"/>
        </w:rPr>
        <w:t>at 37</w:t>
      </w:r>
      <w:r w:rsidR="006244C8">
        <w:rPr>
          <w:rFonts w:ascii="Arial" w:hAnsi="Arial" w:cs="Arial"/>
          <w:sz w:val="24"/>
          <w:szCs w:val="24"/>
          <w:lang w:val="en-US"/>
        </w:rPr>
        <w:t xml:space="preserve"> </w:t>
      </w:r>
      <w:r w:rsidR="00E53DD4" w:rsidRPr="00AD7EDC">
        <w:rPr>
          <w:rFonts w:ascii="Arial" w:hAnsi="Arial" w:cs="Arial"/>
          <w:sz w:val="24"/>
          <w:szCs w:val="24"/>
          <w:lang w:val="en-US"/>
        </w:rPr>
        <w:t>°C for 1.5 h</w:t>
      </w:r>
      <w:r w:rsidRPr="00AD7EDC">
        <w:rPr>
          <w:rFonts w:ascii="Arial" w:hAnsi="Arial" w:cs="Arial"/>
          <w:sz w:val="24"/>
          <w:szCs w:val="24"/>
          <w:lang w:val="en-US"/>
        </w:rPr>
        <w:t>. DNase</w:t>
      </w:r>
      <w:r w:rsidR="00E53DD4" w:rsidRPr="00AD7EDC">
        <w:rPr>
          <w:rFonts w:ascii="Arial" w:hAnsi="Arial" w:cs="Arial"/>
          <w:sz w:val="24"/>
          <w:szCs w:val="24"/>
          <w:lang w:val="en-US"/>
        </w:rPr>
        <w:t xml:space="preserve"> </w:t>
      </w:r>
      <w:r w:rsidRPr="00AD7EDC">
        <w:rPr>
          <w:rFonts w:ascii="Arial" w:hAnsi="Arial" w:cs="Arial"/>
          <w:sz w:val="24"/>
          <w:szCs w:val="24"/>
          <w:lang w:val="en-US"/>
        </w:rPr>
        <w:t>I was inhibited by incubation at 75 °C for 15 min.</w:t>
      </w:r>
    </w:p>
    <w:p w:rsidR="005B56EC" w:rsidRPr="00AD7EDC" w:rsidRDefault="005B56EC" w:rsidP="005B56EC">
      <w:pPr>
        <w:spacing w:after="120" w:line="480" w:lineRule="auto"/>
        <w:jc w:val="both"/>
        <w:rPr>
          <w:rFonts w:ascii="Arial" w:hAnsi="Arial" w:cs="Arial"/>
          <w:sz w:val="24"/>
          <w:szCs w:val="24"/>
          <w:lang w:val="en-US"/>
        </w:rPr>
      </w:pPr>
    </w:p>
    <w:p w:rsidR="00A53FB1" w:rsidRDefault="00A53FB1"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Default="0077364E" w:rsidP="005B56EC">
      <w:pPr>
        <w:spacing w:after="120" w:line="480" w:lineRule="auto"/>
        <w:jc w:val="both"/>
        <w:rPr>
          <w:rFonts w:ascii="Arial" w:hAnsi="Arial" w:cs="Arial"/>
          <w:sz w:val="24"/>
          <w:szCs w:val="24"/>
          <w:lang w:val="en-US"/>
        </w:rPr>
      </w:pPr>
    </w:p>
    <w:p w:rsidR="0077364E" w:rsidRPr="00AD7EDC" w:rsidRDefault="0077364E" w:rsidP="005B56EC">
      <w:pPr>
        <w:spacing w:after="120" w:line="480" w:lineRule="auto"/>
        <w:jc w:val="both"/>
        <w:rPr>
          <w:rFonts w:ascii="Arial" w:hAnsi="Arial" w:cs="Arial"/>
          <w:sz w:val="24"/>
          <w:szCs w:val="24"/>
          <w:lang w:val="en-US"/>
        </w:rPr>
      </w:pPr>
    </w:p>
    <w:p w:rsidR="00191C82" w:rsidRPr="00AD7EDC" w:rsidRDefault="00191C82" w:rsidP="005B56EC">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Results</w:t>
      </w:r>
    </w:p>
    <w:p w:rsidR="00690DA6" w:rsidRPr="00AD7EDC" w:rsidRDefault="00980868" w:rsidP="005B56EC">
      <w:pPr>
        <w:spacing w:after="120" w:line="480" w:lineRule="auto"/>
        <w:jc w:val="both"/>
        <w:rPr>
          <w:rFonts w:ascii="Arial" w:hAnsi="Arial" w:cs="Arial"/>
          <w:sz w:val="24"/>
          <w:szCs w:val="24"/>
          <w:lang w:val="en-US"/>
        </w:rPr>
      </w:pPr>
      <w:r w:rsidRPr="00AD7EDC">
        <w:rPr>
          <w:rFonts w:ascii="Arial" w:hAnsi="Arial" w:cs="Arial"/>
          <w:b/>
          <w:sz w:val="24"/>
          <w:szCs w:val="24"/>
          <w:lang w:val="en-US"/>
        </w:rPr>
        <w:t xml:space="preserve">Two distinct </w:t>
      </w:r>
      <w:r w:rsidR="00D54D12" w:rsidRPr="00AD7EDC">
        <w:rPr>
          <w:rFonts w:ascii="Arial" w:hAnsi="Arial" w:cs="Arial"/>
          <w:b/>
          <w:sz w:val="24"/>
          <w:szCs w:val="24"/>
          <w:lang w:val="en-US"/>
        </w:rPr>
        <w:t>populations</w:t>
      </w:r>
      <w:r w:rsidRPr="00AD7EDC">
        <w:rPr>
          <w:rFonts w:ascii="Arial" w:hAnsi="Arial" w:cs="Arial"/>
          <w:b/>
          <w:sz w:val="24"/>
          <w:szCs w:val="24"/>
          <w:lang w:val="en-US"/>
        </w:rPr>
        <w:t xml:space="preserve"> of </w:t>
      </w:r>
      <w:r w:rsidR="00126944">
        <w:rPr>
          <w:rFonts w:ascii="Arial" w:hAnsi="Arial" w:cs="Arial"/>
          <w:b/>
          <w:sz w:val="24"/>
          <w:szCs w:val="24"/>
          <w:lang w:val="en-US"/>
        </w:rPr>
        <w:t>progeny</w:t>
      </w:r>
      <w:r w:rsidR="00D54D12" w:rsidRPr="00AD7EDC">
        <w:rPr>
          <w:rFonts w:ascii="Arial" w:hAnsi="Arial" w:cs="Arial"/>
          <w:b/>
          <w:sz w:val="24"/>
          <w:szCs w:val="24"/>
          <w:lang w:val="en-US"/>
        </w:rPr>
        <w:t xml:space="preserve"> </w:t>
      </w:r>
      <w:r w:rsidRPr="00AD7EDC">
        <w:rPr>
          <w:rFonts w:ascii="Arial" w:hAnsi="Arial" w:cs="Arial"/>
          <w:b/>
          <w:sz w:val="24"/>
          <w:szCs w:val="24"/>
          <w:lang w:val="en-US"/>
        </w:rPr>
        <w:t>DNA-</w:t>
      </w:r>
      <w:r w:rsidR="00191C82" w:rsidRPr="00AD7EDC">
        <w:rPr>
          <w:rFonts w:ascii="Arial" w:hAnsi="Arial" w:cs="Arial"/>
          <w:b/>
          <w:sz w:val="24"/>
          <w:szCs w:val="24"/>
          <w:lang w:val="en-US"/>
        </w:rPr>
        <w:t xml:space="preserve">containing </w:t>
      </w:r>
      <w:r w:rsidR="00191C82" w:rsidRPr="00AD7EDC">
        <w:rPr>
          <w:rFonts w:ascii="Arial" w:hAnsi="Arial" w:cs="Arial"/>
          <w:b/>
          <w:color w:val="000000" w:themeColor="text1"/>
          <w:sz w:val="24"/>
          <w:szCs w:val="24"/>
          <w:lang w:val="en-US"/>
        </w:rPr>
        <w:t xml:space="preserve">particles </w:t>
      </w:r>
      <w:r w:rsidR="00D54D12" w:rsidRPr="00AD7EDC">
        <w:rPr>
          <w:rFonts w:ascii="Arial" w:hAnsi="Arial" w:cs="Arial"/>
          <w:b/>
          <w:color w:val="000000" w:themeColor="text1"/>
          <w:sz w:val="24"/>
          <w:szCs w:val="24"/>
          <w:lang w:val="en-US"/>
        </w:rPr>
        <w:t>are detectable</w:t>
      </w:r>
      <w:r w:rsidR="00191C82" w:rsidRPr="00AD7EDC">
        <w:rPr>
          <w:rFonts w:ascii="Arial" w:hAnsi="Arial" w:cs="Arial"/>
          <w:b/>
          <w:color w:val="000000" w:themeColor="text1"/>
          <w:sz w:val="24"/>
          <w:szCs w:val="24"/>
          <w:lang w:val="en-US"/>
        </w:rPr>
        <w:t xml:space="preserve"> </w:t>
      </w:r>
      <w:r w:rsidR="00D54D12" w:rsidRPr="00AD7EDC">
        <w:rPr>
          <w:rFonts w:ascii="Arial" w:hAnsi="Arial" w:cs="Arial"/>
          <w:b/>
          <w:color w:val="000000" w:themeColor="text1"/>
          <w:sz w:val="24"/>
          <w:szCs w:val="24"/>
          <w:lang w:val="en-US"/>
        </w:rPr>
        <w:t xml:space="preserve">in the nucleus of </w:t>
      </w:r>
      <w:r w:rsidR="00191C82" w:rsidRPr="00AD7EDC">
        <w:rPr>
          <w:rFonts w:ascii="Arial" w:hAnsi="Arial" w:cs="Arial"/>
          <w:b/>
          <w:sz w:val="24"/>
          <w:szCs w:val="24"/>
          <w:lang w:val="en-US"/>
        </w:rPr>
        <w:t xml:space="preserve">MVM </w:t>
      </w:r>
      <w:r w:rsidR="00D54D12" w:rsidRPr="00AD7EDC">
        <w:rPr>
          <w:rFonts w:ascii="Arial" w:hAnsi="Arial" w:cs="Arial"/>
          <w:b/>
          <w:sz w:val="24"/>
          <w:szCs w:val="24"/>
          <w:lang w:val="en-US"/>
        </w:rPr>
        <w:t>infected cells</w:t>
      </w:r>
      <w:r w:rsidR="00191C82" w:rsidRPr="00AD7EDC">
        <w:rPr>
          <w:rFonts w:ascii="Arial" w:hAnsi="Arial" w:cs="Arial"/>
          <w:b/>
          <w:sz w:val="24"/>
          <w:szCs w:val="24"/>
          <w:lang w:val="en-US"/>
        </w:rPr>
        <w:t xml:space="preserve">. </w:t>
      </w:r>
      <w:r w:rsidR="00052E15" w:rsidRPr="00AD7EDC">
        <w:rPr>
          <w:rFonts w:ascii="Arial" w:hAnsi="Arial" w:cs="Arial"/>
          <w:sz w:val="24"/>
          <w:szCs w:val="24"/>
          <w:lang w:val="en-US"/>
        </w:rPr>
        <w:t>P</w:t>
      </w:r>
      <w:r w:rsidR="00191C82" w:rsidRPr="00AD7EDC">
        <w:rPr>
          <w:rFonts w:ascii="Arial" w:hAnsi="Arial" w:cs="Arial"/>
          <w:sz w:val="24"/>
          <w:szCs w:val="24"/>
          <w:lang w:val="en-US"/>
        </w:rPr>
        <w:t xml:space="preserve">rogeny viral particles </w:t>
      </w:r>
      <w:r w:rsidR="00052E15" w:rsidRPr="00AD7EDC">
        <w:rPr>
          <w:rFonts w:ascii="Arial" w:hAnsi="Arial" w:cs="Arial"/>
          <w:sz w:val="24"/>
          <w:szCs w:val="24"/>
          <w:lang w:val="en-US"/>
        </w:rPr>
        <w:t xml:space="preserve">released </w:t>
      </w:r>
      <w:r w:rsidR="00191C82" w:rsidRPr="00AD7EDC">
        <w:rPr>
          <w:rFonts w:ascii="Arial" w:hAnsi="Arial" w:cs="Arial"/>
          <w:sz w:val="24"/>
          <w:szCs w:val="24"/>
          <w:lang w:val="en-US"/>
        </w:rPr>
        <w:t>in the supern</w:t>
      </w:r>
      <w:r w:rsidR="00191C82" w:rsidRPr="00AD7EDC">
        <w:rPr>
          <w:rFonts w:ascii="Arial" w:hAnsi="Arial" w:cs="Arial"/>
          <w:sz w:val="24"/>
          <w:szCs w:val="24"/>
          <w:lang w:val="en-US"/>
        </w:rPr>
        <w:t>a</w:t>
      </w:r>
      <w:r w:rsidR="00191C82" w:rsidRPr="00AD7EDC">
        <w:rPr>
          <w:rFonts w:ascii="Arial" w:hAnsi="Arial" w:cs="Arial"/>
          <w:sz w:val="24"/>
          <w:szCs w:val="24"/>
          <w:lang w:val="en-US"/>
        </w:rPr>
        <w:t xml:space="preserve">tant of infected cell cultures were </w:t>
      </w:r>
      <w:r w:rsidR="00052E15" w:rsidRPr="00AD7EDC">
        <w:rPr>
          <w:rFonts w:ascii="Arial" w:hAnsi="Arial" w:cs="Arial"/>
          <w:sz w:val="24"/>
          <w:szCs w:val="24"/>
          <w:lang w:val="en-US"/>
        </w:rPr>
        <w:t xml:space="preserve">collected </w:t>
      </w:r>
      <w:r w:rsidR="004D6B4D" w:rsidRPr="0090083D">
        <w:rPr>
          <w:rFonts w:ascii="Arial" w:hAnsi="Arial" w:cs="Arial"/>
          <w:color w:val="000000" w:themeColor="text1"/>
          <w:sz w:val="24"/>
          <w:szCs w:val="24"/>
          <w:lang w:val="en-US"/>
        </w:rPr>
        <w:t>8</w:t>
      </w:r>
      <w:r w:rsidR="00191C82" w:rsidRPr="00AD7EDC">
        <w:rPr>
          <w:rFonts w:ascii="Arial" w:hAnsi="Arial" w:cs="Arial"/>
          <w:sz w:val="24"/>
          <w:szCs w:val="24"/>
          <w:lang w:val="en-US"/>
        </w:rPr>
        <w:t xml:space="preserve"> days post</w:t>
      </w:r>
      <w:r w:rsidR="00126944">
        <w:rPr>
          <w:rFonts w:ascii="Arial" w:hAnsi="Arial" w:cs="Arial"/>
          <w:sz w:val="24"/>
          <w:szCs w:val="24"/>
          <w:lang w:val="en-US"/>
        </w:rPr>
        <w:t>-</w:t>
      </w:r>
      <w:r w:rsidR="00191C82" w:rsidRPr="00AD7EDC">
        <w:rPr>
          <w:rFonts w:ascii="Arial" w:hAnsi="Arial" w:cs="Arial"/>
          <w:sz w:val="24"/>
          <w:szCs w:val="24"/>
          <w:lang w:val="en-US"/>
        </w:rPr>
        <w:t>infection (</w:t>
      </w:r>
      <w:r w:rsidR="00447701" w:rsidRPr="00AD7EDC">
        <w:rPr>
          <w:rFonts w:ascii="Arial" w:hAnsi="Arial" w:cs="Arial"/>
          <w:sz w:val="24"/>
          <w:szCs w:val="24"/>
          <w:lang w:val="en-US"/>
        </w:rPr>
        <w:t>dpi</w:t>
      </w:r>
      <w:r w:rsidR="00191C82" w:rsidRPr="00AD7EDC">
        <w:rPr>
          <w:rFonts w:ascii="Arial" w:hAnsi="Arial" w:cs="Arial"/>
          <w:sz w:val="24"/>
          <w:szCs w:val="24"/>
          <w:lang w:val="en-US"/>
        </w:rPr>
        <w:t>)</w:t>
      </w:r>
      <w:r w:rsidR="00052E15" w:rsidRPr="00AD7EDC">
        <w:rPr>
          <w:rFonts w:ascii="Arial" w:hAnsi="Arial" w:cs="Arial"/>
          <w:sz w:val="24"/>
          <w:szCs w:val="24"/>
          <w:lang w:val="en-US"/>
        </w:rPr>
        <w:t xml:space="preserve">, when </w:t>
      </w:r>
      <w:r w:rsidR="006A36B2" w:rsidRPr="00AD7EDC">
        <w:rPr>
          <w:rFonts w:ascii="Arial" w:hAnsi="Arial" w:cs="Arial"/>
          <w:sz w:val="24"/>
          <w:szCs w:val="24"/>
          <w:lang w:val="en-US"/>
        </w:rPr>
        <w:t>cyt</w:t>
      </w:r>
      <w:r w:rsidR="006A36B2" w:rsidRPr="00AD7EDC">
        <w:rPr>
          <w:rFonts w:ascii="Arial" w:hAnsi="Arial" w:cs="Arial"/>
          <w:sz w:val="24"/>
          <w:szCs w:val="24"/>
          <w:lang w:val="en-US"/>
        </w:rPr>
        <w:t>o</w:t>
      </w:r>
      <w:r w:rsidR="006A36B2" w:rsidRPr="00AD7EDC">
        <w:rPr>
          <w:rFonts w:ascii="Arial" w:hAnsi="Arial" w:cs="Arial"/>
          <w:sz w:val="24"/>
          <w:szCs w:val="24"/>
          <w:lang w:val="en-US"/>
        </w:rPr>
        <w:t>pathic</w:t>
      </w:r>
      <w:r w:rsidR="00052E15" w:rsidRPr="00AD7EDC">
        <w:rPr>
          <w:rFonts w:ascii="Arial" w:hAnsi="Arial" w:cs="Arial"/>
          <w:sz w:val="24"/>
          <w:szCs w:val="24"/>
          <w:lang w:val="en-US"/>
        </w:rPr>
        <w:t xml:space="preserve"> effect was complete</w:t>
      </w:r>
      <w:r w:rsidR="00191C82" w:rsidRPr="00AD7EDC">
        <w:rPr>
          <w:rFonts w:ascii="Arial" w:hAnsi="Arial" w:cs="Arial"/>
          <w:sz w:val="24"/>
          <w:szCs w:val="24"/>
          <w:lang w:val="en-US"/>
        </w:rPr>
        <w:t xml:space="preserve">. </w:t>
      </w:r>
      <w:r w:rsidR="00052E15" w:rsidRPr="00AD7EDC">
        <w:rPr>
          <w:rFonts w:ascii="Arial" w:hAnsi="Arial" w:cs="Arial"/>
          <w:sz w:val="24"/>
          <w:szCs w:val="24"/>
          <w:lang w:val="en-US"/>
        </w:rPr>
        <w:t xml:space="preserve">Cell debris was excluded by centrifugation. The </w:t>
      </w:r>
      <w:r w:rsidR="00690DA6" w:rsidRPr="00AD7EDC">
        <w:rPr>
          <w:rFonts w:ascii="Arial" w:hAnsi="Arial" w:cs="Arial"/>
          <w:sz w:val="24"/>
          <w:szCs w:val="24"/>
          <w:lang w:val="en-US"/>
        </w:rPr>
        <w:t xml:space="preserve">collected </w:t>
      </w:r>
      <w:r w:rsidR="00052E15" w:rsidRPr="00AD7EDC">
        <w:rPr>
          <w:rFonts w:ascii="Arial" w:hAnsi="Arial" w:cs="Arial"/>
          <w:sz w:val="24"/>
          <w:szCs w:val="24"/>
          <w:lang w:val="en-US"/>
        </w:rPr>
        <w:t xml:space="preserve">viral </w:t>
      </w:r>
      <w:r w:rsidR="00690DA6" w:rsidRPr="00AD7EDC">
        <w:rPr>
          <w:rFonts w:ascii="Arial" w:hAnsi="Arial" w:cs="Arial"/>
          <w:sz w:val="24"/>
          <w:szCs w:val="24"/>
          <w:lang w:val="en-US"/>
        </w:rPr>
        <w:t>capsids</w:t>
      </w:r>
      <w:r w:rsidR="00F0167F" w:rsidRPr="00AD7EDC">
        <w:rPr>
          <w:rFonts w:ascii="Arial" w:hAnsi="Arial" w:cs="Arial"/>
          <w:sz w:val="24"/>
          <w:szCs w:val="24"/>
          <w:lang w:val="en-US"/>
        </w:rPr>
        <w:t xml:space="preserve"> were analyz</w:t>
      </w:r>
      <w:r w:rsidR="00814670" w:rsidRPr="00AD7EDC">
        <w:rPr>
          <w:rFonts w:ascii="Arial" w:hAnsi="Arial" w:cs="Arial"/>
          <w:sz w:val="24"/>
          <w:szCs w:val="24"/>
          <w:lang w:val="en-US"/>
        </w:rPr>
        <w:t>ed by anion-</w:t>
      </w:r>
      <w:r w:rsidR="00052E15" w:rsidRPr="00AD7EDC">
        <w:rPr>
          <w:rFonts w:ascii="Arial" w:hAnsi="Arial" w:cs="Arial"/>
          <w:sz w:val="24"/>
          <w:szCs w:val="24"/>
          <w:lang w:val="en-US"/>
        </w:rPr>
        <w:t>exchange chromatography (AEX), which can separate particles b</w:t>
      </w:r>
      <w:r w:rsidR="00191C82" w:rsidRPr="00AD7EDC">
        <w:rPr>
          <w:rFonts w:ascii="Arial" w:hAnsi="Arial" w:cs="Arial"/>
          <w:sz w:val="24"/>
          <w:szCs w:val="24"/>
          <w:lang w:val="en-US"/>
        </w:rPr>
        <w:t>ased on their net surface charges</w:t>
      </w:r>
      <w:r w:rsidR="0057013C" w:rsidRPr="00AD7EDC">
        <w:rPr>
          <w:rFonts w:ascii="Arial" w:hAnsi="Arial" w:cs="Arial"/>
          <w:sz w:val="24"/>
          <w:szCs w:val="24"/>
          <w:lang w:val="en-US"/>
        </w:rPr>
        <w:t>,</w:t>
      </w:r>
      <w:r w:rsidR="00052E15" w:rsidRPr="00AD7EDC">
        <w:rPr>
          <w:rFonts w:ascii="Arial" w:hAnsi="Arial" w:cs="Arial"/>
          <w:sz w:val="24"/>
          <w:szCs w:val="24"/>
          <w:lang w:val="en-US"/>
        </w:rPr>
        <w:t xml:space="preserve"> followed by quantitative PCR (qPCR). T</w:t>
      </w:r>
      <w:r w:rsidR="00191C82" w:rsidRPr="00AD7EDC">
        <w:rPr>
          <w:rFonts w:ascii="Arial" w:hAnsi="Arial" w:cs="Arial"/>
          <w:sz w:val="24"/>
          <w:szCs w:val="24"/>
          <w:lang w:val="en-US"/>
        </w:rPr>
        <w:t xml:space="preserve">wo distinct virus populations </w:t>
      </w:r>
      <w:r w:rsidR="00D10FD0" w:rsidRPr="00AD7EDC">
        <w:rPr>
          <w:rFonts w:ascii="Arial" w:hAnsi="Arial" w:cs="Arial"/>
          <w:sz w:val="24"/>
          <w:szCs w:val="24"/>
          <w:lang w:val="en-US"/>
        </w:rPr>
        <w:t xml:space="preserve">of DNA-containing particles (full capsids; FC) </w:t>
      </w:r>
      <w:r w:rsidR="00191C82" w:rsidRPr="00AD7EDC">
        <w:rPr>
          <w:rFonts w:ascii="Arial" w:hAnsi="Arial" w:cs="Arial"/>
          <w:sz w:val="24"/>
          <w:szCs w:val="24"/>
          <w:lang w:val="en-US"/>
        </w:rPr>
        <w:t>were separat</w:t>
      </w:r>
      <w:r w:rsidR="00D10FD0" w:rsidRPr="00AD7EDC">
        <w:rPr>
          <w:rFonts w:ascii="Arial" w:hAnsi="Arial" w:cs="Arial"/>
          <w:sz w:val="24"/>
          <w:szCs w:val="24"/>
          <w:lang w:val="en-US"/>
        </w:rPr>
        <w:t>ed</w:t>
      </w:r>
      <w:r w:rsidR="00191C82" w:rsidRPr="00AD7EDC">
        <w:rPr>
          <w:rFonts w:ascii="Arial" w:hAnsi="Arial" w:cs="Arial"/>
          <w:sz w:val="24"/>
          <w:szCs w:val="24"/>
          <w:lang w:val="en-US"/>
        </w:rPr>
        <w:t xml:space="preserve"> </w:t>
      </w:r>
      <w:r w:rsidR="00052E15" w:rsidRPr="00AD7EDC">
        <w:rPr>
          <w:rFonts w:ascii="Arial" w:hAnsi="Arial" w:cs="Arial"/>
          <w:sz w:val="24"/>
          <w:szCs w:val="24"/>
          <w:lang w:val="en-US"/>
        </w:rPr>
        <w:t xml:space="preserve">and their </w:t>
      </w:r>
      <w:r w:rsidR="00191C82" w:rsidRPr="00AD7EDC">
        <w:rPr>
          <w:rFonts w:ascii="Arial" w:hAnsi="Arial" w:cs="Arial"/>
          <w:sz w:val="24"/>
          <w:szCs w:val="24"/>
          <w:lang w:val="en-US"/>
        </w:rPr>
        <w:t xml:space="preserve">relative amount </w:t>
      </w:r>
      <w:r w:rsidR="00052E15" w:rsidRPr="00AD7EDC">
        <w:rPr>
          <w:rFonts w:ascii="Arial" w:hAnsi="Arial" w:cs="Arial"/>
          <w:sz w:val="24"/>
          <w:szCs w:val="24"/>
          <w:lang w:val="en-US"/>
        </w:rPr>
        <w:t xml:space="preserve">quantified by </w:t>
      </w:r>
      <w:r w:rsidR="004A472B" w:rsidRPr="00AD7EDC">
        <w:rPr>
          <w:rFonts w:ascii="Arial" w:hAnsi="Arial" w:cs="Arial"/>
          <w:sz w:val="24"/>
          <w:szCs w:val="24"/>
          <w:lang w:val="en-US"/>
        </w:rPr>
        <w:t>q</w:t>
      </w:r>
      <w:r w:rsidR="00052E15" w:rsidRPr="00AD7EDC">
        <w:rPr>
          <w:rFonts w:ascii="Arial" w:hAnsi="Arial" w:cs="Arial"/>
          <w:sz w:val="24"/>
          <w:szCs w:val="24"/>
          <w:lang w:val="en-US"/>
        </w:rPr>
        <w:t>PCR</w:t>
      </w:r>
      <w:r w:rsidR="00690DA6" w:rsidRPr="00AD7EDC">
        <w:rPr>
          <w:rFonts w:ascii="Arial" w:hAnsi="Arial" w:cs="Arial"/>
          <w:sz w:val="24"/>
          <w:szCs w:val="24"/>
          <w:lang w:val="en-US"/>
        </w:rPr>
        <w:t xml:space="preserve"> (Fig. 1A)</w:t>
      </w:r>
      <w:r w:rsidR="00191C82" w:rsidRPr="00AD7EDC">
        <w:rPr>
          <w:rFonts w:ascii="Arial" w:hAnsi="Arial" w:cs="Arial"/>
          <w:sz w:val="24"/>
          <w:szCs w:val="24"/>
          <w:lang w:val="en-US"/>
        </w:rPr>
        <w:t>. A second AEX</w:t>
      </w:r>
      <w:r w:rsidR="00690DA6" w:rsidRPr="00AD7EDC">
        <w:rPr>
          <w:rFonts w:ascii="Arial" w:hAnsi="Arial" w:cs="Arial"/>
          <w:sz w:val="24"/>
          <w:szCs w:val="24"/>
          <w:lang w:val="en-US"/>
        </w:rPr>
        <w:t>-qPCR</w:t>
      </w:r>
      <w:r w:rsidR="00191C82" w:rsidRPr="00AD7EDC">
        <w:rPr>
          <w:rFonts w:ascii="Arial" w:hAnsi="Arial" w:cs="Arial"/>
          <w:sz w:val="24"/>
          <w:szCs w:val="24"/>
          <w:lang w:val="en-US"/>
        </w:rPr>
        <w:t xml:space="preserve"> analysis </w:t>
      </w:r>
      <w:r w:rsidR="00690DA6" w:rsidRPr="00AD7EDC">
        <w:rPr>
          <w:rFonts w:ascii="Arial" w:hAnsi="Arial" w:cs="Arial"/>
          <w:sz w:val="24"/>
          <w:szCs w:val="24"/>
          <w:lang w:val="en-US"/>
        </w:rPr>
        <w:t>was performed</w:t>
      </w:r>
      <w:r w:rsidR="00690DA6" w:rsidRPr="00AD7EDC" w:rsidDel="00690DA6">
        <w:rPr>
          <w:rFonts w:ascii="Arial" w:hAnsi="Arial" w:cs="Arial"/>
          <w:sz w:val="24"/>
          <w:szCs w:val="24"/>
          <w:lang w:val="en-US"/>
        </w:rPr>
        <w:t xml:space="preserve"> </w:t>
      </w:r>
      <w:r w:rsidR="00462E85" w:rsidRPr="00AD7EDC">
        <w:rPr>
          <w:rFonts w:ascii="Arial" w:hAnsi="Arial" w:cs="Arial"/>
          <w:sz w:val="24"/>
          <w:szCs w:val="24"/>
          <w:lang w:val="en-US"/>
        </w:rPr>
        <w:t>in parallel</w:t>
      </w:r>
      <w:r w:rsidR="00690DA6" w:rsidRPr="00AD7EDC">
        <w:rPr>
          <w:rFonts w:ascii="Arial" w:hAnsi="Arial" w:cs="Arial"/>
          <w:sz w:val="24"/>
          <w:szCs w:val="24"/>
          <w:lang w:val="en-US"/>
        </w:rPr>
        <w:t>, which</w:t>
      </w:r>
      <w:r w:rsidR="00191C82" w:rsidRPr="00AD7EDC">
        <w:rPr>
          <w:rFonts w:ascii="Arial" w:hAnsi="Arial" w:cs="Arial"/>
          <w:sz w:val="24"/>
          <w:szCs w:val="24"/>
          <w:lang w:val="en-US"/>
        </w:rPr>
        <w:t xml:space="preserve"> </w:t>
      </w:r>
      <w:r w:rsidR="00690DA6" w:rsidRPr="00AD7EDC">
        <w:rPr>
          <w:rFonts w:ascii="Arial" w:hAnsi="Arial" w:cs="Arial"/>
          <w:sz w:val="24"/>
          <w:szCs w:val="24"/>
          <w:lang w:val="en-US"/>
        </w:rPr>
        <w:t xml:space="preserve">included </w:t>
      </w:r>
      <w:r w:rsidR="00191C82" w:rsidRPr="00AD7EDC">
        <w:rPr>
          <w:rFonts w:ascii="Arial" w:hAnsi="Arial" w:cs="Arial"/>
          <w:sz w:val="24"/>
          <w:szCs w:val="24"/>
          <w:lang w:val="en-US"/>
        </w:rPr>
        <w:t>both medium and</w:t>
      </w:r>
      <w:r w:rsidR="00690DA6" w:rsidRPr="00AD7EDC">
        <w:rPr>
          <w:rFonts w:ascii="Arial" w:hAnsi="Arial" w:cs="Arial"/>
          <w:sz w:val="24"/>
          <w:szCs w:val="24"/>
          <w:lang w:val="en-US"/>
        </w:rPr>
        <w:t xml:space="preserve"> </w:t>
      </w:r>
      <w:r w:rsidR="00191C82" w:rsidRPr="00AD7EDC">
        <w:rPr>
          <w:rFonts w:ascii="Arial" w:hAnsi="Arial" w:cs="Arial"/>
          <w:sz w:val="24"/>
          <w:szCs w:val="24"/>
          <w:lang w:val="en-US"/>
        </w:rPr>
        <w:t>cell lysate</w:t>
      </w:r>
      <w:r w:rsidR="00690DA6" w:rsidRPr="00AD7EDC">
        <w:rPr>
          <w:rFonts w:ascii="Arial" w:hAnsi="Arial" w:cs="Arial"/>
          <w:sz w:val="24"/>
          <w:szCs w:val="24"/>
          <w:lang w:val="en-US"/>
        </w:rPr>
        <w:t xml:space="preserve"> obtained by freeze and thaw cycles</w:t>
      </w:r>
      <w:r w:rsidR="00462E85" w:rsidRPr="00AD7EDC">
        <w:rPr>
          <w:rFonts w:ascii="Arial" w:hAnsi="Arial" w:cs="Arial"/>
          <w:sz w:val="24"/>
          <w:szCs w:val="24"/>
          <w:lang w:val="en-US"/>
        </w:rPr>
        <w:t xml:space="preserve"> to release </w:t>
      </w:r>
      <w:r w:rsidR="00453A0A">
        <w:rPr>
          <w:rFonts w:ascii="Arial" w:hAnsi="Arial" w:cs="Arial"/>
          <w:sz w:val="24"/>
          <w:szCs w:val="24"/>
          <w:lang w:val="en-US"/>
        </w:rPr>
        <w:t xml:space="preserve">the remaining </w:t>
      </w:r>
      <w:r w:rsidR="00462E85" w:rsidRPr="00AD7EDC">
        <w:rPr>
          <w:rFonts w:ascii="Arial" w:hAnsi="Arial" w:cs="Arial"/>
          <w:sz w:val="24"/>
          <w:szCs w:val="24"/>
          <w:lang w:val="en-US"/>
        </w:rPr>
        <w:t>intracellular v</w:t>
      </w:r>
      <w:r w:rsidR="00462E85" w:rsidRPr="00AD7EDC">
        <w:rPr>
          <w:rFonts w:ascii="Arial" w:hAnsi="Arial" w:cs="Arial"/>
          <w:sz w:val="24"/>
          <w:szCs w:val="24"/>
          <w:lang w:val="en-US"/>
        </w:rPr>
        <w:t>i</w:t>
      </w:r>
      <w:r w:rsidR="00462E85" w:rsidRPr="00AD7EDC">
        <w:rPr>
          <w:rFonts w:ascii="Arial" w:hAnsi="Arial" w:cs="Arial"/>
          <w:sz w:val="24"/>
          <w:szCs w:val="24"/>
          <w:lang w:val="en-US"/>
        </w:rPr>
        <w:t>ruses</w:t>
      </w:r>
      <w:r w:rsidR="00690DA6" w:rsidRPr="00AD7EDC">
        <w:rPr>
          <w:rFonts w:ascii="Arial" w:hAnsi="Arial" w:cs="Arial"/>
          <w:sz w:val="24"/>
          <w:szCs w:val="24"/>
          <w:lang w:val="en-US"/>
        </w:rPr>
        <w:t>.</w:t>
      </w:r>
      <w:r w:rsidR="00191C82" w:rsidRPr="00AD7EDC">
        <w:rPr>
          <w:rFonts w:ascii="Arial" w:hAnsi="Arial" w:cs="Arial"/>
          <w:sz w:val="24"/>
          <w:szCs w:val="24"/>
          <w:lang w:val="en-US"/>
        </w:rPr>
        <w:t xml:space="preserve"> </w:t>
      </w:r>
      <w:r w:rsidR="00690DA6" w:rsidRPr="00AD7EDC">
        <w:rPr>
          <w:rFonts w:ascii="Arial" w:hAnsi="Arial" w:cs="Arial"/>
          <w:sz w:val="24"/>
          <w:szCs w:val="24"/>
          <w:lang w:val="en-US"/>
        </w:rPr>
        <w:t xml:space="preserve">By including </w:t>
      </w:r>
      <w:r w:rsidR="007900F2">
        <w:rPr>
          <w:rFonts w:ascii="Arial" w:hAnsi="Arial" w:cs="Arial"/>
          <w:sz w:val="24"/>
          <w:szCs w:val="24"/>
          <w:lang w:val="en-US"/>
        </w:rPr>
        <w:t xml:space="preserve">these </w:t>
      </w:r>
      <w:r w:rsidR="00453A0A">
        <w:rPr>
          <w:rFonts w:ascii="Arial" w:hAnsi="Arial" w:cs="Arial"/>
          <w:sz w:val="24"/>
          <w:szCs w:val="24"/>
          <w:lang w:val="en-US"/>
        </w:rPr>
        <w:t xml:space="preserve">additional </w:t>
      </w:r>
      <w:r w:rsidR="00462E85" w:rsidRPr="00AD7EDC">
        <w:rPr>
          <w:rFonts w:ascii="Arial" w:hAnsi="Arial" w:cs="Arial"/>
          <w:sz w:val="24"/>
          <w:szCs w:val="24"/>
          <w:lang w:val="en-US"/>
        </w:rPr>
        <w:t>intracellular viruses</w:t>
      </w:r>
      <w:r w:rsidR="00690DA6" w:rsidRPr="00AD7EDC">
        <w:rPr>
          <w:rFonts w:ascii="Arial" w:hAnsi="Arial" w:cs="Arial"/>
          <w:sz w:val="24"/>
          <w:szCs w:val="24"/>
          <w:lang w:val="en-US"/>
        </w:rPr>
        <w:t xml:space="preserve">, the same </w:t>
      </w:r>
      <w:r w:rsidR="004A472B" w:rsidRPr="00AD7EDC">
        <w:rPr>
          <w:rFonts w:ascii="Arial" w:hAnsi="Arial" w:cs="Arial"/>
          <w:sz w:val="24"/>
          <w:szCs w:val="24"/>
          <w:lang w:val="en-US"/>
        </w:rPr>
        <w:t>two populations were detected but</w:t>
      </w:r>
      <w:r w:rsidR="00690DA6" w:rsidRPr="00AD7EDC">
        <w:rPr>
          <w:rFonts w:ascii="Arial" w:hAnsi="Arial" w:cs="Arial"/>
          <w:sz w:val="24"/>
          <w:szCs w:val="24"/>
          <w:lang w:val="en-US"/>
        </w:rPr>
        <w:t xml:space="preserve"> their proportion was different. </w:t>
      </w:r>
      <w:r w:rsidR="00191C82" w:rsidRPr="00AD7EDC">
        <w:rPr>
          <w:rFonts w:ascii="Arial" w:hAnsi="Arial" w:cs="Arial"/>
          <w:sz w:val="24"/>
          <w:szCs w:val="24"/>
          <w:lang w:val="en-US"/>
        </w:rPr>
        <w:t>The more positively charged popul</w:t>
      </w:r>
      <w:r w:rsidR="00191C82" w:rsidRPr="00AD7EDC">
        <w:rPr>
          <w:rFonts w:ascii="Arial" w:hAnsi="Arial" w:cs="Arial"/>
          <w:sz w:val="24"/>
          <w:szCs w:val="24"/>
          <w:lang w:val="en-US"/>
        </w:rPr>
        <w:t>a</w:t>
      </w:r>
      <w:r w:rsidR="00191C82" w:rsidRPr="00AD7EDC">
        <w:rPr>
          <w:rFonts w:ascii="Arial" w:hAnsi="Arial" w:cs="Arial"/>
          <w:sz w:val="24"/>
          <w:szCs w:val="24"/>
          <w:lang w:val="en-US"/>
        </w:rPr>
        <w:t>tion</w:t>
      </w:r>
      <w:r w:rsidR="00690DA6" w:rsidRPr="00AD7EDC">
        <w:rPr>
          <w:rFonts w:ascii="Arial" w:hAnsi="Arial" w:cs="Arial"/>
          <w:sz w:val="24"/>
          <w:szCs w:val="24"/>
          <w:lang w:val="en-US"/>
        </w:rPr>
        <w:t xml:space="preserve"> (</w:t>
      </w:r>
      <w:r w:rsidR="00C46B45" w:rsidRPr="00AD7EDC">
        <w:rPr>
          <w:rFonts w:ascii="Arial" w:hAnsi="Arial" w:cs="Arial"/>
          <w:sz w:val="24"/>
          <w:szCs w:val="24"/>
          <w:lang w:val="en-US"/>
        </w:rPr>
        <w:t>referred to as</w:t>
      </w:r>
      <w:r w:rsidR="00690DA6" w:rsidRPr="00AD7EDC">
        <w:rPr>
          <w:rFonts w:ascii="Arial" w:hAnsi="Arial" w:cs="Arial"/>
          <w:sz w:val="24"/>
          <w:szCs w:val="24"/>
          <w:lang w:val="en-US"/>
        </w:rPr>
        <w:t xml:space="preserve"> </w:t>
      </w:r>
      <w:r w:rsidR="00152131">
        <w:rPr>
          <w:rFonts w:ascii="Arial" w:hAnsi="Arial" w:cs="Arial"/>
          <w:sz w:val="24"/>
          <w:szCs w:val="24"/>
          <w:lang w:val="en-US"/>
        </w:rPr>
        <w:t>FC progeny 1; FC-</w:t>
      </w:r>
      <w:r w:rsidR="00690DA6" w:rsidRPr="00AD7EDC">
        <w:rPr>
          <w:rFonts w:ascii="Arial" w:hAnsi="Arial" w:cs="Arial"/>
          <w:sz w:val="24"/>
          <w:szCs w:val="24"/>
          <w:lang w:val="en-US"/>
        </w:rPr>
        <w:t>P</w:t>
      </w:r>
      <w:r w:rsidR="00690DA6" w:rsidRPr="00AD7EDC">
        <w:rPr>
          <w:rFonts w:ascii="Arial" w:hAnsi="Arial" w:cs="Arial"/>
          <w:sz w:val="24"/>
          <w:szCs w:val="24"/>
          <w:vertAlign w:val="subscript"/>
          <w:lang w:val="en-US"/>
        </w:rPr>
        <w:t>1</w:t>
      </w:r>
      <w:r w:rsidR="00690DA6" w:rsidRPr="00AD7EDC">
        <w:rPr>
          <w:rFonts w:ascii="Arial" w:hAnsi="Arial" w:cs="Arial"/>
          <w:sz w:val="24"/>
          <w:szCs w:val="24"/>
          <w:lang w:val="en-US"/>
        </w:rPr>
        <w:t>)</w:t>
      </w:r>
      <w:r w:rsidR="00191C82" w:rsidRPr="00AD7EDC">
        <w:rPr>
          <w:rFonts w:ascii="Arial" w:hAnsi="Arial" w:cs="Arial"/>
          <w:sz w:val="24"/>
          <w:szCs w:val="24"/>
          <w:lang w:val="en-US"/>
        </w:rPr>
        <w:t xml:space="preserve"> was predominantly associated with cells, thus it increased when </w:t>
      </w:r>
      <w:r w:rsidR="00453A0A">
        <w:rPr>
          <w:rFonts w:ascii="Arial" w:hAnsi="Arial" w:cs="Arial"/>
          <w:sz w:val="24"/>
          <w:szCs w:val="24"/>
          <w:lang w:val="en-US"/>
        </w:rPr>
        <w:t xml:space="preserve">more </w:t>
      </w:r>
      <w:r w:rsidR="0057013C" w:rsidRPr="00AD7EDC">
        <w:rPr>
          <w:rFonts w:ascii="Arial" w:hAnsi="Arial" w:cs="Arial"/>
          <w:sz w:val="24"/>
          <w:szCs w:val="24"/>
          <w:lang w:val="en-US"/>
        </w:rPr>
        <w:t>intracellular viruses were included</w:t>
      </w:r>
      <w:r w:rsidR="00191C82" w:rsidRPr="00AD7EDC">
        <w:rPr>
          <w:rFonts w:ascii="Arial" w:hAnsi="Arial" w:cs="Arial"/>
          <w:sz w:val="24"/>
          <w:szCs w:val="24"/>
          <w:lang w:val="en-US"/>
        </w:rPr>
        <w:t>.</w:t>
      </w:r>
      <w:r w:rsidR="00462E85" w:rsidRPr="00AD7EDC">
        <w:rPr>
          <w:rFonts w:ascii="Arial" w:hAnsi="Arial" w:cs="Arial"/>
          <w:sz w:val="24"/>
          <w:szCs w:val="24"/>
          <w:lang w:val="en-US"/>
        </w:rPr>
        <w:t xml:space="preserve"> In contra</w:t>
      </w:r>
      <w:r w:rsidR="00C56C65" w:rsidRPr="00AD7EDC">
        <w:rPr>
          <w:rFonts w:ascii="Arial" w:hAnsi="Arial" w:cs="Arial"/>
          <w:sz w:val="24"/>
          <w:szCs w:val="24"/>
          <w:lang w:val="en-US"/>
        </w:rPr>
        <w:t>s</w:t>
      </w:r>
      <w:r w:rsidR="00462E85" w:rsidRPr="00AD7EDC">
        <w:rPr>
          <w:rFonts w:ascii="Arial" w:hAnsi="Arial" w:cs="Arial"/>
          <w:sz w:val="24"/>
          <w:szCs w:val="24"/>
          <w:lang w:val="en-US"/>
        </w:rPr>
        <w:t>t, the more negatively charged population (</w:t>
      </w:r>
      <w:r w:rsidR="00152131" w:rsidRPr="00AD7EDC">
        <w:rPr>
          <w:rFonts w:ascii="Arial" w:hAnsi="Arial" w:cs="Arial"/>
          <w:sz w:val="24"/>
          <w:szCs w:val="24"/>
          <w:lang w:val="en-US"/>
        </w:rPr>
        <w:t xml:space="preserve">referred to as </w:t>
      </w:r>
      <w:r w:rsidR="00152131">
        <w:rPr>
          <w:rFonts w:ascii="Arial" w:hAnsi="Arial" w:cs="Arial"/>
          <w:sz w:val="24"/>
          <w:szCs w:val="24"/>
          <w:lang w:val="en-US"/>
        </w:rPr>
        <w:t xml:space="preserve">FC progeny 2; </w:t>
      </w:r>
      <w:r w:rsidR="006F5242" w:rsidRPr="00AD7EDC">
        <w:rPr>
          <w:rFonts w:ascii="Arial" w:hAnsi="Arial" w:cs="Arial"/>
          <w:sz w:val="24"/>
          <w:szCs w:val="24"/>
          <w:lang w:val="en-US"/>
        </w:rPr>
        <w:t>FC-</w:t>
      </w:r>
      <w:r w:rsidR="00462E85" w:rsidRPr="00AD7EDC">
        <w:rPr>
          <w:rFonts w:ascii="Arial" w:hAnsi="Arial" w:cs="Arial"/>
          <w:sz w:val="24"/>
          <w:szCs w:val="24"/>
          <w:lang w:val="en-US"/>
        </w:rPr>
        <w:t>P</w:t>
      </w:r>
      <w:r w:rsidR="00462E85" w:rsidRPr="00AD7EDC">
        <w:rPr>
          <w:rFonts w:ascii="Arial" w:hAnsi="Arial" w:cs="Arial"/>
          <w:sz w:val="24"/>
          <w:szCs w:val="24"/>
          <w:vertAlign w:val="subscript"/>
          <w:lang w:val="en-US"/>
        </w:rPr>
        <w:t>2</w:t>
      </w:r>
      <w:r w:rsidR="0057013C" w:rsidRPr="00AD7EDC">
        <w:rPr>
          <w:rFonts w:ascii="Arial" w:hAnsi="Arial" w:cs="Arial"/>
          <w:sz w:val="24"/>
          <w:szCs w:val="24"/>
          <w:lang w:val="en-US"/>
        </w:rPr>
        <w:t>) was the predo</w:t>
      </w:r>
      <w:r w:rsidR="0057013C" w:rsidRPr="00AD7EDC">
        <w:rPr>
          <w:rFonts w:ascii="Arial" w:hAnsi="Arial" w:cs="Arial"/>
          <w:sz w:val="24"/>
          <w:szCs w:val="24"/>
          <w:lang w:val="en-US"/>
        </w:rPr>
        <w:t>m</w:t>
      </w:r>
      <w:r w:rsidR="0057013C" w:rsidRPr="00AD7EDC">
        <w:rPr>
          <w:rFonts w:ascii="Arial" w:hAnsi="Arial" w:cs="Arial"/>
          <w:sz w:val="24"/>
          <w:szCs w:val="24"/>
          <w:lang w:val="en-US"/>
        </w:rPr>
        <w:t xml:space="preserve">inant population in the supernatant </w:t>
      </w:r>
      <w:r w:rsidR="00FE38F0" w:rsidRPr="00AD7EDC">
        <w:rPr>
          <w:rFonts w:ascii="Arial" w:hAnsi="Arial" w:cs="Arial"/>
          <w:sz w:val="24"/>
          <w:szCs w:val="24"/>
          <w:lang w:val="en-US"/>
        </w:rPr>
        <w:t xml:space="preserve">when </w:t>
      </w:r>
      <w:r w:rsidR="00126944">
        <w:rPr>
          <w:rFonts w:ascii="Arial" w:hAnsi="Arial" w:cs="Arial"/>
          <w:sz w:val="24"/>
          <w:szCs w:val="24"/>
          <w:lang w:val="en-US"/>
        </w:rPr>
        <w:t xml:space="preserve">most of the </w:t>
      </w:r>
      <w:r w:rsidR="00FE38F0" w:rsidRPr="00AD7EDC">
        <w:rPr>
          <w:rFonts w:ascii="Arial" w:hAnsi="Arial" w:cs="Arial"/>
          <w:sz w:val="24"/>
          <w:szCs w:val="24"/>
          <w:lang w:val="en-US"/>
        </w:rPr>
        <w:t>intracellular virus</w:t>
      </w:r>
      <w:r w:rsidR="0057013C" w:rsidRPr="00AD7EDC">
        <w:rPr>
          <w:rFonts w:ascii="Arial" w:hAnsi="Arial" w:cs="Arial"/>
          <w:sz w:val="24"/>
          <w:szCs w:val="24"/>
          <w:lang w:val="en-US"/>
        </w:rPr>
        <w:t>es were e</w:t>
      </w:r>
      <w:r w:rsidR="0057013C" w:rsidRPr="00AD7EDC">
        <w:rPr>
          <w:rFonts w:ascii="Arial" w:hAnsi="Arial" w:cs="Arial"/>
          <w:sz w:val="24"/>
          <w:szCs w:val="24"/>
          <w:lang w:val="en-US"/>
        </w:rPr>
        <w:t>x</w:t>
      </w:r>
      <w:r w:rsidR="00FE38F0" w:rsidRPr="00AD7EDC">
        <w:rPr>
          <w:rFonts w:ascii="Arial" w:hAnsi="Arial" w:cs="Arial"/>
          <w:sz w:val="24"/>
          <w:szCs w:val="24"/>
          <w:lang w:val="en-US"/>
        </w:rPr>
        <w:t>cluded.</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In order to verify the integrity of the two </w:t>
      </w:r>
      <w:r w:rsidR="0057013C" w:rsidRPr="00AD7EDC">
        <w:rPr>
          <w:rFonts w:ascii="Arial" w:hAnsi="Arial" w:cs="Arial"/>
          <w:sz w:val="24"/>
          <w:szCs w:val="24"/>
          <w:lang w:val="en-US"/>
        </w:rPr>
        <w:t xml:space="preserve">DNA-containing </w:t>
      </w:r>
      <w:r w:rsidRPr="00AD7EDC">
        <w:rPr>
          <w:rFonts w:ascii="Arial" w:hAnsi="Arial" w:cs="Arial"/>
          <w:sz w:val="24"/>
          <w:szCs w:val="24"/>
          <w:lang w:val="en-US"/>
        </w:rPr>
        <w:t xml:space="preserve">viral populations, </w:t>
      </w:r>
      <w:r w:rsidR="00C56C65" w:rsidRPr="00AD7EDC">
        <w:rPr>
          <w:rFonts w:ascii="Arial" w:hAnsi="Arial" w:cs="Arial"/>
          <w:sz w:val="24"/>
          <w:szCs w:val="24"/>
          <w:lang w:val="en-US"/>
        </w:rPr>
        <w:t xml:space="preserve">we </w:t>
      </w:r>
      <w:r w:rsidR="00F84D40" w:rsidRPr="00AD7EDC">
        <w:rPr>
          <w:rFonts w:ascii="Arial" w:hAnsi="Arial" w:cs="Arial"/>
          <w:sz w:val="24"/>
          <w:szCs w:val="24"/>
          <w:lang w:val="en-US"/>
        </w:rPr>
        <w:t>collected</w:t>
      </w:r>
      <w:r w:rsidR="00C56C65" w:rsidRPr="00AD7EDC">
        <w:rPr>
          <w:rFonts w:ascii="Arial" w:hAnsi="Arial" w:cs="Arial"/>
          <w:sz w:val="24"/>
          <w:szCs w:val="24"/>
          <w:lang w:val="en-US"/>
        </w:rPr>
        <w:t xml:space="preserve"> supernatant and intracellular viruses</w:t>
      </w:r>
      <w:r w:rsidR="00F84D40" w:rsidRPr="00AD7EDC">
        <w:rPr>
          <w:rFonts w:ascii="Arial" w:hAnsi="Arial" w:cs="Arial"/>
          <w:sz w:val="24"/>
          <w:szCs w:val="24"/>
          <w:lang w:val="en-US"/>
        </w:rPr>
        <w:t xml:space="preserve"> </w:t>
      </w:r>
      <w:r w:rsidR="00C56C65" w:rsidRPr="00AD7EDC">
        <w:rPr>
          <w:rFonts w:ascii="Arial" w:hAnsi="Arial" w:cs="Arial"/>
          <w:sz w:val="24"/>
          <w:szCs w:val="24"/>
          <w:lang w:val="en-US"/>
        </w:rPr>
        <w:t xml:space="preserve">and </w:t>
      </w:r>
      <w:r w:rsidRPr="00AD7EDC">
        <w:rPr>
          <w:rFonts w:ascii="Arial" w:hAnsi="Arial" w:cs="Arial"/>
          <w:sz w:val="24"/>
          <w:szCs w:val="24"/>
          <w:lang w:val="en-US"/>
        </w:rPr>
        <w:t xml:space="preserve">subjected </w:t>
      </w:r>
      <w:r w:rsidR="00C56C65" w:rsidRPr="00AD7EDC">
        <w:rPr>
          <w:rFonts w:ascii="Arial" w:hAnsi="Arial" w:cs="Arial"/>
          <w:sz w:val="24"/>
          <w:szCs w:val="24"/>
          <w:lang w:val="en-US"/>
        </w:rPr>
        <w:t xml:space="preserve">them </w:t>
      </w:r>
      <w:r w:rsidRPr="00AD7EDC">
        <w:rPr>
          <w:rFonts w:ascii="Arial" w:hAnsi="Arial" w:cs="Arial"/>
          <w:sz w:val="24"/>
          <w:szCs w:val="24"/>
          <w:lang w:val="en-US"/>
        </w:rPr>
        <w:t xml:space="preserve">to </w:t>
      </w:r>
      <w:proofErr w:type="spellStart"/>
      <w:r w:rsidRPr="00AD7EDC">
        <w:rPr>
          <w:rFonts w:ascii="Arial" w:hAnsi="Arial" w:cs="Arial"/>
          <w:sz w:val="24"/>
          <w:szCs w:val="24"/>
          <w:lang w:val="en-US"/>
        </w:rPr>
        <w:t>nucleolytic</w:t>
      </w:r>
      <w:proofErr w:type="spellEnd"/>
      <w:r w:rsidRPr="00AD7EDC">
        <w:rPr>
          <w:rFonts w:ascii="Arial" w:hAnsi="Arial" w:cs="Arial"/>
          <w:sz w:val="24"/>
          <w:szCs w:val="24"/>
          <w:lang w:val="en-US"/>
        </w:rPr>
        <w:t xml:space="preserve"> d</w:t>
      </w:r>
      <w:r w:rsidRPr="00AD7EDC">
        <w:rPr>
          <w:rFonts w:ascii="Arial" w:hAnsi="Arial" w:cs="Arial"/>
          <w:sz w:val="24"/>
          <w:szCs w:val="24"/>
          <w:lang w:val="en-US"/>
        </w:rPr>
        <w:t>i</w:t>
      </w:r>
      <w:r w:rsidRPr="00AD7EDC">
        <w:rPr>
          <w:rFonts w:ascii="Arial" w:hAnsi="Arial" w:cs="Arial"/>
          <w:sz w:val="24"/>
          <w:szCs w:val="24"/>
          <w:lang w:val="en-US"/>
        </w:rPr>
        <w:t xml:space="preserve">gestion. </w:t>
      </w:r>
      <w:r w:rsidR="00F84D40" w:rsidRPr="00AD7EDC">
        <w:rPr>
          <w:rFonts w:ascii="Arial" w:hAnsi="Arial" w:cs="Arial"/>
          <w:sz w:val="24"/>
          <w:szCs w:val="24"/>
          <w:lang w:val="en-US"/>
        </w:rPr>
        <w:t xml:space="preserve">As shown in Fig. 1B, </w:t>
      </w:r>
      <w:r w:rsidRPr="00AD7EDC">
        <w:rPr>
          <w:rFonts w:ascii="Arial" w:hAnsi="Arial" w:cs="Arial"/>
          <w:sz w:val="24"/>
          <w:szCs w:val="24"/>
          <w:lang w:val="en-US"/>
        </w:rPr>
        <w:t xml:space="preserve">both virus populations </w:t>
      </w:r>
      <w:r w:rsidR="00F84D40" w:rsidRPr="00AD7EDC">
        <w:rPr>
          <w:rFonts w:ascii="Arial" w:hAnsi="Arial" w:cs="Arial"/>
          <w:sz w:val="24"/>
          <w:szCs w:val="24"/>
          <w:lang w:val="en-US"/>
        </w:rPr>
        <w:t>were resistant to nuclease dige</w:t>
      </w:r>
      <w:r w:rsidR="00F84D40" w:rsidRPr="00AD7EDC">
        <w:rPr>
          <w:rFonts w:ascii="Arial" w:hAnsi="Arial" w:cs="Arial"/>
          <w:sz w:val="24"/>
          <w:szCs w:val="24"/>
          <w:lang w:val="en-US"/>
        </w:rPr>
        <w:t>s</w:t>
      </w:r>
      <w:r w:rsidR="00F84D40" w:rsidRPr="00AD7EDC">
        <w:rPr>
          <w:rFonts w:ascii="Arial" w:hAnsi="Arial" w:cs="Arial"/>
          <w:sz w:val="24"/>
          <w:szCs w:val="24"/>
          <w:lang w:val="en-US"/>
        </w:rPr>
        <w:t xml:space="preserve">tion and their AEX profile did not change, indicating that both </w:t>
      </w:r>
      <w:r w:rsidR="00C56C65" w:rsidRPr="00AD7EDC">
        <w:rPr>
          <w:rFonts w:ascii="Arial" w:hAnsi="Arial" w:cs="Arial"/>
          <w:sz w:val="24"/>
          <w:szCs w:val="24"/>
          <w:lang w:val="en-US"/>
        </w:rPr>
        <w:t>particle types</w:t>
      </w:r>
      <w:r w:rsidR="00F84D40" w:rsidRPr="00AD7EDC">
        <w:rPr>
          <w:rFonts w:ascii="Arial" w:hAnsi="Arial" w:cs="Arial"/>
          <w:sz w:val="24"/>
          <w:szCs w:val="24"/>
          <w:lang w:val="en-US"/>
        </w:rPr>
        <w:t xml:space="preserve"> represent assembled DNA-containing particles.</w:t>
      </w:r>
    </w:p>
    <w:p w:rsidR="00491CDE"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MVM capsid assembly </w:t>
      </w:r>
      <w:r w:rsidR="00453A0A">
        <w:rPr>
          <w:rFonts w:ascii="Arial" w:hAnsi="Arial" w:cs="Arial"/>
          <w:sz w:val="24"/>
          <w:szCs w:val="24"/>
          <w:lang w:val="en-US"/>
        </w:rPr>
        <w:t>occurs in the nucleus</w:t>
      </w:r>
      <w:r w:rsidRPr="00AD7EDC">
        <w:rPr>
          <w:rFonts w:ascii="Arial" w:hAnsi="Arial" w:cs="Arial"/>
          <w:sz w:val="24"/>
          <w:szCs w:val="24"/>
          <w:lang w:val="en-US"/>
        </w:rPr>
        <w:t xml:space="preserve">. </w:t>
      </w:r>
      <w:r w:rsidR="00491CDE" w:rsidRPr="00AD7EDC">
        <w:rPr>
          <w:rFonts w:ascii="Arial" w:hAnsi="Arial" w:cs="Arial"/>
          <w:sz w:val="24"/>
          <w:szCs w:val="24"/>
          <w:lang w:val="en-US"/>
        </w:rPr>
        <w:t xml:space="preserve">It was therefore of interest to verify the presence of both virus populations in the nucleus early </w:t>
      </w:r>
      <w:r w:rsidR="00FA4AD6" w:rsidRPr="00AD7EDC">
        <w:rPr>
          <w:rFonts w:ascii="Arial" w:hAnsi="Arial" w:cs="Arial"/>
          <w:sz w:val="24"/>
          <w:szCs w:val="24"/>
          <w:lang w:val="en-US"/>
        </w:rPr>
        <w:t>at</w:t>
      </w:r>
      <w:r w:rsidR="00491CDE" w:rsidRPr="00AD7EDC">
        <w:rPr>
          <w:rFonts w:ascii="Arial" w:hAnsi="Arial" w:cs="Arial"/>
          <w:sz w:val="24"/>
          <w:szCs w:val="24"/>
          <w:lang w:val="en-US"/>
        </w:rPr>
        <w:t xml:space="preserve"> the onset of a</w:t>
      </w:r>
      <w:r w:rsidR="00491CDE" w:rsidRPr="00AD7EDC">
        <w:rPr>
          <w:rFonts w:ascii="Arial" w:hAnsi="Arial" w:cs="Arial"/>
          <w:sz w:val="24"/>
          <w:szCs w:val="24"/>
          <w:lang w:val="en-US"/>
        </w:rPr>
        <w:t>s</w:t>
      </w:r>
      <w:r w:rsidR="00491CDE" w:rsidRPr="00AD7EDC">
        <w:rPr>
          <w:rFonts w:ascii="Arial" w:hAnsi="Arial" w:cs="Arial"/>
          <w:sz w:val="24"/>
          <w:szCs w:val="24"/>
          <w:lang w:val="en-US"/>
        </w:rPr>
        <w:lastRenderedPageBreak/>
        <w:t xml:space="preserve">sembly and packaging. </w:t>
      </w:r>
      <w:r w:rsidR="00FA4AD6" w:rsidRPr="00AD7EDC">
        <w:rPr>
          <w:rFonts w:ascii="Arial" w:hAnsi="Arial" w:cs="Arial"/>
          <w:sz w:val="24"/>
          <w:szCs w:val="24"/>
          <w:lang w:val="en-US"/>
        </w:rPr>
        <w:t>V</w:t>
      </w:r>
      <w:r w:rsidRPr="00AD7EDC">
        <w:rPr>
          <w:rFonts w:ascii="Arial" w:hAnsi="Arial" w:cs="Arial"/>
          <w:sz w:val="24"/>
          <w:szCs w:val="24"/>
          <w:lang w:val="en-US"/>
        </w:rPr>
        <w:t>irus</w:t>
      </w:r>
      <w:r w:rsidR="00FA4AD6" w:rsidRPr="00AD7EDC">
        <w:rPr>
          <w:rFonts w:ascii="Arial" w:hAnsi="Arial" w:cs="Arial"/>
          <w:sz w:val="24"/>
          <w:szCs w:val="24"/>
          <w:lang w:val="en-US"/>
        </w:rPr>
        <w:t>es</w:t>
      </w:r>
      <w:r w:rsidRPr="00AD7EDC">
        <w:rPr>
          <w:rFonts w:ascii="Arial" w:hAnsi="Arial" w:cs="Arial"/>
          <w:sz w:val="24"/>
          <w:szCs w:val="24"/>
          <w:lang w:val="en-US"/>
        </w:rPr>
        <w:t xml:space="preserve"> </w:t>
      </w:r>
      <w:r w:rsidR="00FA4AD6" w:rsidRPr="00AD7EDC">
        <w:rPr>
          <w:rFonts w:ascii="Arial" w:hAnsi="Arial" w:cs="Arial"/>
          <w:sz w:val="24"/>
          <w:szCs w:val="24"/>
          <w:lang w:val="en-US"/>
        </w:rPr>
        <w:t xml:space="preserve">were </w:t>
      </w:r>
      <w:r w:rsidR="00491CDE" w:rsidRPr="00AD7EDC">
        <w:rPr>
          <w:rFonts w:ascii="Arial" w:hAnsi="Arial" w:cs="Arial"/>
          <w:sz w:val="24"/>
          <w:szCs w:val="24"/>
          <w:lang w:val="en-US"/>
        </w:rPr>
        <w:t xml:space="preserve">collected </w:t>
      </w:r>
      <w:r w:rsidRPr="00AD7EDC">
        <w:rPr>
          <w:rFonts w:ascii="Arial" w:hAnsi="Arial" w:cs="Arial"/>
          <w:sz w:val="24"/>
          <w:szCs w:val="24"/>
          <w:lang w:val="en-US"/>
        </w:rPr>
        <w:t xml:space="preserve">from </w:t>
      </w:r>
      <w:r w:rsidR="00491CDE" w:rsidRPr="00AD7EDC">
        <w:rPr>
          <w:rFonts w:ascii="Arial" w:hAnsi="Arial" w:cs="Arial"/>
          <w:sz w:val="24"/>
          <w:szCs w:val="24"/>
          <w:lang w:val="en-US"/>
        </w:rPr>
        <w:t xml:space="preserve">isolated nuclei </w:t>
      </w:r>
      <w:r w:rsidRPr="00AD7EDC">
        <w:rPr>
          <w:rFonts w:ascii="Arial" w:hAnsi="Arial" w:cs="Arial"/>
          <w:sz w:val="24"/>
          <w:szCs w:val="24"/>
          <w:lang w:val="en-US"/>
        </w:rPr>
        <w:t xml:space="preserve">of infected murine fibroblasts </w:t>
      </w:r>
      <w:r w:rsidR="00491CDE" w:rsidRPr="00AD7EDC">
        <w:rPr>
          <w:rFonts w:ascii="Arial" w:hAnsi="Arial" w:cs="Arial"/>
          <w:sz w:val="24"/>
          <w:szCs w:val="24"/>
          <w:lang w:val="en-US"/>
        </w:rPr>
        <w:t>early after infec</w:t>
      </w:r>
      <w:r w:rsidR="0057013C" w:rsidRPr="00AD7EDC">
        <w:rPr>
          <w:rFonts w:ascii="Arial" w:hAnsi="Arial" w:cs="Arial"/>
          <w:sz w:val="24"/>
          <w:szCs w:val="24"/>
          <w:lang w:val="en-US"/>
        </w:rPr>
        <w:t>tion</w:t>
      </w:r>
      <w:r w:rsidR="00491CDE" w:rsidRPr="00AD7EDC">
        <w:rPr>
          <w:rFonts w:ascii="Arial" w:hAnsi="Arial" w:cs="Arial"/>
          <w:sz w:val="24"/>
          <w:szCs w:val="24"/>
          <w:lang w:val="en-US"/>
        </w:rPr>
        <w:t xml:space="preserve"> </w:t>
      </w:r>
      <w:r w:rsidRPr="00AD7EDC">
        <w:rPr>
          <w:rFonts w:ascii="Arial" w:hAnsi="Arial" w:cs="Arial"/>
          <w:sz w:val="24"/>
          <w:szCs w:val="24"/>
          <w:lang w:val="en-US"/>
        </w:rPr>
        <w:t>and subjected to AEX</w:t>
      </w:r>
      <w:r w:rsidR="009A409F" w:rsidRPr="00AD7EDC">
        <w:rPr>
          <w:rFonts w:ascii="Arial" w:hAnsi="Arial" w:cs="Arial"/>
          <w:sz w:val="24"/>
          <w:szCs w:val="24"/>
          <w:lang w:val="en-US"/>
        </w:rPr>
        <w:t>-</w:t>
      </w:r>
      <w:r w:rsidRPr="00AD7EDC">
        <w:rPr>
          <w:rFonts w:ascii="Arial" w:hAnsi="Arial" w:cs="Arial"/>
          <w:sz w:val="24"/>
          <w:szCs w:val="24"/>
          <w:lang w:val="en-US"/>
        </w:rPr>
        <w:t>qPCR</w:t>
      </w:r>
      <w:r w:rsidRPr="00AD7EDC">
        <w:rPr>
          <w:rFonts w:ascii="Arial" w:hAnsi="Arial" w:cs="Arial"/>
          <w:color w:val="FF0000"/>
          <w:sz w:val="24"/>
          <w:szCs w:val="24"/>
          <w:lang w:val="en-US"/>
        </w:rPr>
        <w:t xml:space="preserve">. </w:t>
      </w:r>
      <w:r w:rsidRPr="00AD7EDC">
        <w:rPr>
          <w:rFonts w:ascii="Arial" w:hAnsi="Arial" w:cs="Arial"/>
          <w:sz w:val="24"/>
          <w:szCs w:val="24"/>
          <w:lang w:val="en-US"/>
        </w:rPr>
        <w:t>As shown in Fig. 1C</w:t>
      </w:r>
      <w:r w:rsidR="009A409F" w:rsidRPr="00AD7EDC">
        <w:rPr>
          <w:rFonts w:ascii="Arial" w:hAnsi="Arial" w:cs="Arial"/>
          <w:sz w:val="24"/>
          <w:szCs w:val="24"/>
          <w:lang w:val="en-US"/>
        </w:rPr>
        <w:t>,</w:t>
      </w:r>
      <w:r w:rsidRPr="00AD7EDC">
        <w:rPr>
          <w:rFonts w:ascii="Arial" w:hAnsi="Arial" w:cs="Arial"/>
          <w:sz w:val="24"/>
          <w:szCs w:val="24"/>
          <w:lang w:val="en-US"/>
        </w:rPr>
        <w:t xml:space="preserve"> </w:t>
      </w:r>
      <w:r w:rsidR="0057013C" w:rsidRPr="00AD7EDC">
        <w:rPr>
          <w:rFonts w:ascii="Arial" w:hAnsi="Arial" w:cs="Arial"/>
          <w:sz w:val="24"/>
          <w:szCs w:val="24"/>
          <w:lang w:val="en-US"/>
        </w:rPr>
        <w:t>by 18</w:t>
      </w:r>
      <w:r w:rsidR="0090083D">
        <w:rPr>
          <w:rFonts w:ascii="Arial" w:hAnsi="Arial" w:cs="Arial"/>
          <w:sz w:val="24"/>
          <w:szCs w:val="24"/>
          <w:lang w:val="en-US"/>
        </w:rPr>
        <w:t xml:space="preserve"> </w:t>
      </w:r>
      <w:proofErr w:type="spellStart"/>
      <w:r w:rsidR="0057013C" w:rsidRPr="00AD7EDC">
        <w:rPr>
          <w:rFonts w:ascii="Arial" w:hAnsi="Arial" w:cs="Arial"/>
          <w:sz w:val="24"/>
          <w:szCs w:val="24"/>
          <w:lang w:val="en-US"/>
        </w:rPr>
        <w:t>hpi</w:t>
      </w:r>
      <w:proofErr w:type="spellEnd"/>
      <w:r w:rsidR="00FA4AD6" w:rsidRPr="00AD7EDC">
        <w:rPr>
          <w:rFonts w:ascii="Arial" w:hAnsi="Arial" w:cs="Arial"/>
          <w:sz w:val="24"/>
          <w:szCs w:val="24"/>
          <w:lang w:val="en-US"/>
        </w:rPr>
        <w:t xml:space="preserve"> </w:t>
      </w:r>
      <w:r w:rsidRPr="00AD7EDC">
        <w:rPr>
          <w:rFonts w:ascii="Arial" w:hAnsi="Arial" w:cs="Arial"/>
          <w:sz w:val="24"/>
          <w:szCs w:val="24"/>
          <w:lang w:val="en-US"/>
        </w:rPr>
        <w:t>both DNA</w:t>
      </w:r>
      <w:r w:rsidR="00491CDE" w:rsidRPr="00AD7EDC">
        <w:rPr>
          <w:rFonts w:ascii="Arial" w:hAnsi="Arial" w:cs="Arial"/>
          <w:sz w:val="24"/>
          <w:szCs w:val="24"/>
          <w:lang w:val="en-US"/>
        </w:rPr>
        <w:t>-</w:t>
      </w:r>
      <w:r w:rsidRPr="00AD7EDC">
        <w:rPr>
          <w:rFonts w:ascii="Arial" w:hAnsi="Arial" w:cs="Arial"/>
          <w:sz w:val="24"/>
          <w:szCs w:val="24"/>
          <w:lang w:val="en-US"/>
        </w:rPr>
        <w:t xml:space="preserve">containing viral populations co-existed in the cell nucleus in similar amounts. </w:t>
      </w:r>
    </w:p>
    <w:p w:rsidR="00761052" w:rsidRDefault="00C405E1"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Besides DNA-containing capsids</w:t>
      </w:r>
      <w:r w:rsidR="00511308" w:rsidRPr="00AD7EDC">
        <w:rPr>
          <w:rFonts w:ascii="Arial" w:hAnsi="Arial" w:cs="Arial"/>
          <w:sz w:val="24"/>
          <w:szCs w:val="24"/>
          <w:lang w:val="en-US"/>
        </w:rPr>
        <w:t xml:space="preserve">, MVM infection results in the accumulation of empty capsids (EC), which represent assembled capsid precursors that </w:t>
      </w:r>
      <w:r w:rsidR="006C04E3" w:rsidRPr="00AD7EDC">
        <w:rPr>
          <w:rFonts w:ascii="Arial" w:hAnsi="Arial" w:cs="Arial"/>
          <w:sz w:val="24"/>
          <w:szCs w:val="24"/>
          <w:lang w:val="en-US"/>
        </w:rPr>
        <w:t>have not</w:t>
      </w:r>
      <w:r w:rsidR="00511308" w:rsidRPr="00AD7EDC">
        <w:rPr>
          <w:rFonts w:ascii="Arial" w:hAnsi="Arial" w:cs="Arial"/>
          <w:sz w:val="24"/>
          <w:szCs w:val="24"/>
          <w:lang w:val="en-US"/>
        </w:rPr>
        <w:t xml:space="preserve"> </w:t>
      </w:r>
      <w:r w:rsidR="00750E68">
        <w:rPr>
          <w:rFonts w:ascii="Arial" w:hAnsi="Arial" w:cs="Arial"/>
          <w:sz w:val="24"/>
          <w:szCs w:val="24"/>
          <w:lang w:val="en-US"/>
        </w:rPr>
        <w:t xml:space="preserve">yet </w:t>
      </w:r>
      <w:r w:rsidR="00511308" w:rsidRPr="00AD7EDC">
        <w:rPr>
          <w:rFonts w:ascii="Arial" w:hAnsi="Arial" w:cs="Arial"/>
          <w:sz w:val="24"/>
          <w:szCs w:val="24"/>
          <w:lang w:val="en-US"/>
        </w:rPr>
        <w:t>pack</w:t>
      </w:r>
      <w:r w:rsidR="006C04E3" w:rsidRPr="00AD7EDC">
        <w:rPr>
          <w:rFonts w:ascii="Arial" w:hAnsi="Arial" w:cs="Arial"/>
          <w:sz w:val="24"/>
          <w:szCs w:val="24"/>
          <w:lang w:val="en-US"/>
        </w:rPr>
        <w:t>age</w:t>
      </w:r>
      <w:r w:rsidR="004A472B" w:rsidRPr="00AD7EDC">
        <w:rPr>
          <w:rFonts w:ascii="Arial" w:hAnsi="Arial" w:cs="Arial"/>
          <w:sz w:val="24"/>
          <w:szCs w:val="24"/>
          <w:lang w:val="en-US"/>
        </w:rPr>
        <w:t>d</w:t>
      </w:r>
      <w:r w:rsidR="007C1D87" w:rsidRPr="00AD7EDC">
        <w:rPr>
          <w:rFonts w:ascii="Arial" w:hAnsi="Arial" w:cs="Arial"/>
          <w:sz w:val="24"/>
          <w:szCs w:val="24"/>
          <w:lang w:val="en-US"/>
        </w:rPr>
        <w:t xml:space="preserve"> viral genomes </w:t>
      </w:r>
      <w:r w:rsidR="007C1D87"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&lt;EndNote&gt;&lt;Cite&gt;&lt;Author&gt;Muller&lt;/Author&gt;&lt;Year&gt;1983&lt;/Year&gt;&lt;RecNum&gt;397&lt;/RecNum&gt;&lt;DisplayText&gt;(33)&lt;/DisplayText&gt;&lt;record&gt;&lt;rec-number&gt;397&lt;/rec-number&gt;&lt;foreign-keys&gt;&lt;key app="EN" db-id="p9a95ada2x9dfketax5psfv72w29ssrpedff"&gt;397&lt;/key&gt;&lt;/foreign-keys&gt;&lt;ref-type name="Journal Article"&gt;17&lt;/ref-type&gt;&lt;contributors&gt;&lt;authors&gt;&lt;author&gt;Muller, D. E.&lt;/author&gt;&lt;author&gt;Siegl, G.&lt;/author&gt;&lt;/authors&gt;&lt;/contributors&gt;&lt;auth-address&gt;Univ Bern,Inst Hyg &amp;amp; Med Mikrobiol,Ch-3010 Bern,Switzerland&lt;/auth-address&gt;&lt;titles&gt;&lt;title&gt;Maturation of Parvovirus Luiii in a Subcellular System .2. Isolation and Characterization of Nucleoprotein Intermediates&lt;/title&gt;&lt;secondary-title&gt;Journal of General Virology&lt;/secondary-title&gt;&lt;alt-title&gt;J Gen Virol&lt;/alt-title&gt;&lt;/titles&gt;&lt;periodical&gt;&lt;full-title&gt;Journal of General Virology&lt;/full-title&gt;&lt;abbr-1&gt;J Gen Virol&lt;/abbr-1&gt;&lt;/periodical&gt;&lt;alt-periodical&gt;&lt;full-title&gt;Journal of General Virology&lt;/full-title&gt;&lt;abbr-1&gt;J Gen Virol&lt;/abbr-1&gt;&lt;/alt-periodical&gt;&lt;pages&gt;1055-1067&lt;/pages&gt;&lt;volume&gt;64&lt;/volume&gt;&lt;number&gt;May&lt;/number&gt;&lt;dates&gt;&lt;year&gt;1983&lt;/year&gt;&lt;/dates&gt;&lt;isbn&gt;0022-1317&lt;/isbn&gt;&lt;accession-num&gt;ISI:A1983QR33200008&lt;/accession-num&gt;&lt;urls&gt;&lt;related-urls&gt;&lt;url&gt;&amp;lt;Go to ISI&amp;gt;://A1983QR33200008&lt;/url&gt;&lt;/related-urls&gt;&lt;/urls&gt;&lt;electronic-resource-num&gt;Doi 10.1099/0022-1317-64-5-1055&lt;/electronic-resource-num&gt;&lt;language&gt;English&lt;/language&gt;&lt;/record&gt;&lt;/Cite&gt;&lt;/EndNote&gt;</w:instrText>
      </w:r>
      <w:r w:rsidR="007C1D8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33" w:tooltip="Muller, 1983 #397" w:history="1">
        <w:r w:rsidR="00C11952" w:rsidRPr="00AD7EDC">
          <w:rPr>
            <w:rFonts w:ascii="Arial" w:hAnsi="Arial" w:cs="Arial"/>
            <w:noProof/>
            <w:sz w:val="24"/>
            <w:szCs w:val="24"/>
            <w:lang w:val="en-US"/>
          </w:rPr>
          <w:t>33</w:t>
        </w:r>
      </w:hyperlink>
      <w:r w:rsidR="005A3880" w:rsidRPr="00AD7EDC">
        <w:rPr>
          <w:rFonts w:ascii="Arial" w:hAnsi="Arial" w:cs="Arial"/>
          <w:noProof/>
          <w:sz w:val="24"/>
          <w:szCs w:val="24"/>
          <w:lang w:val="en-US"/>
        </w:rPr>
        <w:t>)</w:t>
      </w:r>
      <w:r w:rsidR="007C1D87" w:rsidRPr="00AD7EDC">
        <w:rPr>
          <w:rFonts w:ascii="Arial" w:hAnsi="Arial" w:cs="Arial"/>
          <w:sz w:val="24"/>
          <w:szCs w:val="24"/>
          <w:lang w:val="en-US"/>
        </w:rPr>
        <w:fldChar w:fldCharType="end"/>
      </w:r>
      <w:r w:rsidR="00511308" w:rsidRPr="00AD7EDC">
        <w:rPr>
          <w:rFonts w:ascii="Arial" w:hAnsi="Arial" w:cs="Arial"/>
          <w:sz w:val="24"/>
          <w:szCs w:val="24"/>
          <w:lang w:val="en-US"/>
        </w:rPr>
        <w:t>. To verify their AEX profile</w:t>
      </w:r>
      <w:r w:rsidR="00191C82" w:rsidRPr="00AD7EDC">
        <w:rPr>
          <w:rFonts w:ascii="Arial" w:hAnsi="Arial" w:cs="Arial"/>
          <w:sz w:val="24"/>
          <w:szCs w:val="24"/>
          <w:lang w:val="en-US"/>
        </w:rPr>
        <w:t>, EC</w:t>
      </w:r>
      <w:r w:rsidR="00C75ED6" w:rsidRPr="00AD7EDC">
        <w:rPr>
          <w:rFonts w:ascii="Arial" w:hAnsi="Arial" w:cs="Arial"/>
          <w:sz w:val="24"/>
          <w:szCs w:val="24"/>
          <w:lang w:val="en-US"/>
        </w:rPr>
        <w:t xml:space="preserve"> </w:t>
      </w:r>
      <w:r w:rsidR="00511308" w:rsidRPr="00AD7EDC">
        <w:rPr>
          <w:rFonts w:ascii="Arial" w:hAnsi="Arial" w:cs="Arial"/>
          <w:sz w:val="24"/>
          <w:szCs w:val="24"/>
          <w:lang w:val="en-US"/>
        </w:rPr>
        <w:t xml:space="preserve">precursors </w:t>
      </w:r>
      <w:r w:rsidRPr="00AD7EDC">
        <w:rPr>
          <w:rFonts w:ascii="Arial" w:hAnsi="Arial" w:cs="Arial"/>
          <w:sz w:val="24"/>
          <w:szCs w:val="24"/>
          <w:lang w:val="en-US"/>
        </w:rPr>
        <w:t xml:space="preserve">were purified by </w:t>
      </w:r>
      <w:proofErr w:type="spellStart"/>
      <w:r w:rsidRPr="00AD7EDC">
        <w:rPr>
          <w:rFonts w:ascii="Arial" w:hAnsi="Arial" w:cs="Arial"/>
          <w:sz w:val="24"/>
          <w:szCs w:val="24"/>
          <w:lang w:val="en-US"/>
        </w:rPr>
        <w:t>CsCl</w:t>
      </w:r>
      <w:proofErr w:type="spellEnd"/>
      <w:r w:rsidRPr="00AD7EDC">
        <w:rPr>
          <w:rFonts w:ascii="Arial" w:hAnsi="Arial" w:cs="Arial"/>
          <w:sz w:val="24"/>
          <w:szCs w:val="24"/>
          <w:lang w:val="en-US"/>
        </w:rPr>
        <w:t xml:space="preserve">, subjected to </w:t>
      </w:r>
      <w:r w:rsidR="00191C82" w:rsidRPr="00AD7EDC">
        <w:rPr>
          <w:rFonts w:ascii="Arial" w:hAnsi="Arial" w:cs="Arial"/>
          <w:sz w:val="24"/>
          <w:szCs w:val="24"/>
          <w:lang w:val="en-US"/>
        </w:rPr>
        <w:t>AEX</w:t>
      </w:r>
      <w:r w:rsidR="006C04E3" w:rsidRPr="00AD7EDC">
        <w:rPr>
          <w:rFonts w:ascii="Arial" w:hAnsi="Arial" w:cs="Arial"/>
          <w:sz w:val="24"/>
          <w:szCs w:val="24"/>
          <w:lang w:val="en-US"/>
        </w:rPr>
        <w:t xml:space="preserve"> and</w:t>
      </w:r>
      <w:r w:rsidR="0057013C" w:rsidRPr="00AD7EDC">
        <w:rPr>
          <w:rFonts w:ascii="Arial" w:hAnsi="Arial" w:cs="Arial"/>
          <w:sz w:val="24"/>
          <w:szCs w:val="24"/>
          <w:lang w:val="en-US"/>
        </w:rPr>
        <w:t xml:space="preserve"> </w:t>
      </w:r>
      <w:r w:rsidR="00191C82" w:rsidRPr="00AD7EDC">
        <w:rPr>
          <w:rFonts w:ascii="Arial" w:hAnsi="Arial" w:cs="Arial"/>
          <w:sz w:val="24"/>
          <w:szCs w:val="24"/>
          <w:lang w:val="en-US"/>
        </w:rPr>
        <w:t>visualized by dot blot using an antibody against a</w:t>
      </w:r>
      <w:r w:rsidR="00191C82" w:rsidRPr="00AD7EDC">
        <w:rPr>
          <w:rFonts w:ascii="Arial" w:hAnsi="Arial" w:cs="Arial"/>
          <w:sz w:val="24"/>
          <w:szCs w:val="24"/>
          <w:lang w:val="en-US"/>
        </w:rPr>
        <w:t>s</w:t>
      </w:r>
      <w:r w:rsidR="00191C82" w:rsidRPr="00AD7EDC">
        <w:rPr>
          <w:rFonts w:ascii="Arial" w:hAnsi="Arial" w:cs="Arial"/>
          <w:sz w:val="24"/>
          <w:szCs w:val="24"/>
          <w:lang w:val="en-US"/>
        </w:rPr>
        <w:t>sembled capsids</w:t>
      </w:r>
      <w:r w:rsidR="0090083D">
        <w:rPr>
          <w:rFonts w:ascii="Arial" w:hAnsi="Arial" w:cs="Arial"/>
          <w:sz w:val="24"/>
          <w:szCs w:val="24"/>
          <w:lang w:val="en-US"/>
        </w:rPr>
        <w:t xml:space="preserve"> (Mab B7</w:t>
      </w:r>
      <w:r w:rsidR="006C04E3" w:rsidRPr="00AD7EDC">
        <w:rPr>
          <w:rFonts w:ascii="Arial" w:hAnsi="Arial" w:cs="Arial"/>
          <w:sz w:val="24"/>
          <w:szCs w:val="24"/>
          <w:lang w:val="en-US"/>
        </w:rPr>
        <w:t>)</w:t>
      </w:r>
      <w:r w:rsidR="00750E68" w:rsidRPr="00750E68">
        <w:rPr>
          <w:rFonts w:ascii="Arial" w:hAnsi="Arial" w:cs="Arial"/>
          <w:sz w:val="24"/>
          <w:szCs w:val="24"/>
          <w:lang w:val="en-US"/>
        </w:rPr>
        <w:t xml:space="preserve"> </w:t>
      </w:r>
      <w:r w:rsidR="00750E68" w:rsidRPr="00AD7EDC">
        <w:rPr>
          <w:rFonts w:ascii="Arial" w:hAnsi="Arial" w:cs="Arial"/>
          <w:sz w:val="24"/>
          <w:szCs w:val="24"/>
          <w:lang w:val="en-US"/>
        </w:rPr>
        <w:fldChar w:fldCharType="begin"/>
      </w:r>
      <w:r w:rsidR="00750E68" w:rsidRPr="00AD7EDC">
        <w:rPr>
          <w:rFonts w:ascii="Arial" w:hAnsi="Arial" w:cs="Arial"/>
          <w:sz w:val="24"/>
          <w:szCs w:val="24"/>
          <w:lang w:val="en-US"/>
        </w:rPr>
        <w:instrText xml:space="preserve"> ADDIN EN.CITE &lt;EndNote&gt;&lt;Cite&gt;&lt;Author&gt;Lopez-Bueno&lt;/Author&gt;&lt;Year&gt;2003&lt;/Year&gt;&lt;RecNum&gt;84&lt;/RecNum&gt;&lt;DisplayText&gt;(23)&lt;/DisplayText&gt;&lt;record&gt;&lt;rec-number&gt;84&lt;/rec-number&gt;&lt;foreign-keys&gt;&lt;key app="EN" db-id="p9a95ada2x9dfketax5psfv72w29ssrpedff"&gt;84&lt;/key&gt;&lt;/foreign-keys&gt;&lt;ref-type name="Journal Article"&gt;17&lt;/ref-type&gt;&lt;contributors&gt;&lt;authors&gt;&lt;author&gt;Lopez-Bueno, A.&lt;/author&gt;&lt;author&gt;Mateu, M. G.&lt;/author&gt;&lt;author&gt;Almendral,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Spain&lt;/auth-address&gt;&lt;titles&gt;&lt;title&gt;High mutant frequency in populations of a DNA virus allows evasion from antibody therapy in an immunodeficient host&lt;/title&gt;&lt;secondary-title&gt;J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virology&lt;/abbr-1&gt;&lt;/alt-periodical&gt;&lt;pages&gt;2701-2708&lt;/pages&gt;&lt;volume&gt;77&lt;/volume&gt;&lt;number&gt;4&lt;/number&gt;&lt;keywords&gt;&lt;keyword&gt;parvovirus minute virus&lt;/keyword&gt;&lt;keyword&gt;neutralizing antibodies&lt;/keyword&gt;&lt;keyword&gt;monoclonal-antibody&lt;/keyword&gt;&lt;keyword&gt;canine parvovirus&lt;/keyword&gt;&lt;keyword&gt;scid mice&lt;/keyword&gt;&lt;keyword&gt;spontaneous mutation&lt;/keyword&gt;&lt;keyword&gt;resistant mutants&lt;/keyword&gt;&lt;keyword&gt;passive transfer&lt;/keyword&gt;&lt;keyword&gt;viral diseases&lt;/keyword&gt;&lt;keyword&gt;escape mutants&lt;/keyword&gt;&lt;/keywords&gt;&lt;dates&gt;&lt;year&gt;2003&lt;/year&gt;&lt;pub-dates&gt;&lt;date&gt;Feb&lt;/date&gt;&lt;/pub-dates&gt;&lt;/dates&gt;&lt;isbn&gt;0022-538X&lt;/isbn&gt;&lt;accession-num&gt;ISI:000180712700043&lt;/accession-num&gt;&lt;urls&gt;&lt;related-urls&gt;&lt;url&gt;&amp;lt;Go to ISI&amp;gt;://000180712700043&lt;/url&gt;&lt;/related-urls&gt;&lt;/urls&gt;&lt;electronic-resource-num&gt;10.1128/Jvi.77.4.2701-2708.2003&lt;/electronic-resource-num&gt;&lt;language&gt;English&lt;/language&gt;&lt;/record&gt;&lt;/Cite&gt;&lt;/EndNote&gt;</w:instrText>
      </w:r>
      <w:r w:rsidR="00750E68" w:rsidRPr="00AD7EDC">
        <w:rPr>
          <w:rFonts w:ascii="Arial" w:hAnsi="Arial" w:cs="Arial"/>
          <w:sz w:val="24"/>
          <w:szCs w:val="24"/>
          <w:lang w:val="en-US"/>
        </w:rPr>
        <w:fldChar w:fldCharType="separate"/>
      </w:r>
      <w:r w:rsidR="00750E68" w:rsidRPr="00AD7EDC">
        <w:rPr>
          <w:rFonts w:ascii="Arial" w:hAnsi="Arial" w:cs="Arial"/>
          <w:noProof/>
          <w:sz w:val="24"/>
          <w:szCs w:val="24"/>
          <w:lang w:val="en-US"/>
        </w:rPr>
        <w:t>(</w:t>
      </w:r>
      <w:hyperlink w:anchor="_ENREF_23" w:tooltip="Lopez-Bueno, 2003 #84" w:history="1">
        <w:r w:rsidR="00C11952" w:rsidRPr="00AD7EDC">
          <w:rPr>
            <w:rFonts w:ascii="Arial" w:hAnsi="Arial" w:cs="Arial"/>
            <w:noProof/>
            <w:sz w:val="24"/>
            <w:szCs w:val="24"/>
            <w:lang w:val="en-US"/>
          </w:rPr>
          <w:t>23</w:t>
        </w:r>
      </w:hyperlink>
      <w:r w:rsidR="00750E68" w:rsidRPr="00AD7EDC">
        <w:rPr>
          <w:rFonts w:ascii="Arial" w:hAnsi="Arial" w:cs="Arial"/>
          <w:noProof/>
          <w:sz w:val="24"/>
          <w:szCs w:val="24"/>
          <w:lang w:val="en-US"/>
        </w:rPr>
        <w:t>)</w:t>
      </w:r>
      <w:r w:rsidR="00750E68" w:rsidRPr="00AD7EDC">
        <w:rPr>
          <w:rFonts w:ascii="Arial" w:hAnsi="Arial" w:cs="Arial"/>
          <w:sz w:val="24"/>
          <w:szCs w:val="24"/>
          <w:lang w:val="en-US"/>
        </w:rPr>
        <w:fldChar w:fldCharType="end"/>
      </w:r>
      <w:r w:rsidR="00191C82" w:rsidRPr="00AD7EDC">
        <w:rPr>
          <w:rFonts w:ascii="Arial" w:hAnsi="Arial" w:cs="Arial"/>
          <w:sz w:val="24"/>
          <w:szCs w:val="24"/>
          <w:lang w:val="en-US"/>
        </w:rPr>
        <w:t xml:space="preserve">. As illustrated in Fig. 1D, EC </w:t>
      </w:r>
      <w:r w:rsidR="006C04E3" w:rsidRPr="00AD7EDC">
        <w:rPr>
          <w:rFonts w:ascii="Arial" w:hAnsi="Arial" w:cs="Arial"/>
          <w:sz w:val="24"/>
          <w:szCs w:val="24"/>
          <w:lang w:val="en-US"/>
        </w:rPr>
        <w:t>had an AEX profile r</w:t>
      </w:r>
      <w:r w:rsidR="006C04E3" w:rsidRPr="00AD7EDC">
        <w:rPr>
          <w:rFonts w:ascii="Arial" w:hAnsi="Arial" w:cs="Arial"/>
          <w:sz w:val="24"/>
          <w:szCs w:val="24"/>
          <w:lang w:val="en-US"/>
        </w:rPr>
        <w:t>e</w:t>
      </w:r>
      <w:r w:rsidR="006C04E3" w:rsidRPr="00AD7EDC">
        <w:rPr>
          <w:rFonts w:ascii="Arial" w:hAnsi="Arial" w:cs="Arial"/>
          <w:sz w:val="24"/>
          <w:szCs w:val="24"/>
          <w:lang w:val="en-US"/>
        </w:rPr>
        <w:t xml:space="preserve">sembling that of the </w:t>
      </w:r>
      <w:r w:rsidR="00912D3E" w:rsidRPr="00AD7EDC">
        <w:rPr>
          <w:rFonts w:ascii="Arial" w:hAnsi="Arial" w:cs="Arial"/>
          <w:sz w:val="24"/>
          <w:szCs w:val="24"/>
          <w:lang w:val="en-US"/>
        </w:rPr>
        <w:t>FC-</w:t>
      </w:r>
      <w:r w:rsidR="006C04E3" w:rsidRPr="00AD7EDC">
        <w:rPr>
          <w:rFonts w:ascii="Arial" w:hAnsi="Arial" w:cs="Arial"/>
          <w:sz w:val="24"/>
          <w:szCs w:val="24"/>
          <w:lang w:val="en-US"/>
        </w:rPr>
        <w:t>P</w:t>
      </w:r>
      <w:r w:rsidR="006C04E3" w:rsidRPr="00AD7EDC">
        <w:rPr>
          <w:rFonts w:ascii="Arial" w:hAnsi="Arial" w:cs="Arial"/>
          <w:sz w:val="24"/>
          <w:szCs w:val="24"/>
          <w:vertAlign w:val="subscript"/>
          <w:lang w:val="en-US"/>
        </w:rPr>
        <w:t>1</w:t>
      </w:r>
      <w:r w:rsidR="006C04E3" w:rsidRPr="00AD7EDC">
        <w:rPr>
          <w:rFonts w:ascii="Arial" w:hAnsi="Arial" w:cs="Arial"/>
          <w:sz w:val="24"/>
          <w:szCs w:val="24"/>
          <w:lang w:val="en-US"/>
        </w:rPr>
        <w:t xml:space="preserve"> </w:t>
      </w:r>
      <w:r w:rsidR="006A36B2" w:rsidRPr="00AD7EDC">
        <w:rPr>
          <w:rFonts w:ascii="Arial" w:hAnsi="Arial" w:cs="Arial"/>
          <w:sz w:val="24"/>
          <w:szCs w:val="24"/>
          <w:lang w:val="en-US"/>
        </w:rPr>
        <w:t>population. The</w:t>
      </w:r>
      <w:r w:rsidR="00CC6B10" w:rsidRPr="00AD7EDC">
        <w:rPr>
          <w:rFonts w:ascii="Arial" w:hAnsi="Arial" w:cs="Arial"/>
          <w:sz w:val="24"/>
          <w:szCs w:val="24"/>
          <w:lang w:val="en-US"/>
        </w:rPr>
        <w:t xml:space="preserve"> fact that </w:t>
      </w:r>
      <w:r w:rsidR="00D10FD0" w:rsidRPr="00AD7EDC">
        <w:rPr>
          <w:rFonts w:ascii="Arial" w:hAnsi="Arial" w:cs="Arial"/>
          <w:sz w:val="24"/>
          <w:szCs w:val="24"/>
          <w:lang w:val="en-US"/>
        </w:rPr>
        <w:t>FC-</w:t>
      </w:r>
      <w:r w:rsidR="00CC6B10" w:rsidRPr="00AD7EDC">
        <w:rPr>
          <w:rFonts w:ascii="Arial" w:hAnsi="Arial" w:cs="Arial"/>
          <w:sz w:val="24"/>
          <w:szCs w:val="24"/>
          <w:lang w:val="en-US"/>
        </w:rPr>
        <w:t>P</w:t>
      </w:r>
      <w:r w:rsidR="00CC6B10" w:rsidRPr="00AD7EDC">
        <w:rPr>
          <w:rFonts w:ascii="Arial" w:hAnsi="Arial" w:cs="Arial"/>
          <w:sz w:val="24"/>
          <w:szCs w:val="24"/>
          <w:vertAlign w:val="subscript"/>
          <w:lang w:val="en-US"/>
        </w:rPr>
        <w:t>1</w:t>
      </w:r>
      <w:r w:rsidR="00CC6B10" w:rsidRPr="00AD7EDC">
        <w:rPr>
          <w:rFonts w:ascii="Arial" w:hAnsi="Arial" w:cs="Arial"/>
          <w:sz w:val="24"/>
          <w:szCs w:val="24"/>
          <w:lang w:val="en-US"/>
        </w:rPr>
        <w:t xml:space="preserve"> </w:t>
      </w:r>
      <w:r w:rsidR="00750E68">
        <w:rPr>
          <w:rFonts w:ascii="Arial" w:hAnsi="Arial" w:cs="Arial"/>
          <w:sz w:val="24"/>
          <w:szCs w:val="24"/>
          <w:lang w:val="en-US"/>
        </w:rPr>
        <w:t xml:space="preserve">particles </w:t>
      </w:r>
      <w:r w:rsidR="00181AFD" w:rsidRPr="00AD7EDC">
        <w:rPr>
          <w:rFonts w:ascii="Arial" w:hAnsi="Arial" w:cs="Arial"/>
          <w:sz w:val="24"/>
          <w:szCs w:val="24"/>
          <w:lang w:val="en-US"/>
        </w:rPr>
        <w:t>are predominan</w:t>
      </w:r>
      <w:r w:rsidR="00181AFD" w:rsidRPr="00AD7EDC">
        <w:rPr>
          <w:rFonts w:ascii="Arial" w:hAnsi="Arial" w:cs="Arial"/>
          <w:sz w:val="24"/>
          <w:szCs w:val="24"/>
          <w:lang w:val="en-US"/>
        </w:rPr>
        <w:t>t</w:t>
      </w:r>
      <w:r w:rsidR="00181AFD" w:rsidRPr="00AD7EDC">
        <w:rPr>
          <w:rFonts w:ascii="Arial" w:hAnsi="Arial" w:cs="Arial"/>
          <w:sz w:val="24"/>
          <w:szCs w:val="24"/>
          <w:lang w:val="en-US"/>
        </w:rPr>
        <w:t>ly cell-associated and have</w:t>
      </w:r>
      <w:r w:rsidR="0057013C" w:rsidRPr="00AD7EDC">
        <w:rPr>
          <w:rFonts w:ascii="Arial" w:hAnsi="Arial" w:cs="Arial"/>
          <w:sz w:val="24"/>
          <w:szCs w:val="24"/>
          <w:lang w:val="en-US"/>
        </w:rPr>
        <w:t xml:space="preserve"> </w:t>
      </w:r>
      <w:r w:rsidR="00750E68">
        <w:rPr>
          <w:rFonts w:ascii="Arial" w:hAnsi="Arial" w:cs="Arial"/>
          <w:sz w:val="24"/>
          <w:szCs w:val="24"/>
          <w:lang w:val="en-US"/>
        </w:rPr>
        <w:t>a similar</w:t>
      </w:r>
      <w:r w:rsidR="0057013C" w:rsidRPr="00AD7EDC">
        <w:rPr>
          <w:rFonts w:ascii="Arial" w:hAnsi="Arial" w:cs="Arial"/>
          <w:sz w:val="24"/>
          <w:szCs w:val="24"/>
          <w:lang w:val="en-US"/>
        </w:rPr>
        <w:t xml:space="preserve"> AEX profile</w:t>
      </w:r>
      <w:r w:rsidR="00C75ED6" w:rsidRPr="00AD7EDC">
        <w:rPr>
          <w:rFonts w:ascii="Arial" w:hAnsi="Arial" w:cs="Arial"/>
          <w:sz w:val="24"/>
          <w:szCs w:val="24"/>
          <w:lang w:val="en-US"/>
        </w:rPr>
        <w:t xml:space="preserve"> </w:t>
      </w:r>
      <w:r w:rsidR="00750E68">
        <w:rPr>
          <w:rFonts w:ascii="Arial" w:hAnsi="Arial" w:cs="Arial"/>
          <w:sz w:val="24"/>
          <w:szCs w:val="24"/>
          <w:lang w:val="en-US"/>
        </w:rPr>
        <w:t xml:space="preserve">to that of the EC precursors </w:t>
      </w:r>
      <w:r w:rsidR="00CC6B10" w:rsidRPr="00AD7EDC">
        <w:rPr>
          <w:rFonts w:ascii="Arial" w:hAnsi="Arial" w:cs="Arial"/>
          <w:sz w:val="24"/>
          <w:szCs w:val="24"/>
          <w:lang w:val="en-US"/>
        </w:rPr>
        <w:t>would</w:t>
      </w:r>
      <w:r w:rsidR="00191C82" w:rsidRPr="00AD7EDC">
        <w:rPr>
          <w:rFonts w:ascii="Arial" w:hAnsi="Arial" w:cs="Arial"/>
          <w:sz w:val="24"/>
          <w:szCs w:val="24"/>
          <w:lang w:val="en-US"/>
        </w:rPr>
        <w:t xml:space="preserve"> </w:t>
      </w:r>
      <w:r w:rsidR="006A36B2" w:rsidRPr="00AD7EDC">
        <w:rPr>
          <w:rFonts w:ascii="Arial" w:hAnsi="Arial" w:cs="Arial"/>
          <w:sz w:val="24"/>
          <w:szCs w:val="24"/>
          <w:lang w:val="en-US"/>
        </w:rPr>
        <w:t>suggest</w:t>
      </w:r>
      <w:r w:rsidR="00191C82" w:rsidRPr="00AD7EDC">
        <w:rPr>
          <w:rFonts w:ascii="Arial" w:hAnsi="Arial" w:cs="Arial"/>
          <w:sz w:val="24"/>
          <w:szCs w:val="24"/>
          <w:lang w:val="en-US"/>
        </w:rPr>
        <w:t xml:space="preserve"> that </w:t>
      </w:r>
      <w:r w:rsidR="0057013C" w:rsidRPr="00AD7EDC">
        <w:rPr>
          <w:rFonts w:ascii="Arial" w:hAnsi="Arial" w:cs="Arial"/>
          <w:sz w:val="24"/>
          <w:szCs w:val="24"/>
          <w:lang w:val="en-US"/>
        </w:rPr>
        <w:t>they</w:t>
      </w:r>
      <w:r w:rsidR="006C04E3" w:rsidRPr="00AD7EDC">
        <w:rPr>
          <w:rFonts w:ascii="Arial" w:hAnsi="Arial" w:cs="Arial"/>
          <w:sz w:val="24"/>
          <w:szCs w:val="24"/>
          <w:lang w:val="en-US"/>
        </w:rPr>
        <w:t xml:space="preserve"> </w:t>
      </w:r>
      <w:r w:rsidR="00191C82" w:rsidRPr="00AD7EDC">
        <w:rPr>
          <w:rFonts w:ascii="Arial" w:hAnsi="Arial" w:cs="Arial"/>
          <w:sz w:val="24"/>
          <w:szCs w:val="24"/>
          <w:lang w:val="en-US"/>
        </w:rPr>
        <w:t>represent immature particles</w:t>
      </w:r>
      <w:r w:rsidR="00CC6B10" w:rsidRPr="00AD7EDC">
        <w:rPr>
          <w:rFonts w:ascii="Arial" w:hAnsi="Arial" w:cs="Arial"/>
          <w:sz w:val="24"/>
          <w:szCs w:val="24"/>
          <w:lang w:val="en-US"/>
        </w:rPr>
        <w:t xml:space="preserve"> </w:t>
      </w:r>
      <w:r w:rsidR="00CC6B10" w:rsidRPr="00761052">
        <w:rPr>
          <w:rFonts w:ascii="Arial" w:hAnsi="Arial" w:cs="Arial"/>
          <w:color w:val="000000" w:themeColor="text1"/>
          <w:sz w:val="24"/>
          <w:szCs w:val="24"/>
          <w:lang w:val="en-US"/>
        </w:rPr>
        <w:t xml:space="preserve">without </w:t>
      </w:r>
      <w:r w:rsidR="007900F2" w:rsidRPr="00761052">
        <w:rPr>
          <w:rFonts w:ascii="Arial" w:hAnsi="Arial" w:cs="Arial"/>
          <w:color w:val="000000" w:themeColor="text1"/>
          <w:sz w:val="24"/>
          <w:szCs w:val="24"/>
          <w:lang w:val="en-US"/>
        </w:rPr>
        <w:t>egress</w:t>
      </w:r>
      <w:r w:rsidR="00CC6B10" w:rsidRPr="00761052">
        <w:rPr>
          <w:rFonts w:ascii="Arial" w:hAnsi="Arial" w:cs="Arial"/>
          <w:color w:val="000000" w:themeColor="text1"/>
          <w:sz w:val="24"/>
          <w:szCs w:val="24"/>
          <w:lang w:val="en-US"/>
        </w:rPr>
        <w:t xml:space="preserve"> potential</w:t>
      </w:r>
      <w:r w:rsidR="006C04E3" w:rsidRPr="00AD7EDC">
        <w:rPr>
          <w:rFonts w:ascii="Arial" w:hAnsi="Arial" w:cs="Arial"/>
          <w:sz w:val="24"/>
          <w:szCs w:val="24"/>
          <w:lang w:val="en-US"/>
        </w:rPr>
        <w:t>,</w:t>
      </w:r>
      <w:r w:rsidR="00191C82" w:rsidRPr="00AD7EDC">
        <w:rPr>
          <w:rFonts w:ascii="Arial" w:hAnsi="Arial" w:cs="Arial"/>
          <w:sz w:val="24"/>
          <w:szCs w:val="24"/>
          <w:lang w:val="en-US"/>
        </w:rPr>
        <w:t xml:space="preserve"> whereas </w:t>
      </w:r>
      <w:r w:rsidR="00D10FD0" w:rsidRPr="00AD7EDC">
        <w:rPr>
          <w:rFonts w:ascii="Arial" w:hAnsi="Arial" w:cs="Arial"/>
          <w:sz w:val="24"/>
          <w:szCs w:val="24"/>
          <w:lang w:val="en-US"/>
        </w:rPr>
        <w:t>FC-</w:t>
      </w:r>
      <w:r w:rsidR="006C04E3" w:rsidRPr="00AD7EDC">
        <w:rPr>
          <w:rFonts w:ascii="Arial" w:hAnsi="Arial" w:cs="Arial"/>
          <w:sz w:val="24"/>
          <w:szCs w:val="24"/>
          <w:lang w:val="en-US"/>
        </w:rPr>
        <w:t>P</w:t>
      </w:r>
      <w:r w:rsidR="006C04E3" w:rsidRPr="00AD7EDC">
        <w:rPr>
          <w:rFonts w:ascii="Arial" w:hAnsi="Arial" w:cs="Arial"/>
          <w:sz w:val="24"/>
          <w:szCs w:val="24"/>
          <w:vertAlign w:val="subscript"/>
          <w:lang w:val="en-US"/>
        </w:rPr>
        <w:t>2</w:t>
      </w:r>
      <w:r w:rsidR="006C04E3" w:rsidRPr="00AD7EDC">
        <w:rPr>
          <w:rFonts w:ascii="Arial" w:hAnsi="Arial" w:cs="Arial"/>
          <w:sz w:val="24"/>
          <w:szCs w:val="24"/>
          <w:lang w:val="en-US"/>
        </w:rPr>
        <w:t xml:space="preserve"> </w:t>
      </w:r>
      <w:r w:rsidR="00181AFD" w:rsidRPr="00AD7EDC">
        <w:rPr>
          <w:rFonts w:ascii="Arial" w:hAnsi="Arial" w:cs="Arial"/>
          <w:sz w:val="24"/>
          <w:szCs w:val="24"/>
          <w:lang w:val="en-US"/>
        </w:rPr>
        <w:t>would</w:t>
      </w:r>
      <w:r w:rsidR="006C04E3" w:rsidRPr="00AD7EDC">
        <w:rPr>
          <w:rFonts w:ascii="Arial" w:hAnsi="Arial" w:cs="Arial"/>
          <w:sz w:val="24"/>
          <w:szCs w:val="24"/>
          <w:lang w:val="en-US"/>
        </w:rPr>
        <w:t xml:space="preserve"> represent </w:t>
      </w:r>
      <w:r w:rsidR="00191C82" w:rsidRPr="00AD7EDC">
        <w:rPr>
          <w:rFonts w:ascii="Arial" w:hAnsi="Arial" w:cs="Arial"/>
          <w:sz w:val="24"/>
          <w:szCs w:val="24"/>
          <w:lang w:val="en-US"/>
        </w:rPr>
        <w:t>parti</w:t>
      </w:r>
      <w:r w:rsidR="007A2E7E" w:rsidRPr="00AD7EDC">
        <w:rPr>
          <w:rFonts w:ascii="Arial" w:hAnsi="Arial" w:cs="Arial"/>
          <w:sz w:val="24"/>
          <w:szCs w:val="24"/>
          <w:lang w:val="en-US"/>
        </w:rPr>
        <w:t>cles</w:t>
      </w:r>
      <w:r w:rsidR="00C75ED6" w:rsidRPr="00AD7EDC">
        <w:rPr>
          <w:rFonts w:ascii="Arial" w:hAnsi="Arial" w:cs="Arial"/>
          <w:sz w:val="24"/>
          <w:szCs w:val="24"/>
          <w:lang w:val="en-US"/>
        </w:rPr>
        <w:t xml:space="preserve"> displaying a further maturation step </w:t>
      </w:r>
      <w:r w:rsidR="00761052">
        <w:rPr>
          <w:rFonts w:ascii="Arial" w:hAnsi="Arial" w:cs="Arial"/>
          <w:sz w:val="24"/>
          <w:szCs w:val="24"/>
          <w:lang w:val="en-US"/>
        </w:rPr>
        <w:t>enabling active r</w:t>
      </w:r>
      <w:r w:rsidR="00761052">
        <w:rPr>
          <w:rFonts w:ascii="Arial" w:hAnsi="Arial" w:cs="Arial"/>
          <w:sz w:val="24"/>
          <w:szCs w:val="24"/>
          <w:lang w:val="en-US"/>
        </w:rPr>
        <w:t>e</w:t>
      </w:r>
      <w:r w:rsidR="00761052">
        <w:rPr>
          <w:rFonts w:ascii="Arial" w:hAnsi="Arial" w:cs="Arial"/>
          <w:sz w:val="24"/>
          <w:szCs w:val="24"/>
          <w:lang w:val="en-US"/>
        </w:rPr>
        <w:t>lease.</w:t>
      </w:r>
    </w:p>
    <w:p w:rsidR="00191C82" w:rsidRPr="00AD7EDC" w:rsidRDefault="006F5242" w:rsidP="005B56EC">
      <w:pPr>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FC-</w:t>
      </w:r>
      <w:r w:rsidR="007A2E7E" w:rsidRPr="00AD7EDC">
        <w:rPr>
          <w:rFonts w:ascii="Arial" w:hAnsi="Arial" w:cs="Arial"/>
          <w:b/>
          <w:sz w:val="24"/>
          <w:szCs w:val="24"/>
          <w:lang w:val="en-US"/>
        </w:rPr>
        <w:t>P</w:t>
      </w:r>
      <w:r w:rsidR="007A2E7E" w:rsidRPr="00AD7EDC">
        <w:rPr>
          <w:rFonts w:ascii="Arial" w:hAnsi="Arial" w:cs="Arial"/>
          <w:b/>
          <w:sz w:val="24"/>
          <w:szCs w:val="24"/>
          <w:vertAlign w:val="subscript"/>
          <w:lang w:val="en-US"/>
        </w:rPr>
        <w:t>1</w:t>
      </w:r>
      <w:r w:rsidR="007A2E7E" w:rsidRPr="00AD7EDC">
        <w:rPr>
          <w:rFonts w:ascii="Arial" w:hAnsi="Arial" w:cs="Arial"/>
          <w:b/>
          <w:sz w:val="24"/>
          <w:szCs w:val="24"/>
          <w:lang w:val="en-US"/>
        </w:rPr>
        <w:t xml:space="preserve"> </w:t>
      </w:r>
      <w:r w:rsidR="00E41FDB" w:rsidRPr="00AD7EDC">
        <w:rPr>
          <w:rFonts w:ascii="Arial" w:hAnsi="Arial" w:cs="Arial"/>
          <w:b/>
          <w:sz w:val="24"/>
          <w:szCs w:val="24"/>
          <w:lang w:val="en-US"/>
        </w:rPr>
        <w:t xml:space="preserve">and </w:t>
      </w:r>
      <w:r w:rsidRPr="00AD7EDC">
        <w:rPr>
          <w:rFonts w:ascii="Arial" w:hAnsi="Arial" w:cs="Arial"/>
          <w:b/>
          <w:sz w:val="24"/>
          <w:szCs w:val="24"/>
          <w:lang w:val="en-US"/>
        </w:rPr>
        <w:t>FC-</w:t>
      </w:r>
      <w:r w:rsidR="00E41FDB" w:rsidRPr="00AD7EDC">
        <w:rPr>
          <w:rFonts w:ascii="Arial" w:hAnsi="Arial" w:cs="Arial"/>
          <w:b/>
          <w:sz w:val="24"/>
          <w:szCs w:val="24"/>
          <w:lang w:val="en-US"/>
        </w:rPr>
        <w:t>P</w:t>
      </w:r>
      <w:r w:rsidR="00E41FDB" w:rsidRPr="00AD7EDC">
        <w:rPr>
          <w:rFonts w:ascii="Arial" w:hAnsi="Arial" w:cs="Arial"/>
          <w:b/>
          <w:sz w:val="24"/>
          <w:szCs w:val="24"/>
          <w:vertAlign w:val="subscript"/>
          <w:lang w:val="en-US"/>
        </w:rPr>
        <w:t>2</w:t>
      </w:r>
      <w:r w:rsidR="00E41FDB" w:rsidRPr="00AD7EDC">
        <w:rPr>
          <w:rFonts w:ascii="Arial" w:hAnsi="Arial" w:cs="Arial"/>
          <w:b/>
          <w:sz w:val="24"/>
          <w:szCs w:val="24"/>
          <w:lang w:val="en-US"/>
        </w:rPr>
        <w:t xml:space="preserve"> </w:t>
      </w:r>
      <w:r w:rsidR="00191C82" w:rsidRPr="00AD7EDC">
        <w:rPr>
          <w:rFonts w:ascii="Arial" w:hAnsi="Arial" w:cs="Arial"/>
          <w:b/>
          <w:sz w:val="24"/>
          <w:szCs w:val="24"/>
          <w:lang w:val="en-US"/>
        </w:rPr>
        <w:t xml:space="preserve">are infectious </w:t>
      </w:r>
      <w:r w:rsidR="006660EA">
        <w:rPr>
          <w:rFonts w:ascii="Arial" w:hAnsi="Arial" w:cs="Arial"/>
          <w:b/>
          <w:sz w:val="24"/>
          <w:szCs w:val="24"/>
          <w:lang w:val="en-US"/>
        </w:rPr>
        <w:t>and</w:t>
      </w:r>
      <w:r w:rsidR="006660EA" w:rsidRPr="00AD7EDC">
        <w:rPr>
          <w:rFonts w:ascii="Arial" w:hAnsi="Arial" w:cs="Arial"/>
          <w:b/>
          <w:sz w:val="24"/>
          <w:szCs w:val="24"/>
          <w:lang w:val="en-US"/>
        </w:rPr>
        <w:t xml:space="preserve"> </w:t>
      </w:r>
      <w:r w:rsidR="00E41FDB" w:rsidRPr="00AD7EDC">
        <w:rPr>
          <w:rFonts w:ascii="Arial" w:hAnsi="Arial" w:cs="Arial"/>
          <w:b/>
          <w:sz w:val="24"/>
          <w:szCs w:val="24"/>
          <w:lang w:val="en-US"/>
        </w:rPr>
        <w:t>differ in N-VP2 conformation</w:t>
      </w:r>
      <w:r w:rsidR="00191C82" w:rsidRPr="00AD7EDC">
        <w:rPr>
          <w:rFonts w:ascii="Arial" w:hAnsi="Arial" w:cs="Arial"/>
          <w:b/>
          <w:sz w:val="24"/>
          <w:szCs w:val="24"/>
          <w:lang w:val="en-US"/>
        </w:rPr>
        <w:t xml:space="preserve">. </w:t>
      </w:r>
      <w:r w:rsidR="00191C82" w:rsidRPr="00AD7EDC">
        <w:rPr>
          <w:rFonts w:ascii="Arial" w:hAnsi="Arial" w:cs="Arial"/>
          <w:sz w:val="24"/>
          <w:szCs w:val="24"/>
          <w:lang w:val="en-US"/>
        </w:rPr>
        <w:t xml:space="preserve">In order to further </w:t>
      </w:r>
      <w:r w:rsidR="008F685F" w:rsidRPr="00AD7EDC">
        <w:rPr>
          <w:rFonts w:ascii="Arial" w:hAnsi="Arial" w:cs="Arial"/>
          <w:sz w:val="24"/>
          <w:szCs w:val="24"/>
          <w:lang w:val="en-US"/>
        </w:rPr>
        <w:t xml:space="preserve">characterize the two FC populations, </w:t>
      </w:r>
      <w:r w:rsidR="00E41FDB" w:rsidRPr="00AD7EDC">
        <w:rPr>
          <w:rFonts w:ascii="Arial" w:hAnsi="Arial" w:cs="Arial"/>
          <w:sz w:val="24"/>
          <w:szCs w:val="24"/>
          <w:lang w:val="en-US"/>
        </w:rPr>
        <w:t>we separated the</w:t>
      </w:r>
      <w:r w:rsidR="00D10FD0" w:rsidRPr="00AD7EDC">
        <w:rPr>
          <w:rFonts w:ascii="Arial" w:hAnsi="Arial" w:cs="Arial"/>
          <w:sz w:val="24"/>
          <w:szCs w:val="24"/>
          <w:lang w:val="en-US"/>
        </w:rPr>
        <w:t>m</w:t>
      </w:r>
      <w:r w:rsidR="00E41FDB" w:rsidRPr="00AD7EDC">
        <w:rPr>
          <w:rFonts w:ascii="Arial" w:hAnsi="Arial" w:cs="Arial"/>
          <w:sz w:val="24"/>
          <w:szCs w:val="24"/>
          <w:lang w:val="en-US"/>
        </w:rPr>
        <w:t xml:space="preserve"> by AEX, pooled the fractions corresponding to each population and performed a second AEX</w:t>
      </w:r>
      <w:r w:rsidR="00191C82" w:rsidRPr="00AD7EDC">
        <w:rPr>
          <w:rFonts w:ascii="Arial" w:hAnsi="Arial" w:cs="Arial"/>
          <w:sz w:val="24"/>
          <w:szCs w:val="24"/>
          <w:lang w:val="en-US"/>
        </w:rPr>
        <w:t xml:space="preserve">. In Fig. 2A the chromatograms of purified </w:t>
      </w:r>
      <w:r w:rsidR="00D10FD0" w:rsidRPr="00AD7EDC">
        <w:rPr>
          <w:rFonts w:ascii="Arial" w:hAnsi="Arial" w:cs="Arial"/>
          <w:sz w:val="24"/>
          <w:szCs w:val="24"/>
          <w:lang w:val="en-US"/>
        </w:rPr>
        <w:t>FC-</w:t>
      </w:r>
      <w:r w:rsidR="00FE127E" w:rsidRPr="00AD7EDC">
        <w:rPr>
          <w:rFonts w:ascii="Arial" w:hAnsi="Arial" w:cs="Arial"/>
          <w:sz w:val="24"/>
          <w:szCs w:val="24"/>
          <w:lang w:val="en-US"/>
        </w:rPr>
        <w:t>P</w:t>
      </w:r>
      <w:r w:rsidR="00FE127E" w:rsidRPr="00AD7EDC">
        <w:rPr>
          <w:rFonts w:ascii="Arial" w:hAnsi="Arial" w:cs="Arial"/>
          <w:sz w:val="24"/>
          <w:szCs w:val="24"/>
          <w:vertAlign w:val="subscript"/>
          <w:lang w:val="en-US"/>
        </w:rPr>
        <w:t>1</w:t>
      </w:r>
      <w:r w:rsidR="00FE127E" w:rsidRPr="00AD7EDC">
        <w:rPr>
          <w:rFonts w:ascii="Arial" w:hAnsi="Arial" w:cs="Arial"/>
          <w:sz w:val="24"/>
          <w:szCs w:val="24"/>
          <w:lang w:val="en-US"/>
        </w:rPr>
        <w:t xml:space="preserve"> and </w:t>
      </w:r>
      <w:r w:rsidR="00D10FD0" w:rsidRPr="00AD7EDC">
        <w:rPr>
          <w:rFonts w:ascii="Arial" w:hAnsi="Arial" w:cs="Arial"/>
          <w:sz w:val="24"/>
          <w:szCs w:val="24"/>
          <w:lang w:val="en-US"/>
        </w:rPr>
        <w:t>FC-</w:t>
      </w:r>
      <w:r w:rsidR="00FE127E" w:rsidRPr="00AD7EDC">
        <w:rPr>
          <w:rFonts w:ascii="Arial" w:hAnsi="Arial" w:cs="Arial"/>
          <w:sz w:val="24"/>
          <w:szCs w:val="24"/>
          <w:lang w:val="en-US"/>
        </w:rPr>
        <w:t>P</w:t>
      </w:r>
      <w:r w:rsidR="00FE127E" w:rsidRPr="00AD7EDC">
        <w:rPr>
          <w:rFonts w:ascii="Arial" w:hAnsi="Arial" w:cs="Arial"/>
          <w:sz w:val="24"/>
          <w:szCs w:val="24"/>
          <w:vertAlign w:val="subscript"/>
          <w:lang w:val="en-US"/>
        </w:rPr>
        <w:t>2</w:t>
      </w:r>
      <w:r w:rsidR="00191C82" w:rsidRPr="00AD7EDC">
        <w:rPr>
          <w:rFonts w:ascii="Arial" w:hAnsi="Arial" w:cs="Arial"/>
          <w:sz w:val="24"/>
          <w:szCs w:val="24"/>
          <w:lang w:val="en-US"/>
        </w:rPr>
        <w:t xml:space="preserve"> are shown. The </w:t>
      </w:r>
      <w:r w:rsidR="00FE127E" w:rsidRPr="00AD7EDC">
        <w:rPr>
          <w:rFonts w:ascii="Arial" w:hAnsi="Arial" w:cs="Arial"/>
          <w:sz w:val="24"/>
          <w:szCs w:val="24"/>
          <w:lang w:val="en-US"/>
        </w:rPr>
        <w:t xml:space="preserve">purified viral </w:t>
      </w:r>
      <w:r w:rsidR="00D10FD0" w:rsidRPr="00AD7EDC">
        <w:rPr>
          <w:rFonts w:ascii="Arial" w:hAnsi="Arial" w:cs="Arial"/>
          <w:sz w:val="24"/>
          <w:szCs w:val="24"/>
          <w:lang w:val="en-US"/>
        </w:rPr>
        <w:t>populations</w:t>
      </w:r>
      <w:r w:rsidR="00191C82" w:rsidRPr="00AD7EDC">
        <w:rPr>
          <w:rFonts w:ascii="Arial" w:hAnsi="Arial" w:cs="Arial"/>
          <w:sz w:val="24"/>
          <w:szCs w:val="24"/>
          <w:lang w:val="en-US"/>
        </w:rPr>
        <w:t xml:space="preserve"> were used to investigate </w:t>
      </w:r>
      <w:r w:rsidR="00FE127E" w:rsidRPr="00AD7EDC">
        <w:rPr>
          <w:rFonts w:ascii="Arial" w:hAnsi="Arial" w:cs="Arial"/>
          <w:sz w:val="24"/>
          <w:szCs w:val="24"/>
          <w:lang w:val="en-US"/>
        </w:rPr>
        <w:t>their capacity to initiate the infection in A9 cells.</w:t>
      </w:r>
      <w:r w:rsidR="00191C82" w:rsidRPr="00AD7EDC">
        <w:rPr>
          <w:rFonts w:ascii="Arial" w:hAnsi="Arial" w:cs="Arial"/>
          <w:sz w:val="24"/>
          <w:szCs w:val="24"/>
          <w:lang w:val="en-US"/>
        </w:rPr>
        <w:t xml:space="preserve"> As demonstrated in Fig. 2B, both virus populations were able to reach the nucleus </w:t>
      </w:r>
      <w:r w:rsidR="00907D8B" w:rsidRPr="00AD7EDC">
        <w:rPr>
          <w:rFonts w:ascii="Arial" w:hAnsi="Arial" w:cs="Arial"/>
          <w:sz w:val="24"/>
          <w:szCs w:val="24"/>
          <w:lang w:val="en-US"/>
        </w:rPr>
        <w:t>and</w:t>
      </w:r>
      <w:r w:rsidR="00191C82" w:rsidRPr="00AD7EDC">
        <w:rPr>
          <w:rFonts w:ascii="Arial" w:hAnsi="Arial" w:cs="Arial"/>
          <w:sz w:val="24"/>
          <w:szCs w:val="24"/>
          <w:lang w:val="en-US"/>
        </w:rPr>
        <w:t xml:space="preserve"> their gen</w:t>
      </w:r>
      <w:r w:rsidR="00C47CC1">
        <w:rPr>
          <w:rFonts w:ascii="Arial" w:hAnsi="Arial" w:cs="Arial"/>
          <w:sz w:val="24"/>
          <w:szCs w:val="24"/>
          <w:lang w:val="en-US"/>
        </w:rPr>
        <w:t>omes were</w:t>
      </w:r>
      <w:r w:rsidR="00191C82" w:rsidRPr="00AD7EDC">
        <w:rPr>
          <w:rFonts w:ascii="Arial" w:hAnsi="Arial" w:cs="Arial"/>
          <w:sz w:val="24"/>
          <w:szCs w:val="24"/>
          <w:lang w:val="en-US"/>
        </w:rPr>
        <w:t xml:space="preserve"> repli</w:t>
      </w:r>
      <w:r w:rsidR="00907D8B" w:rsidRPr="00AD7EDC">
        <w:rPr>
          <w:rFonts w:ascii="Arial" w:hAnsi="Arial" w:cs="Arial"/>
          <w:sz w:val="24"/>
          <w:szCs w:val="24"/>
          <w:lang w:val="en-US"/>
        </w:rPr>
        <w:t>cated without significant differences.</w:t>
      </w:r>
    </w:p>
    <w:p w:rsidR="00191C82" w:rsidRPr="00AD7EDC" w:rsidRDefault="00907D8B"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In MVM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the N-terminal region of the VP2 (N-VP2) occupies an external posi</w:t>
      </w:r>
      <w:r w:rsidR="00C348CA" w:rsidRPr="00AD7EDC">
        <w:rPr>
          <w:rFonts w:ascii="Arial" w:hAnsi="Arial" w:cs="Arial"/>
          <w:sz w:val="24"/>
          <w:szCs w:val="24"/>
          <w:lang w:val="en-US"/>
        </w:rPr>
        <w:t>ton in the capsid, however, d</w:t>
      </w:r>
      <w:r w:rsidR="001C7483" w:rsidRPr="00AD7EDC">
        <w:rPr>
          <w:rFonts w:ascii="Arial" w:hAnsi="Arial" w:cs="Arial"/>
          <w:sz w:val="24"/>
          <w:szCs w:val="24"/>
          <w:lang w:val="en-US"/>
        </w:rPr>
        <w:t>uring entry N-VP2 is cleaved by endosomal prot</w:t>
      </w:r>
      <w:r w:rsidR="001C7483" w:rsidRPr="00AD7EDC">
        <w:rPr>
          <w:rFonts w:ascii="Arial" w:hAnsi="Arial" w:cs="Arial"/>
          <w:sz w:val="24"/>
          <w:szCs w:val="24"/>
          <w:lang w:val="en-US"/>
        </w:rPr>
        <w:t>e</w:t>
      </w:r>
      <w:r w:rsidR="001C7483" w:rsidRPr="00AD7EDC">
        <w:rPr>
          <w:rFonts w:ascii="Arial" w:hAnsi="Arial" w:cs="Arial"/>
          <w:sz w:val="24"/>
          <w:szCs w:val="24"/>
          <w:lang w:val="en-US"/>
        </w:rPr>
        <w:t>ases</w:t>
      </w:r>
      <w:r w:rsidR="00B522BB" w:rsidRPr="00AD7EDC">
        <w:rPr>
          <w:rFonts w:ascii="Arial" w:hAnsi="Arial" w:cs="Arial"/>
          <w:sz w:val="24"/>
          <w:szCs w:val="24"/>
          <w:lang w:val="en-US"/>
        </w:rPr>
        <w:t xml:space="preserve"> to render a shorter protein named VP3</w:t>
      </w:r>
      <w:r w:rsidR="00EC2475" w:rsidRPr="00AD7EDC">
        <w:rPr>
          <w:rFonts w:ascii="Arial" w:hAnsi="Arial" w:cs="Arial"/>
          <w:sz w:val="24"/>
          <w:szCs w:val="24"/>
          <w:lang w:val="en-US"/>
        </w:rPr>
        <w:t xml:space="preserve"> </w:t>
      </w:r>
      <w:r w:rsidR="00EC2475" w:rsidRPr="00AD7EDC">
        <w:rPr>
          <w:rFonts w:ascii="Arial" w:hAnsi="Arial" w:cs="Arial"/>
          <w:sz w:val="24"/>
          <w:szCs w:val="24"/>
          <w:lang w:val="en-US"/>
        </w:rPr>
        <w:fldChar w:fldCharType="begin">
          <w:fldData xml:space="preserve">PEVuZE5vdGU+PENpdGU+PEF1dGhvcj5UYXR0ZXJzYWxsPC9BdXRob3I+PFllYXI+MTk3NzwvWWVh
cj48UmVjTnVtPjM5OTwvUmVjTnVtPjxEaXNwbGF5VGV4dD4oNTIsIDU2KTwvRGlzcGxheVRleHQ+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PEVuZE5vdGU+PENpdGU+PEF1dGhvcj5UYXR0ZXJzYWxsPC9BdXRob3I+PFllYXI+MTk3NzwvWWVh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==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EC2475" w:rsidRPr="00AD7EDC">
        <w:rPr>
          <w:rFonts w:ascii="Arial" w:hAnsi="Arial" w:cs="Arial"/>
          <w:sz w:val="24"/>
          <w:szCs w:val="24"/>
          <w:lang w:val="en-US"/>
        </w:rPr>
      </w:r>
      <w:r w:rsidR="00EC2475"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52" w:tooltip="Tattersall, 1977 #399" w:history="1">
        <w:r w:rsidR="00C11952">
          <w:rPr>
            <w:rFonts w:ascii="Arial" w:hAnsi="Arial" w:cs="Arial"/>
            <w:noProof/>
            <w:sz w:val="24"/>
            <w:szCs w:val="24"/>
            <w:lang w:val="en-US"/>
          </w:rPr>
          <w:t>52</w:t>
        </w:r>
      </w:hyperlink>
      <w:r w:rsidR="00F06352">
        <w:rPr>
          <w:rFonts w:ascii="Arial" w:hAnsi="Arial" w:cs="Arial"/>
          <w:noProof/>
          <w:sz w:val="24"/>
          <w:szCs w:val="24"/>
          <w:lang w:val="en-US"/>
        </w:rPr>
        <w:t xml:space="preserve">, </w:t>
      </w:r>
      <w:hyperlink w:anchor="_ENREF_56" w:tooltip="Tullis, 1992 #400" w:history="1">
        <w:r w:rsidR="00C11952">
          <w:rPr>
            <w:rFonts w:ascii="Arial" w:hAnsi="Arial" w:cs="Arial"/>
            <w:noProof/>
            <w:sz w:val="24"/>
            <w:szCs w:val="24"/>
            <w:lang w:val="en-US"/>
          </w:rPr>
          <w:t>56</w:t>
        </w:r>
      </w:hyperlink>
      <w:r w:rsidR="00F06352">
        <w:rPr>
          <w:rFonts w:ascii="Arial" w:hAnsi="Arial" w:cs="Arial"/>
          <w:noProof/>
          <w:sz w:val="24"/>
          <w:szCs w:val="24"/>
          <w:lang w:val="en-US"/>
        </w:rPr>
        <w:t>)</w:t>
      </w:r>
      <w:r w:rsidR="00EC2475" w:rsidRPr="00AD7EDC">
        <w:rPr>
          <w:rFonts w:ascii="Arial" w:hAnsi="Arial" w:cs="Arial"/>
          <w:sz w:val="24"/>
          <w:szCs w:val="24"/>
          <w:lang w:val="en-US"/>
        </w:rPr>
        <w:fldChar w:fldCharType="end"/>
      </w:r>
      <w:r w:rsidR="00C348CA" w:rsidRPr="00AD7EDC">
        <w:rPr>
          <w:rFonts w:ascii="Arial" w:hAnsi="Arial" w:cs="Arial"/>
          <w:sz w:val="24"/>
          <w:szCs w:val="24"/>
          <w:lang w:val="en-US"/>
        </w:rPr>
        <w:t>. The function of N-VP2 clea</w:t>
      </w:r>
      <w:r w:rsidR="00C348CA" w:rsidRPr="00AD7EDC">
        <w:rPr>
          <w:rFonts w:ascii="Arial" w:hAnsi="Arial" w:cs="Arial"/>
          <w:sz w:val="24"/>
          <w:szCs w:val="24"/>
          <w:lang w:val="en-US"/>
        </w:rPr>
        <w:t>v</w:t>
      </w:r>
      <w:r w:rsidR="00C348CA" w:rsidRPr="00AD7EDC">
        <w:rPr>
          <w:rFonts w:ascii="Arial" w:hAnsi="Arial" w:cs="Arial"/>
          <w:sz w:val="24"/>
          <w:szCs w:val="24"/>
          <w:lang w:val="en-US"/>
        </w:rPr>
        <w:t xml:space="preserve">age is not fully understood, but </w:t>
      </w:r>
      <w:r w:rsidR="0018717A">
        <w:rPr>
          <w:rFonts w:ascii="Arial" w:hAnsi="Arial" w:cs="Arial"/>
          <w:sz w:val="24"/>
          <w:szCs w:val="24"/>
          <w:lang w:val="en-US"/>
        </w:rPr>
        <w:t>it is</w:t>
      </w:r>
      <w:r w:rsidR="00C348CA" w:rsidRPr="00AD7EDC">
        <w:rPr>
          <w:rFonts w:ascii="Arial" w:hAnsi="Arial" w:cs="Arial"/>
          <w:sz w:val="24"/>
          <w:szCs w:val="24"/>
          <w:lang w:val="en-US"/>
        </w:rPr>
        <w:t xml:space="preserve"> required to </w:t>
      </w:r>
      <w:r w:rsidR="001C7483" w:rsidRPr="00AD7EDC">
        <w:rPr>
          <w:rFonts w:ascii="Arial" w:hAnsi="Arial" w:cs="Arial"/>
          <w:sz w:val="24"/>
          <w:szCs w:val="24"/>
          <w:lang w:val="en-US"/>
        </w:rPr>
        <w:t xml:space="preserve">allow the exposure of the N-terminal </w:t>
      </w:r>
      <w:r w:rsidR="001C7483" w:rsidRPr="00AD7EDC">
        <w:rPr>
          <w:rFonts w:ascii="Arial" w:hAnsi="Arial" w:cs="Arial"/>
          <w:sz w:val="24"/>
          <w:szCs w:val="24"/>
          <w:lang w:val="en-US"/>
        </w:rPr>
        <w:lastRenderedPageBreak/>
        <w:t>region of VP1 (N-VP1)</w:t>
      </w:r>
      <w:r w:rsidR="00536705" w:rsidRPr="00AD7EDC">
        <w:rPr>
          <w:rFonts w:ascii="Arial" w:hAnsi="Arial" w:cs="Arial"/>
          <w:sz w:val="24"/>
          <w:szCs w:val="24"/>
          <w:lang w:val="en-US"/>
        </w:rPr>
        <w:t xml:space="preserve"> </w:t>
      </w:r>
      <w:r w:rsidR="00536705" w:rsidRPr="00AD7EDC">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PEVuZE5vdGU+PENpdGU+PEF1dGhvcj5Db3Rtb3JlPC9BdXRob3I+PFllYXI+MTk5OTwvWWVhcj48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536705" w:rsidRPr="00AD7EDC">
        <w:rPr>
          <w:rFonts w:ascii="Arial" w:hAnsi="Arial" w:cs="Arial"/>
          <w:sz w:val="24"/>
          <w:szCs w:val="24"/>
          <w:lang w:val="en-US"/>
        </w:rPr>
      </w:r>
      <w:r w:rsidR="00536705"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8" w:tooltip="Cotmore, 1999 #402" w:history="1">
        <w:r w:rsidR="00C11952" w:rsidRPr="00AD7EDC">
          <w:rPr>
            <w:rFonts w:ascii="Arial" w:hAnsi="Arial" w:cs="Arial"/>
            <w:noProof/>
            <w:sz w:val="24"/>
            <w:szCs w:val="24"/>
            <w:lang w:val="en-US"/>
          </w:rPr>
          <w:t>8</w:t>
        </w:r>
      </w:hyperlink>
      <w:r w:rsidR="005A3880" w:rsidRPr="00AD7EDC">
        <w:rPr>
          <w:rFonts w:ascii="Arial" w:hAnsi="Arial" w:cs="Arial"/>
          <w:noProof/>
          <w:sz w:val="24"/>
          <w:szCs w:val="24"/>
          <w:lang w:val="en-US"/>
        </w:rPr>
        <w:t xml:space="preserve">, </w:t>
      </w:r>
      <w:hyperlink w:anchor="_ENREF_13" w:tooltip="Farr, 2006 #403" w:history="1">
        <w:r w:rsidR="00C11952" w:rsidRPr="00AD7EDC">
          <w:rPr>
            <w:rFonts w:ascii="Arial" w:hAnsi="Arial" w:cs="Arial"/>
            <w:noProof/>
            <w:sz w:val="24"/>
            <w:szCs w:val="24"/>
            <w:lang w:val="en-US"/>
          </w:rPr>
          <w:t>13</w:t>
        </w:r>
      </w:hyperlink>
      <w:r w:rsidR="005A3880" w:rsidRPr="00AD7EDC">
        <w:rPr>
          <w:rFonts w:ascii="Arial" w:hAnsi="Arial" w:cs="Arial"/>
          <w:noProof/>
          <w:sz w:val="24"/>
          <w:szCs w:val="24"/>
          <w:lang w:val="en-US"/>
        </w:rPr>
        <w:t>)</w:t>
      </w:r>
      <w:r w:rsidR="00536705" w:rsidRPr="00AD7EDC">
        <w:rPr>
          <w:rFonts w:ascii="Arial" w:hAnsi="Arial" w:cs="Arial"/>
          <w:sz w:val="24"/>
          <w:szCs w:val="24"/>
          <w:lang w:val="en-US"/>
        </w:rPr>
        <w:fldChar w:fldCharType="end"/>
      </w:r>
      <w:r w:rsidR="00C348CA" w:rsidRPr="00AD7EDC">
        <w:rPr>
          <w:rFonts w:ascii="Arial" w:hAnsi="Arial" w:cs="Arial"/>
          <w:sz w:val="24"/>
          <w:szCs w:val="24"/>
          <w:lang w:val="en-US"/>
        </w:rPr>
        <w:t xml:space="preserve">, which </w:t>
      </w:r>
      <w:r w:rsidR="001C7483" w:rsidRPr="00AD7EDC">
        <w:rPr>
          <w:rFonts w:ascii="Arial" w:hAnsi="Arial" w:cs="Arial"/>
          <w:sz w:val="24"/>
          <w:szCs w:val="24"/>
          <w:lang w:val="en-US"/>
        </w:rPr>
        <w:t xml:space="preserve">harbors important functional motifs essential for </w:t>
      </w:r>
      <w:r w:rsidR="0018717A">
        <w:rPr>
          <w:rFonts w:ascii="Arial" w:hAnsi="Arial" w:cs="Arial"/>
          <w:sz w:val="24"/>
          <w:szCs w:val="24"/>
          <w:lang w:val="en-US"/>
        </w:rPr>
        <w:t xml:space="preserve">the </w:t>
      </w:r>
      <w:r w:rsidR="001C7483" w:rsidRPr="00AD7EDC">
        <w:rPr>
          <w:rFonts w:ascii="Arial" w:hAnsi="Arial" w:cs="Arial"/>
          <w:sz w:val="24"/>
          <w:szCs w:val="24"/>
          <w:lang w:val="en-US"/>
        </w:rPr>
        <w:t>infection</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r>
      <w:r w:rsidR="00F06352">
        <w:rPr>
          <w:rFonts w:ascii="Arial" w:hAnsi="Arial" w:cs="Arial"/>
          <w:sz w:val="24"/>
          <w:szCs w:val="24"/>
          <w:lang w:val="en-US"/>
        </w:rPr>
        <w:instrText xml:space="preserve"> ADDIN EN.CITE &lt;EndNote&gt;&lt;Cite&gt;&lt;Author&gt;Tullis&lt;/Author&gt;&lt;Year&gt;1993&lt;/Year&gt;&lt;RecNum&gt;404&lt;/RecNum&gt;&lt;DisplayText&gt;(55)&lt;/DisplayText&gt;&lt;record&gt;&lt;rec-number&gt;404&lt;/rec-number&gt;&lt;foreign-keys&gt;&lt;key app="EN" db-id="p9a95ada2x9dfketax5psfv72w29ssrpedff"&gt;404&lt;/key&gt;&lt;/foreign-keys&gt;&lt;ref-type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Minor Capsid Protein Vp1 of the Autonomous Parvovirus Minute Virus of Mice Is Dispensable for Encapsidation of Progeny Single-Stranded-DNA but Is Required for Infectivity&lt;/title&gt;&lt;secondary-title&gt;J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virology&lt;/abbr-1&gt;&lt;/alt-periodical&gt;&lt;pages&gt;131-141&lt;/pages&gt;&lt;volume&gt;67&lt;/volume&gt;&lt;number&gt;1&lt;/number&gt;&lt;keywords&gt;&lt;keyword&gt;adeno-associated virus&lt;/keyword&gt;&lt;keyword&gt;replicative-form DNA&lt;/keyword&gt;&lt;keyword&gt;nucleotide-sequence&lt;/keyword&gt;&lt;keyword&gt;bovine parvovirus&lt;/keyword&gt;&lt;keyword&gt;structural polypeptides&lt;/keyword&gt;&lt;keyword&gt;genome organization&lt;/keyword&gt;&lt;keyword&gt;disease parvovirus&lt;/keyword&gt;&lt;keyword&gt;canine parvovirus&lt;/keyword&gt;&lt;keyword&gt;ns-1 polypeptide&lt;/keyword&gt;&lt;keyword&gt;nuclear-pores&lt;/keyword&gt;&lt;/keywords&gt;&lt;dates&gt;&lt;year&gt;1993&lt;/year&gt;&lt;pub-dates&gt;&lt;date&gt;Jan&lt;/date&gt;&lt;/pub-dates&gt;&lt;/dates&gt;&lt;isbn&gt;0022-538X&lt;/isbn&gt;&lt;accession-num&gt;ISI:A1993KB97000015&lt;/accession-num&gt;&lt;urls&gt;&lt;related-urls&gt;&lt;url&gt;&amp;lt;Go to ISI&amp;gt;://A1993KB97000015&lt;/url&gt;&lt;/related-urls&gt;&lt;/urls&gt;&lt;language&gt;English&lt;/language&gt;&lt;/record&gt;&lt;/Cite&gt;&lt;/EndNote&gt;</w:instrText>
      </w:r>
      <w:r w:rsidR="00EA13A7"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55" w:tooltip="Tullis, 1993 #404" w:history="1">
        <w:r w:rsidR="00C11952">
          <w:rPr>
            <w:rFonts w:ascii="Arial" w:hAnsi="Arial" w:cs="Arial"/>
            <w:noProof/>
            <w:sz w:val="24"/>
            <w:szCs w:val="24"/>
            <w:lang w:val="en-US"/>
          </w:rPr>
          <w:t>55</w:t>
        </w:r>
      </w:hyperlink>
      <w:r w:rsidR="00F06352">
        <w:rPr>
          <w:rFonts w:ascii="Arial" w:hAnsi="Arial" w:cs="Arial"/>
          <w:noProof/>
          <w:sz w:val="24"/>
          <w:szCs w:val="24"/>
          <w:lang w:val="en-US"/>
        </w:rPr>
        <w:t>)</w:t>
      </w:r>
      <w:r w:rsidR="00EA13A7" w:rsidRPr="00AD7EDC">
        <w:rPr>
          <w:rFonts w:ascii="Arial" w:hAnsi="Arial" w:cs="Arial"/>
          <w:sz w:val="24"/>
          <w:szCs w:val="24"/>
          <w:lang w:val="en-US"/>
        </w:rPr>
        <w:fldChar w:fldCharType="end"/>
      </w:r>
      <w:r w:rsidR="001C7483" w:rsidRPr="00AD7EDC">
        <w:rPr>
          <w:rFonts w:ascii="Arial" w:hAnsi="Arial" w:cs="Arial"/>
          <w:sz w:val="24"/>
          <w:szCs w:val="24"/>
          <w:lang w:val="en-US"/>
        </w:rPr>
        <w:t>, particularly endosomal es</w:t>
      </w:r>
      <w:r w:rsidR="00092359" w:rsidRPr="00AD7EDC">
        <w:rPr>
          <w:rFonts w:ascii="Arial" w:hAnsi="Arial" w:cs="Arial"/>
          <w:sz w:val="24"/>
          <w:szCs w:val="24"/>
          <w:lang w:val="en-US"/>
        </w:rPr>
        <w:t>cape</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PEVuZE5vdGU+PENpdGU+PEF1dGhvcj5GYXJyPC9BdXRob3I+PFllYXI+MjAwNTwvWWVhcj48UmVj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EA13A7" w:rsidRPr="00AD7EDC">
        <w:rPr>
          <w:rFonts w:ascii="Arial" w:hAnsi="Arial" w:cs="Arial"/>
          <w:sz w:val="24"/>
          <w:szCs w:val="24"/>
          <w:lang w:val="en-US"/>
        </w:rPr>
      </w:r>
      <w:r w:rsidR="00EA13A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4" w:tooltip="Farr, 2005 #405" w:history="1">
        <w:r w:rsidR="00C11952" w:rsidRPr="00AD7EDC">
          <w:rPr>
            <w:rFonts w:ascii="Arial" w:hAnsi="Arial" w:cs="Arial"/>
            <w:noProof/>
            <w:sz w:val="24"/>
            <w:szCs w:val="24"/>
            <w:lang w:val="en-US"/>
          </w:rPr>
          <w:t>14</w:t>
        </w:r>
      </w:hyperlink>
      <w:r w:rsidR="005A3880" w:rsidRPr="00AD7EDC">
        <w:rPr>
          <w:rFonts w:ascii="Arial" w:hAnsi="Arial" w:cs="Arial"/>
          <w:noProof/>
          <w:sz w:val="24"/>
          <w:szCs w:val="24"/>
          <w:lang w:val="en-US"/>
        </w:rPr>
        <w:t>)</w:t>
      </w:r>
      <w:r w:rsidR="00EA13A7" w:rsidRPr="00AD7EDC">
        <w:rPr>
          <w:rFonts w:ascii="Arial" w:hAnsi="Arial" w:cs="Arial"/>
          <w:sz w:val="24"/>
          <w:szCs w:val="24"/>
          <w:lang w:val="en-US"/>
        </w:rPr>
        <w:fldChar w:fldCharType="end"/>
      </w:r>
      <w:r w:rsidR="00092359" w:rsidRPr="00AD7EDC">
        <w:rPr>
          <w:rFonts w:ascii="Arial" w:hAnsi="Arial" w:cs="Arial"/>
          <w:sz w:val="24"/>
          <w:szCs w:val="24"/>
          <w:lang w:val="en-US"/>
        </w:rPr>
        <w:t xml:space="preserve"> and nuclear targeting</w:t>
      </w:r>
      <w:r w:rsidR="00EA13A7" w:rsidRPr="00AD7EDC">
        <w:rPr>
          <w:rFonts w:ascii="Arial" w:hAnsi="Arial" w:cs="Arial"/>
          <w:sz w:val="24"/>
          <w:szCs w:val="24"/>
          <w:lang w:val="en-US"/>
        </w:rPr>
        <w:t xml:space="preserve"> </w:t>
      </w:r>
      <w:r w:rsidR="00EA13A7"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&lt;EndNote&gt;&lt;Cite&gt;&lt;Author&gt;Lombardo&lt;/Author&gt;&lt;Year&gt;2002&lt;/Year&gt;&lt;RecNum&gt;105&lt;/RecNum&gt;&lt;DisplayText&gt;(22)&lt;/DisplayText&gt;&lt;record&gt;&lt;rec-number&gt;105&lt;/rec-number&gt;&lt;foreign-keys&gt;&lt;key app="EN" db-id="p9a95ada2x9dfketax5psfv72w29ssrpedff"&gt;105&lt;/key&gt;&lt;/foreign-keys&gt;&lt;ref-type name="Journal Article"&gt;17&lt;/ref-type&gt;&lt;contributors&gt;&lt;authors&gt;&lt;author&gt;Lombardo, E.&lt;/author&gt;&lt;author&gt;Ramirez, J. C.&lt;/author&gt;&lt;author&gt;Garcia, J.&lt;/author&gt;&lt;author&gt;Almendral,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Spain&lt;/auth-address&gt;&lt;titles&gt;&lt;title&gt;Complementary roles of multiple nuclear targeting signals in the capsid proteins of the parvovirus minute virus of mice during assembly and onset of infection&lt;/title&gt;&lt;secondary-title&gt;J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virology&lt;/abbr-1&gt;&lt;/alt-periodical&gt;&lt;pages&gt;7049-7059&lt;/pages&gt;&lt;volume&gt;76&lt;/volume&gt;&lt;number&gt;14&lt;/number&gt;&lt;keywords&gt;&lt;keyword&gt;canine parvovirus&lt;/keyword&gt;&lt;keyword&gt;adenoassociated virus&lt;/keyword&gt;&lt;keyword&gt;localization signal&lt;/keyword&gt;&lt;keyword&gt;pore complex&lt;/keyword&gt;&lt;keyword&gt;functional implications&lt;/keyword&gt;&lt;keyword&gt;autonomous parvovirus&lt;/keyword&gt;&lt;keyword&gt;mammalian-cells&lt;/keyword&gt;&lt;keyword&gt;simian virus-40&lt;/keyword&gt;&lt;keyword&gt;murine cells&lt;/keyword&gt;&lt;keyword&gt;in-vitro&lt;/keyword&gt;&lt;/keywords&gt;&lt;dates&gt;&lt;year&gt;2002&lt;/year&gt;&lt;pub-dates&gt;&lt;date&gt;Jul&lt;/date&gt;&lt;/pub-dates&gt;&lt;/dates&gt;&lt;isbn&gt;0022-538X&lt;/isbn&gt;&lt;accession-num&gt;ISI:000176517600019&lt;/accession-num&gt;&lt;urls&gt;&lt;related-urls&gt;&lt;url&gt;&amp;lt;Go to ISI&amp;gt;://000176517600019&lt;/url&gt;&lt;/related-urls&gt;&lt;/urls&gt;&lt;electronic-resource-num&gt;10.1028/Jvi.76.14.7049-7059.2002&lt;/electronic-resource-num&gt;&lt;language&gt;English&lt;/language&gt;&lt;/record&gt;&lt;/Cite&gt;&lt;/EndNote&gt;</w:instrText>
      </w:r>
      <w:r w:rsidR="00EA13A7"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2" w:tooltip="Lombardo, 2002 #105" w:history="1">
        <w:r w:rsidR="00C11952" w:rsidRPr="00AD7EDC">
          <w:rPr>
            <w:rFonts w:ascii="Arial" w:hAnsi="Arial" w:cs="Arial"/>
            <w:noProof/>
            <w:sz w:val="24"/>
            <w:szCs w:val="24"/>
            <w:lang w:val="en-US"/>
          </w:rPr>
          <w:t>22</w:t>
        </w:r>
      </w:hyperlink>
      <w:r w:rsidR="005A3880" w:rsidRPr="00AD7EDC">
        <w:rPr>
          <w:rFonts w:ascii="Arial" w:hAnsi="Arial" w:cs="Arial"/>
          <w:noProof/>
          <w:sz w:val="24"/>
          <w:szCs w:val="24"/>
          <w:lang w:val="en-US"/>
        </w:rPr>
        <w:t>)</w:t>
      </w:r>
      <w:r w:rsidR="00EA13A7" w:rsidRPr="00AD7EDC">
        <w:rPr>
          <w:rFonts w:ascii="Arial" w:hAnsi="Arial" w:cs="Arial"/>
          <w:sz w:val="24"/>
          <w:szCs w:val="24"/>
          <w:lang w:val="en-US"/>
        </w:rPr>
        <w:fldChar w:fldCharType="end"/>
      </w:r>
      <w:r w:rsidR="001C7483" w:rsidRPr="00AD7EDC">
        <w:rPr>
          <w:rFonts w:ascii="Arial" w:hAnsi="Arial" w:cs="Arial"/>
          <w:sz w:val="24"/>
          <w:szCs w:val="24"/>
          <w:lang w:val="en-US"/>
        </w:rPr>
        <w:t xml:space="preserve">. </w:t>
      </w:r>
      <w:r w:rsidR="00C348CA" w:rsidRPr="00AD7EDC">
        <w:rPr>
          <w:rFonts w:ascii="Arial" w:hAnsi="Arial" w:cs="Arial"/>
          <w:sz w:val="24"/>
          <w:szCs w:val="24"/>
          <w:lang w:val="en-US"/>
        </w:rPr>
        <w:t>W</w:t>
      </w:r>
      <w:r w:rsidR="00580110" w:rsidRPr="00AD7EDC">
        <w:rPr>
          <w:rFonts w:ascii="Arial" w:hAnsi="Arial" w:cs="Arial"/>
          <w:sz w:val="24"/>
          <w:szCs w:val="24"/>
          <w:lang w:val="en-US"/>
        </w:rPr>
        <w:t>e analyz</w:t>
      </w:r>
      <w:r w:rsidRPr="00AD7EDC">
        <w:rPr>
          <w:rFonts w:ascii="Arial" w:hAnsi="Arial" w:cs="Arial"/>
          <w:sz w:val="24"/>
          <w:szCs w:val="24"/>
          <w:lang w:val="en-US"/>
        </w:rPr>
        <w:t>ed the surface conformation of N-VP2</w:t>
      </w:r>
      <w:r w:rsidR="00C348CA" w:rsidRPr="00AD7EDC">
        <w:rPr>
          <w:rFonts w:ascii="Arial" w:hAnsi="Arial" w:cs="Arial"/>
          <w:sz w:val="24"/>
          <w:szCs w:val="24"/>
          <w:lang w:val="en-US"/>
        </w:rPr>
        <w:t xml:space="preserve"> in the two populations of FC</w:t>
      </w:r>
      <w:r w:rsidR="001C7483" w:rsidRPr="00AD7EDC">
        <w:rPr>
          <w:rFonts w:ascii="Arial" w:hAnsi="Arial" w:cs="Arial"/>
          <w:sz w:val="24"/>
          <w:szCs w:val="24"/>
          <w:lang w:val="en-US"/>
        </w:rPr>
        <w:t xml:space="preserve"> </w:t>
      </w:r>
      <w:r w:rsidR="00C348CA" w:rsidRPr="00AD7EDC">
        <w:rPr>
          <w:rFonts w:ascii="Arial" w:hAnsi="Arial" w:cs="Arial"/>
          <w:sz w:val="24"/>
          <w:szCs w:val="24"/>
          <w:lang w:val="en-US"/>
        </w:rPr>
        <w:t>by</w:t>
      </w:r>
      <w:r w:rsidR="00191C82" w:rsidRPr="00AD7EDC">
        <w:rPr>
          <w:rFonts w:ascii="Arial" w:hAnsi="Arial" w:cs="Arial"/>
          <w:sz w:val="24"/>
          <w:szCs w:val="24"/>
          <w:lang w:val="en-US"/>
        </w:rPr>
        <w:t xml:space="preserve"> i</w:t>
      </w:r>
      <w:r w:rsidR="00191C82" w:rsidRPr="00AD7EDC">
        <w:rPr>
          <w:rFonts w:ascii="Arial" w:hAnsi="Arial" w:cs="Arial"/>
          <w:sz w:val="24"/>
          <w:szCs w:val="24"/>
          <w:lang w:val="en-US"/>
        </w:rPr>
        <w:t>m</w:t>
      </w:r>
      <w:r w:rsidR="00191C82" w:rsidRPr="00AD7EDC">
        <w:rPr>
          <w:rFonts w:ascii="Arial" w:hAnsi="Arial" w:cs="Arial"/>
          <w:sz w:val="24"/>
          <w:szCs w:val="24"/>
          <w:lang w:val="en-US"/>
        </w:rPr>
        <w:t>munoprecipita</w:t>
      </w:r>
      <w:r w:rsidR="00C348CA" w:rsidRPr="00AD7EDC">
        <w:rPr>
          <w:rFonts w:ascii="Arial" w:hAnsi="Arial" w:cs="Arial"/>
          <w:sz w:val="24"/>
          <w:szCs w:val="24"/>
          <w:lang w:val="en-US"/>
        </w:rPr>
        <w:t>tion</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with a</w:t>
      </w:r>
      <w:r w:rsidR="00191C82" w:rsidRPr="00AD7EDC">
        <w:rPr>
          <w:rFonts w:ascii="Arial" w:hAnsi="Arial" w:cs="Arial"/>
          <w:sz w:val="24"/>
          <w:szCs w:val="24"/>
          <w:lang w:val="en-US"/>
        </w:rPr>
        <w:t xml:space="preserve"> specific antibody raised against this region</w:t>
      </w:r>
      <w:r w:rsidR="00CB7ABB" w:rsidRPr="00AD7EDC">
        <w:rPr>
          <w:rFonts w:ascii="Arial" w:hAnsi="Arial" w:cs="Arial"/>
          <w:sz w:val="24"/>
          <w:szCs w:val="24"/>
          <w:lang w:val="en-US"/>
        </w:rPr>
        <w:t xml:space="preserve"> </w:t>
      </w:r>
      <w:r w:rsidR="00CB7ABB"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CB7ABB"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CB7ABB" w:rsidRPr="00AD7EDC">
        <w:rPr>
          <w:rFonts w:ascii="Arial" w:hAnsi="Arial" w:cs="Arial"/>
          <w:sz w:val="24"/>
          <w:szCs w:val="24"/>
          <w:lang w:val="en-US"/>
        </w:rPr>
        <w:fldChar w:fldCharType="end"/>
      </w:r>
      <w:r w:rsidR="00191C82" w:rsidRPr="00AD7EDC">
        <w:rPr>
          <w:rFonts w:ascii="Arial" w:hAnsi="Arial" w:cs="Arial"/>
          <w:sz w:val="24"/>
          <w:szCs w:val="24"/>
          <w:lang w:val="en-US"/>
        </w:rPr>
        <w:t>. As demo</w:t>
      </w:r>
      <w:r w:rsidR="00191C82" w:rsidRPr="00AD7EDC">
        <w:rPr>
          <w:rFonts w:ascii="Arial" w:hAnsi="Arial" w:cs="Arial"/>
          <w:sz w:val="24"/>
          <w:szCs w:val="24"/>
          <w:lang w:val="en-US"/>
        </w:rPr>
        <w:t>n</w:t>
      </w:r>
      <w:r w:rsidR="00191C82" w:rsidRPr="00AD7EDC">
        <w:rPr>
          <w:rFonts w:ascii="Arial" w:hAnsi="Arial" w:cs="Arial"/>
          <w:sz w:val="24"/>
          <w:szCs w:val="24"/>
          <w:lang w:val="en-US"/>
        </w:rPr>
        <w:t xml:space="preserve">strated in Fig. 2C, </w:t>
      </w:r>
      <w:r w:rsidR="002070B5" w:rsidRPr="00AD7EDC">
        <w:rPr>
          <w:rFonts w:ascii="Arial" w:hAnsi="Arial" w:cs="Arial"/>
          <w:sz w:val="24"/>
          <w:szCs w:val="24"/>
          <w:lang w:val="en-US"/>
        </w:rPr>
        <w:t xml:space="preserve">N-VP2 occupies a surface </w:t>
      </w:r>
      <w:r w:rsidR="006A36B2" w:rsidRPr="00AD7EDC">
        <w:rPr>
          <w:rFonts w:ascii="Arial" w:hAnsi="Arial" w:cs="Arial"/>
          <w:sz w:val="24"/>
          <w:szCs w:val="24"/>
          <w:lang w:val="en-US"/>
        </w:rPr>
        <w:t>position</w:t>
      </w:r>
      <w:r w:rsidR="002070B5" w:rsidRPr="00AD7EDC">
        <w:rPr>
          <w:rFonts w:ascii="Arial" w:hAnsi="Arial" w:cs="Arial"/>
          <w:sz w:val="24"/>
          <w:szCs w:val="24"/>
          <w:lang w:val="en-US"/>
        </w:rPr>
        <w:t xml:space="preserve"> in FC-P</w:t>
      </w:r>
      <w:r w:rsidR="002070B5" w:rsidRPr="00AD7EDC">
        <w:rPr>
          <w:rFonts w:ascii="Arial" w:hAnsi="Arial" w:cs="Arial"/>
          <w:sz w:val="24"/>
          <w:szCs w:val="24"/>
          <w:vertAlign w:val="subscript"/>
          <w:lang w:val="en-US"/>
        </w:rPr>
        <w:t>2</w:t>
      </w:r>
      <w:r w:rsidR="002070B5" w:rsidRPr="00AD7EDC">
        <w:rPr>
          <w:rFonts w:ascii="Arial" w:hAnsi="Arial" w:cs="Arial"/>
          <w:sz w:val="24"/>
          <w:szCs w:val="24"/>
          <w:lang w:val="en-US"/>
        </w:rPr>
        <w:t xml:space="preserve"> but is predominantly sequestered in FC-P</w:t>
      </w:r>
      <w:r w:rsidR="002070B5" w:rsidRPr="00AD7EDC">
        <w:rPr>
          <w:rFonts w:ascii="Arial" w:hAnsi="Arial" w:cs="Arial"/>
          <w:sz w:val="24"/>
          <w:szCs w:val="24"/>
          <w:vertAlign w:val="subscript"/>
          <w:lang w:val="en-US"/>
        </w:rPr>
        <w:t>1</w:t>
      </w:r>
      <w:r w:rsidR="002070B5" w:rsidRPr="00AD7EDC">
        <w:rPr>
          <w:rFonts w:ascii="Arial" w:hAnsi="Arial" w:cs="Arial"/>
          <w:sz w:val="24"/>
          <w:szCs w:val="24"/>
          <w:lang w:val="en-US"/>
        </w:rPr>
        <w:t xml:space="preserve">. </w:t>
      </w:r>
      <w:r w:rsidR="0038634F" w:rsidRPr="00AD7EDC">
        <w:rPr>
          <w:rFonts w:ascii="Arial" w:hAnsi="Arial" w:cs="Arial"/>
          <w:sz w:val="24"/>
          <w:szCs w:val="24"/>
          <w:lang w:val="en-US"/>
        </w:rPr>
        <w:t>Accordingly, FC-P</w:t>
      </w:r>
      <w:r w:rsidR="0038634F" w:rsidRPr="00AD7EDC">
        <w:rPr>
          <w:rFonts w:ascii="Arial" w:hAnsi="Arial" w:cs="Arial"/>
          <w:sz w:val="24"/>
          <w:szCs w:val="24"/>
          <w:vertAlign w:val="subscript"/>
          <w:lang w:val="en-US"/>
        </w:rPr>
        <w:t xml:space="preserve">1 </w:t>
      </w:r>
      <w:r w:rsidR="0038634F" w:rsidRPr="00AD7EDC">
        <w:rPr>
          <w:rFonts w:ascii="Arial" w:hAnsi="Arial" w:cs="Arial"/>
          <w:sz w:val="24"/>
          <w:szCs w:val="24"/>
          <w:lang w:val="en-US"/>
        </w:rPr>
        <w:t xml:space="preserve">resembles to EC also in the sequestered N-VP2 conformation. </w:t>
      </w:r>
      <w:r w:rsidR="00CA4228" w:rsidRPr="004C5F59">
        <w:rPr>
          <w:rFonts w:ascii="Arial" w:hAnsi="Arial" w:cs="Arial"/>
          <w:sz w:val="24"/>
          <w:szCs w:val="24"/>
          <w:highlight w:val="yellow"/>
          <w:lang w:val="en-US"/>
        </w:rPr>
        <w:t>In contrast</w:t>
      </w:r>
      <w:r w:rsidR="00CA4228" w:rsidRPr="00AD7EDC">
        <w:rPr>
          <w:rFonts w:ascii="Arial" w:hAnsi="Arial" w:cs="Arial"/>
          <w:sz w:val="24"/>
          <w:szCs w:val="24"/>
          <w:lang w:val="en-US"/>
        </w:rPr>
        <w:t xml:space="preserve"> to EC, e</w:t>
      </w:r>
      <w:r w:rsidR="002070B5" w:rsidRPr="00AD7EDC">
        <w:rPr>
          <w:rFonts w:ascii="Arial" w:hAnsi="Arial" w:cs="Arial"/>
          <w:sz w:val="24"/>
          <w:szCs w:val="24"/>
          <w:lang w:val="en-US"/>
        </w:rPr>
        <w:t>xposure of FC-P</w:t>
      </w:r>
      <w:r w:rsidR="002070B5" w:rsidRPr="00AD7EDC">
        <w:rPr>
          <w:rFonts w:ascii="Arial" w:hAnsi="Arial" w:cs="Arial"/>
          <w:sz w:val="24"/>
          <w:szCs w:val="24"/>
          <w:vertAlign w:val="subscript"/>
          <w:lang w:val="en-US"/>
        </w:rPr>
        <w:t xml:space="preserve">1 </w:t>
      </w:r>
      <w:r w:rsidR="002070B5" w:rsidRPr="00AD7EDC">
        <w:rPr>
          <w:rFonts w:ascii="Arial" w:hAnsi="Arial" w:cs="Arial"/>
          <w:sz w:val="24"/>
          <w:szCs w:val="24"/>
          <w:lang w:val="en-US"/>
        </w:rPr>
        <w:t>to</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temperature (</w:t>
      </w:r>
      <w:r w:rsidR="00191C82" w:rsidRPr="00AD7EDC">
        <w:rPr>
          <w:rFonts w:ascii="Arial" w:hAnsi="Arial" w:cs="Arial"/>
          <w:sz w:val="24"/>
          <w:szCs w:val="24"/>
          <w:lang w:val="en-US"/>
        </w:rPr>
        <w:t>50 °C</w:t>
      </w:r>
      <w:r w:rsidR="002070B5" w:rsidRPr="00AD7EDC">
        <w:rPr>
          <w:rFonts w:ascii="Arial" w:hAnsi="Arial" w:cs="Arial"/>
          <w:sz w:val="24"/>
          <w:szCs w:val="24"/>
          <w:lang w:val="en-US"/>
        </w:rPr>
        <w:t>)</w:t>
      </w:r>
      <w:r w:rsidR="00191C82" w:rsidRPr="00AD7EDC">
        <w:rPr>
          <w:rFonts w:ascii="Arial" w:hAnsi="Arial" w:cs="Arial"/>
          <w:sz w:val="24"/>
          <w:szCs w:val="24"/>
          <w:lang w:val="en-US"/>
        </w:rPr>
        <w:t xml:space="preserve"> </w:t>
      </w:r>
      <w:r w:rsidR="002070B5" w:rsidRPr="00AD7EDC">
        <w:rPr>
          <w:rFonts w:ascii="Arial" w:hAnsi="Arial" w:cs="Arial"/>
          <w:sz w:val="24"/>
          <w:szCs w:val="24"/>
          <w:lang w:val="en-US"/>
        </w:rPr>
        <w:t xml:space="preserve">or </w:t>
      </w:r>
      <w:proofErr w:type="spellStart"/>
      <w:r w:rsidR="002070B5" w:rsidRPr="00AD7EDC">
        <w:rPr>
          <w:rFonts w:ascii="Arial" w:hAnsi="Arial" w:cs="Arial"/>
          <w:sz w:val="24"/>
          <w:szCs w:val="24"/>
          <w:lang w:val="en-US"/>
        </w:rPr>
        <w:t>to</w:t>
      </w:r>
      <w:proofErr w:type="spellEnd"/>
      <w:r w:rsidR="00191C82" w:rsidRPr="00AD7EDC">
        <w:rPr>
          <w:rFonts w:ascii="Arial" w:hAnsi="Arial" w:cs="Arial"/>
          <w:sz w:val="24"/>
          <w:szCs w:val="24"/>
          <w:lang w:val="en-US"/>
        </w:rPr>
        <w:t xml:space="preserve"> acidic conditions </w:t>
      </w:r>
      <w:r w:rsidR="002070B5" w:rsidRPr="00AD7EDC">
        <w:rPr>
          <w:rFonts w:ascii="Arial" w:hAnsi="Arial" w:cs="Arial"/>
          <w:sz w:val="24"/>
          <w:szCs w:val="24"/>
          <w:lang w:val="en-US"/>
        </w:rPr>
        <w:t>(pH 4.5) resulted in a significant externalization of N</w:t>
      </w:r>
      <w:r w:rsidR="00191C82" w:rsidRPr="00AD7EDC">
        <w:rPr>
          <w:rFonts w:ascii="Arial" w:hAnsi="Arial" w:cs="Arial"/>
          <w:sz w:val="24"/>
          <w:szCs w:val="24"/>
          <w:lang w:val="en-US"/>
        </w:rPr>
        <w:t xml:space="preserve">-VP2 (Fig. 2D). Chymotrypsin (CHT) has been previously demonstrated to mimic the </w:t>
      </w:r>
      <w:r w:rsidR="007E2FE4" w:rsidRPr="00AD7EDC">
        <w:rPr>
          <w:rFonts w:ascii="Arial" w:hAnsi="Arial" w:cs="Arial"/>
          <w:i/>
          <w:sz w:val="24"/>
          <w:szCs w:val="24"/>
          <w:lang w:val="en-US"/>
        </w:rPr>
        <w:t>in vivo</w:t>
      </w:r>
      <w:r w:rsidR="007E2FE4" w:rsidRPr="00AD7EDC">
        <w:rPr>
          <w:rFonts w:ascii="Arial" w:hAnsi="Arial" w:cs="Arial"/>
          <w:sz w:val="24"/>
          <w:szCs w:val="24"/>
          <w:lang w:val="en-US"/>
        </w:rPr>
        <w:t xml:space="preserve"> </w:t>
      </w:r>
      <w:r w:rsidR="00191C82" w:rsidRPr="00AD7EDC">
        <w:rPr>
          <w:rFonts w:ascii="Arial" w:hAnsi="Arial" w:cs="Arial"/>
          <w:sz w:val="24"/>
          <w:szCs w:val="24"/>
          <w:lang w:val="en-US"/>
        </w:rPr>
        <w:t xml:space="preserve">cleavage of N-VP2. EC do not expose N-VP2 on the capsid surface and thus they </w:t>
      </w:r>
      <w:r w:rsidR="007E2FE4" w:rsidRPr="00AD7EDC">
        <w:rPr>
          <w:rFonts w:ascii="Arial" w:hAnsi="Arial" w:cs="Arial"/>
          <w:sz w:val="24"/>
          <w:szCs w:val="24"/>
          <w:lang w:val="en-US"/>
        </w:rPr>
        <w:t>cannot be</w:t>
      </w:r>
      <w:r w:rsidR="00B522BB" w:rsidRPr="00AD7EDC">
        <w:rPr>
          <w:rFonts w:ascii="Arial" w:hAnsi="Arial" w:cs="Arial"/>
          <w:sz w:val="24"/>
          <w:szCs w:val="24"/>
          <w:lang w:val="en-US"/>
        </w:rPr>
        <w:t xml:space="preserve"> cleaved</w:t>
      </w:r>
      <w:r w:rsidR="00191C82" w:rsidRPr="00AD7EDC">
        <w:rPr>
          <w:rFonts w:ascii="Arial" w:hAnsi="Arial" w:cs="Arial"/>
          <w:sz w:val="24"/>
          <w:szCs w:val="24"/>
          <w:lang w:val="en-US"/>
        </w:rPr>
        <w:t xml:space="preserve">. </w:t>
      </w:r>
      <w:r w:rsidR="007E2FE4" w:rsidRPr="00AD7EDC">
        <w:rPr>
          <w:rFonts w:ascii="Arial" w:hAnsi="Arial" w:cs="Arial"/>
          <w:sz w:val="24"/>
          <w:szCs w:val="24"/>
          <w:lang w:val="en-US"/>
        </w:rPr>
        <w:t>T</w:t>
      </w:r>
      <w:r w:rsidR="00191C82" w:rsidRPr="00AD7EDC">
        <w:rPr>
          <w:rFonts w:ascii="Arial" w:hAnsi="Arial" w:cs="Arial"/>
          <w:sz w:val="24"/>
          <w:szCs w:val="24"/>
          <w:lang w:val="en-US"/>
        </w:rPr>
        <w:t xml:space="preserve">he </w:t>
      </w:r>
      <w:r w:rsidR="007E2FE4" w:rsidRPr="00AD7EDC">
        <w:rPr>
          <w:rFonts w:ascii="Arial" w:hAnsi="Arial" w:cs="Arial"/>
          <w:sz w:val="24"/>
          <w:szCs w:val="24"/>
          <w:lang w:val="en-US"/>
        </w:rPr>
        <w:t>AEX-</w:t>
      </w:r>
      <w:r w:rsidR="00191C82" w:rsidRPr="00AD7EDC">
        <w:rPr>
          <w:rFonts w:ascii="Arial" w:hAnsi="Arial" w:cs="Arial"/>
          <w:sz w:val="24"/>
          <w:szCs w:val="24"/>
          <w:lang w:val="en-US"/>
        </w:rPr>
        <w:t>purified capsid popula</w:t>
      </w:r>
      <w:r w:rsidR="007E2FE4" w:rsidRPr="00AD7EDC">
        <w:rPr>
          <w:rFonts w:ascii="Arial" w:hAnsi="Arial" w:cs="Arial"/>
          <w:sz w:val="24"/>
          <w:szCs w:val="24"/>
          <w:lang w:val="en-US"/>
        </w:rPr>
        <w:t xml:space="preserve">tions </w:t>
      </w:r>
      <w:r w:rsidR="00191C82" w:rsidRPr="00AD7EDC">
        <w:rPr>
          <w:rFonts w:ascii="Arial" w:hAnsi="Arial" w:cs="Arial"/>
          <w:sz w:val="24"/>
          <w:szCs w:val="24"/>
          <w:lang w:val="en-US"/>
        </w:rPr>
        <w:t>were subjected to proteoly</w:t>
      </w:r>
      <w:r w:rsidR="00191C82" w:rsidRPr="00AD7EDC">
        <w:rPr>
          <w:rFonts w:ascii="Arial" w:hAnsi="Arial" w:cs="Arial"/>
          <w:sz w:val="24"/>
          <w:szCs w:val="24"/>
          <w:lang w:val="en-US"/>
        </w:rPr>
        <w:t>t</w:t>
      </w:r>
      <w:r w:rsidR="00191C82" w:rsidRPr="00AD7EDC">
        <w:rPr>
          <w:rFonts w:ascii="Arial" w:hAnsi="Arial" w:cs="Arial"/>
          <w:sz w:val="24"/>
          <w:szCs w:val="24"/>
          <w:lang w:val="en-US"/>
        </w:rPr>
        <w:t>ic digestion by CHT</w:t>
      </w:r>
      <w:r w:rsidR="005B49FC" w:rsidRPr="00AD7EDC">
        <w:rPr>
          <w:rFonts w:ascii="Arial" w:hAnsi="Arial" w:cs="Arial"/>
          <w:sz w:val="24"/>
          <w:szCs w:val="24"/>
          <w:lang w:val="en-US"/>
        </w:rPr>
        <w:t xml:space="preserve"> u</w:t>
      </w:r>
      <w:r w:rsidR="007E2FE4" w:rsidRPr="00AD7EDC">
        <w:rPr>
          <w:rFonts w:ascii="Arial" w:hAnsi="Arial" w:cs="Arial"/>
          <w:sz w:val="24"/>
          <w:szCs w:val="24"/>
          <w:lang w:val="en-US"/>
        </w:rPr>
        <w:t xml:space="preserve">nder neutral </w:t>
      </w:r>
      <w:r w:rsidR="005B49FC" w:rsidRPr="00AD7EDC">
        <w:rPr>
          <w:rFonts w:ascii="Arial" w:hAnsi="Arial" w:cs="Arial"/>
          <w:sz w:val="24"/>
          <w:szCs w:val="24"/>
          <w:lang w:val="en-US"/>
        </w:rPr>
        <w:t>and</w:t>
      </w:r>
      <w:r w:rsidR="007E2FE4" w:rsidRPr="00AD7EDC">
        <w:rPr>
          <w:rFonts w:ascii="Arial" w:hAnsi="Arial" w:cs="Arial"/>
          <w:sz w:val="24"/>
          <w:szCs w:val="24"/>
          <w:lang w:val="en-US"/>
        </w:rPr>
        <w:t xml:space="preserve"> acidic conditions</w:t>
      </w:r>
      <w:r w:rsidR="00191C82" w:rsidRPr="00AD7EDC">
        <w:rPr>
          <w:rFonts w:ascii="Arial" w:hAnsi="Arial" w:cs="Arial"/>
          <w:sz w:val="24"/>
          <w:szCs w:val="24"/>
          <w:lang w:val="en-US"/>
        </w:rPr>
        <w:t xml:space="preserve">. As shown in </w:t>
      </w:r>
      <w:r w:rsidR="0038634F" w:rsidRPr="00AD7EDC">
        <w:rPr>
          <w:rFonts w:ascii="Arial" w:hAnsi="Arial" w:cs="Arial"/>
          <w:sz w:val="24"/>
          <w:szCs w:val="24"/>
          <w:lang w:val="en-US"/>
        </w:rPr>
        <w:t>F</w:t>
      </w:r>
      <w:r w:rsidR="00A14B79" w:rsidRPr="00AD7EDC">
        <w:rPr>
          <w:rFonts w:ascii="Arial" w:hAnsi="Arial" w:cs="Arial"/>
          <w:sz w:val="24"/>
          <w:szCs w:val="24"/>
          <w:lang w:val="en-US"/>
        </w:rPr>
        <w:t>igure</w:t>
      </w:r>
      <w:r w:rsidR="00191C82" w:rsidRPr="00AD7EDC">
        <w:rPr>
          <w:rFonts w:ascii="Arial" w:hAnsi="Arial" w:cs="Arial"/>
          <w:sz w:val="24"/>
          <w:szCs w:val="24"/>
          <w:lang w:val="en-US"/>
        </w:rPr>
        <w:t xml:space="preserve"> 2E, </w:t>
      </w:r>
      <w:r w:rsidR="007E2FE4" w:rsidRPr="00AD7EDC">
        <w:rPr>
          <w:rFonts w:ascii="Arial" w:hAnsi="Arial" w:cs="Arial"/>
          <w:sz w:val="24"/>
          <w:szCs w:val="24"/>
          <w:lang w:val="en-US"/>
        </w:rPr>
        <w:t>FC-P</w:t>
      </w:r>
      <w:r w:rsidR="00C50601" w:rsidRPr="00AD7EDC">
        <w:rPr>
          <w:rFonts w:ascii="Arial" w:hAnsi="Arial" w:cs="Arial"/>
          <w:sz w:val="24"/>
          <w:szCs w:val="24"/>
          <w:vertAlign w:val="subscript"/>
          <w:lang w:val="en-US"/>
        </w:rPr>
        <w:t>2</w:t>
      </w:r>
      <w:r w:rsidR="00C50601" w:rsidRPr="00AD7EDC">
        <w:rPr>
          <w:rFonts w:ascii="Arial" w:hAnsi="Arial" w:cs="Arial"/>
          <w:sz w:val="24"/>
          <w:szCs w:val="24"/>
          <w:lang w:val="en-US"/>
        </w:rPr>
        <w:t xml:space="preserve"> particles </w:t>
      </w:r>
      <w:r w:rsidR="00191C82" w:rsidRPr="00AD7EDC">
        <w:rPr>
          <w:rFonts w:ascii="Arial" w:hAnsi="Arial" w:cs="Arial"/>
          <w:sz w:val="24"/>
          <w:szCs w:val="24"/>
          <w:lang w:val="en-US"/>
        </w:rPr>
        <w:t xml:space="preserve">were completely processed under all tested conditions. </w:t>
      </w:r>
      <w:r w:rsidR="00191C82" w:rsidRPr="004C5F59">
        <w:rPr>
          <w:rFonts w:ascii="Arial" w:hAnsi="Arial" w:cs="Arial"/>
          <w:sz w:val="24"/>
          <w:szCs w:val="24"/>
          <w:highlight w:val="yellow"/>
          <w:lang w:val="en-US"/>
        </w:rPr>
        <w:t>In contrast</w:t>
      </w:r>
      <w:r w:rsidR="00191C82" w:rsidRPr="00AD7EDC">
        <w:rPr>
          <w:rFonts w:ascii="Arial" w:hAnsi="Arial" w:cs="Arial"/>
          <w:sz w:val="24"/>
          <w:szCs w:val="24"/>
          <w:lang w:val="en-US"/>
        </w:rPr>
        <w:t xml:space="preserve">, the N-VP2 </w:t>
      </w:r>
      <w:r w:rsidR="007E2FE4" w:rsidRPr="00AD7EDC">
        <w:rPr>
          <w:rFonts w:ascii="Arial" w:hAnsi="Arial" w:cs="Arial"/>
          <w:sz w:val="24"/>
          <w:szCs w:val="24"/>
          <w:lang w:val="en-US"/>
        </w:rPr>
        <w:t>of FC-P</w:t>
      </w:r>
      <w:r w:rsidR="007E2FE4" w:rsidRPr="00AD7EDC">
        <w:rPr>
          <w:rFonts w:ascii="Arial" w:hAnsi="Arial" w:cs="Arial"/>
          <w:sz w:val="24"/>
          <w:szCs w:val="24"/>
          <w:vertAlign w:val="subscript"/>
          <w:lang w:val="en-US"/>
        </w:rPr>
        <w:t xml:space="preserve">1 </w:t>
      </w:r>
      <w:r w:rsidR="00191C82" w:rsidRPr="00AD7EDC">
        <w:rPr>
          <w:rFonts w:ascii="Arial" w:hAnsi="Arial" w:cs="Arial"/>
          <w:sz w:val="24"/>
          <w:szCs w:val="24"/>
          <w:lang w:val="en-US"/>
        </w:rPr>
        <w:t xml:space="preserve">was only marginally accessible to CHT under </w:t>
      </w:r>
      <w:r w:rsidR="007E2FE4" w:rsidRPr="00AD7EDC">
        <w:rPr>
          <w:rFonts w:ascii="Arial" w:hAnsi="Arial" w:cs="Arial"/>
          <w:sz w:val="24"/>
          <w:szCs w:val="24"/>
          <w:lang w:val="en-US"/>
        </w:rPr>
        <w:t>neutral</w:t>
      </w:r>
      <w:r w:rsidR="00191C82" w:rsidRPr="00AD7EDC">
        <w:rPr>
          <w:rFonts w:ascii="Arial" w:hAnsi="Arial" w:cs="Arial"/>
          <w:sz w:val="24"/>
          <w:szCs w:val="24"/>
          <w:lang w:val="en-US"/>
        </w:rPr>
        <w:t xml:space="preserve"> condi</w:t>
      </w:r>
      <w:r w:rsidR="007E2FE4" w:rsidRPr="00AD7EDC">
        <w:rPr>
          <w:rFonts w:ascii="Arial" w:hAnsi="Arial" w:cs="Arial"/>
          <w:sz w:val="24"/>
          <w:szCs w:val="24"/>
          <w:lang w:val="en-US"/>
        </w:rPr>
        <w:t>tions and required acidification to improve the cleavage rate</w:t>
      </w:r>
      <w:r w:rsidR="00191C82" w:rsidRPr="00AD7EDC">
        <w:rPr>
          <w:rFonts w:ascii="Arial" w:hAnsi="Arial" w:cs="Arial"/>
          <w:sz w:val="24"/>
          <w:szCs w:val="24"/>
          <w:lang w:val="en-US"/>
        </w:rPr>
        <w:t xml:space="preserve">, confirming its </w:t>
      </w:r>
      <w:r w:rsidR="007E2FE4" w:rsidRPr="00AD7EDC">
        <w:rPr>
          <w:rFonts w:ascii="Arial" w:hAnsi="Arial" w:cs="Arial"/>
          <w:sz w:val="24"/>
          <w:szCs w:val="24"/>
          <w:lang w:val="en-US"/>
        </w:rPr>
        <w:t>predominant inte</w:t>
      </w:r>
      <w:r w:rsidR="007E2FE4" w:rsidRPr="00AD7EDC">
        <w:rPr>
          <w:rFonts w:ascii="Arial" w:hAnsi="Arial" w:cs="Arial"/>
          <w:sz w:val="24"/>
          <w:szCs w:val="24"/>
          <w:lang w:val="en-US"/>
        </w:rPr>
        <w:t>r</w:t>
      </w:r>
      <w:r w:rsidR="007E2FE4" w:rsidRPr="00AD7EDC">
        <w:rPr>
          <w:rFonts w:ascii="Arial" w:hAnsi="Arial" w:cs="Arial"/>
          <w:sz w:val="24"/>
          <w:szCs w:val="24"/>
          <w:lang w:val="en-US"/>
        </w:rPr>
        <w:t>nal conformation</w:t>
      </w:r>
      <w:r w:rsidR="00191C82" w:rsidRPr="00AD7EDC">
        <w:rPr>
          <w:rFonts w:ascii="Arial" w:hAnsi="Arial" w:cs="Arial"/>
          <w:sz w:val="24"/>
          <w:szCs w:val="24"/>
          <w:lang w:val="en-US"/>
        </w:rPr>
        <w:t xml:space="preserve">. </w:t>
      </w:r>
      <w:r w:rsidR="004832F2" w:rsidRPr="00AD7EDC">
        <w:rPr>
          <w:rFonts w:ascii="Arial" w:hAnsi="Arial" w:cs="Arial"/>
          <w:sz w:val="24"/>
          <w:szCs w:val="24"/>
          <w:lang w:val="en-US"/>
        </w:rPr>
        <w:t>The</w:t>
      </w:r>
      <w:r w:rsidR="00191C82" w:rsidRPr="00AD7EDC">
        <w:rPr>
          <w:rFonts w:ascii="Arial" w:hAnsi="Arial" w:cs="Arial"/>
          <w:sz w:val="24"/>
          <w:szCs w:val="24"/>
          <w:lang w:val="en-US"/>
        </w:rPr>
        <w:t xml:space="preserve"> substantial amount of VP2 </w:t>
      </w:r>
      <w:r w:rsidR="004832F2" w:rsidRPr="00AD7EDC">
        <w:rPr>
          <w:rFonts w:ascii="Arial" w:hAnsi="Arial" w:cs="Arial"/>
          <w:sz w:val="24"/>
          <w:szCs w:val="24"/>
          <w:lang w:val="en-US"/>
        </w:rPr>
        <w:t xml:space="preserve">that </w:t>
      </w:r>
      <w:r w:rsidR="00191C82" w:rsidRPr="00AD7EDC">
        <w:rPr>
          <w:rFonts w:ascii="Arial" w:hAnsi="Arial" w:cs="Arial"/>
          <w:sz w:val="24"/>
          <w:szCs w:val="24"/>
          <w:lang w:val="en-US"/>
        </w:rPr>
        <w:t>remained unpro</w:t>
      </w:r>
      <w:r w:rsidR="004832F2" w:rsidRPr="00AD7EDC">
        <w:rPr>
          <w:rFonts w:ascii="Arial" w:hAnsi="Arial" w:cs="Arial"/>
          <w:sz w:val="24"/>
          <w:szCs w:val="24"/>
          <w:lang w:val="en-US"/>
        </w:rPr>
        <w:t>cessed</w:t>
      </w:r>
      <w:r w:rsidR="00191C82" w:rsidRPr="00AD7EDC">
        <w:rPr>
          <w:rFonts w:ascii="Arial" w:hAnsi="Arial" w:cs="Arial"/>
          <w:sz w:val="24"/>
          <w:szCs w:val="24"/>
          <w:lang w:val="en-US"/>
        </w:rPr>
        <w:t xml:space="preserve"> orig</w:t>
      </w:r>
      <w:r w:rsidR="00191C82" w:rsidRPr="00AD7EDC">
        <w:rPr>
          <w:rFonts w:ascii="Arial" w:hAnsi="Arial" w:cs="Arial"/>
          <w:sz w:val="24"/>
          <w:szCs w:val="24"/>
          <w:lang w:val="en-US"/>
        </w:rPr>
        <w:t>i</w:t>
      </w:r>
      <w:r w:rsidR="00191C82" w:rsidRPr="00AD7EDC">
        <w:rPr>
          <w:rFonts w:ascii="Arial" w:hAnsi="Arial" w:cs="Arial"/>
          <w:sz w:val="24"/>
          <w:szCs w:val="24"/>
          <w:lang w:val="en-US"/>
        </w:rPr>
        <w:t>nate</w:t>
      </w:r>
      <w:r w:rsidR="004832F2" w:rsidRPr="00AD7EDC">
        <w:rPr>
          <w:rFonts w:ascii="Arial" w:hAnsi="Arial" w:cs="Arial"/>
          <w:sz w:val="24"/>
          <w:szCs w:val="24"/>
          <w:lang w:val="en-US"/>
        </w:rPr>
        <w:t>s</w:t>
      </w:r>
      <w:r w:rsidR="00191C82" w:rsidRPr="00AD7EDC">
        <w:rPr>
          <w:rFonts w:ascii="Arial" w:hAnsi="Arial" w:cs="Arial"/>
          <w:sz w:val="24"/>
          <w:szCs w:val="24"/>
          <w:lang w:val="en-US"/>
        </w:rPr>
        <w:t xml:space="preserve"> from EC</w:t>
      </w:r>
      <w:r w:rsidR="004832F2" w:rsidRPr="00AD7EDC">
        <w:rPr>
          <w:rFonts w:ascii="Arial" w:hAnsi="Arial" w:cs="Arial"/>
          <w:sz w:val="24"/>
          <w:szCs w:val="24"/>
          <w:lang w:val="en-US"/>
        </w:rPr>
        <w:t>,</w:t>
      </w:r>
      <w:r w:rsidR="00191C82" w:rsidRPr="00AD7EDC">
        <w:rPr>
          <w:rFonts w:ascii="Arial" w:hAnsi="Arial" w:cs="Arial"/>
          <w:sz w:val="24"/>
          <w:szCs w:val="24"/>
          <w:lang w:val="en-US"/>
        </w:rPr>
        <w:t xml:space="preserve"> which elute in the same AEX fractions as </w:t>
      </w:r>
      <w:r w:rsidR="004832F2" w:rsidRPr="00AD7EDC">
        <w:rPr>
          <w:rFonts w:ascii="Arial" w:hAnsi="Arial" w:cs="Arial"/>
          <w:sz w:val="24"/>
          <w:szCs w:val="24"/>
          <w:lang w:val="en-US"/>
        </w:rPr>
        <w:t>the FC-P</w:t>
      </w:r>
      <w:r w:rsidR="004832F2" w:rsidRPr="00AD7EDC">
        <w:rPr>
          <w:rFonts w:ascii="Arial" w:hAnsi="Arial" w:cs="Arial"/>
          <w:sz w:val="24"/>
          <w:szCs w:val="24"/>
          <w:vertAlign w:val="subscript"/>
          <w:lang w:val="en-US"/>
        </w:rPr>
        <w:t>1</w:t>
      </w:r>
      <w:r w:rsidR="00191C82" w:rsidRPr="00AD7EDC">
        <w:rPr>
          <w:rFonts w:ascii="Arial" w:hAnsi="Arial" w:cs="Arial"/>
          <w:sz w:val="24"/>
          <w:szCs w:val="24"/>
          <w:lang w:val="en-US"/>
        </w:rPr>
        <w:t>.</w:t>
      </w:r>
      <w:r w:rsidR="00752B0C" w:rsidRPr="00AD7EDC">
        <w:rPr>
          <w:rFonts w:ascii="Arial" w:hAnsi="Arial" w:cs="Arial"/>
          <w:sz w:val="24"/>
          <w:szCs w:val="24"/>
          <w:lang w:val="en-US"/>
        </w:rPr>
        <w:t xml:space="preserve">    </w:t>
      </w:r>
      <w:r w:rsidR="00191C82" w:rsidRPr="00AD7EDC">
        <w:rPr>
          <w:rFonts w:ascii="Arial" w:hAnsi="Arial" w:cs="Arial"/>
          <w:sz w:val="24"/>
          <w:szCs w:val="24"/>
          <w:lang w:val="en-US"/>
        </w:rPr>
        <w:t xml:space="preserve"> </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When incubated with </w:t>
      </w:r>
      <w:r w:rsidR="009D60A2" w:rsidRPr="00AD7EDC">
        <w:rPr>
          <w:rFonts w:ascii="Arial" w:hAnsi="Arial" w:cs="Arial"/>
          <w:sz w:val="24"/>
          <w:szCs w:val="24"/>
          <w:lang w:val="en-US"/>
        </w:rPr>
        <w:t xml:space="preserve">A9 </w:t>
      </w:r>
      <w:r w:rsidRPr="00AD7EDC">
        <w:rPr>
          <w:rFonts w:ascii="Arial" w:hAnsi="Arial" w:cs="Arial"/>
          <w:sz w:val="24"/>
          <w:szCs w:val="24"/>
          <w:lang w:val="en-US"/>
        </w:rPr>
        <w:t xml:space="preserve">cells, both </w:t>
      </w:r>
      <w:proofErr w:type="spellStart"/>
      <w:r w:rsidRPr="00AD7EDC">
        <w:rPr>
          <w:rFonts w:ascii="Arial" w:hAnsi="Arial" w:cs="Arial"/>
          <w:sz w:val="24"/>
          <w:szCs w:val="24"/>
          <w:lang w:val="en-US"/>
        </w:rPr>
        <w:t>virion</w:t>
      </w:r>
      <w:proofErr w:type="spellEnd"/>
      <w:r w:rsidRPr="00AD7EDC">
        <w:rPr>
          <w:rFonts w:ascii="Arial" w:hAnsi="Arial" w:cs="Arial"/>
          <w:sz w:val="24"/>
          <w:szCs w:val="24"/>
          <w:lang w:val="en-US"/>
        </w:rPr>
        <w:t xml:space="preserve"> </w:t>
      </w:r>
      <w:r w:rsidR="006A36B2" w:rsidRPr="00AD7EDC">
        <w:rPr>
          <w:rFonts w:ascii="Arial" w:hAnsi="Arial" w:cs="Arial"/>
          <w:sz w:val="24"/>
          <w:szCs w:val="24"/>
          <w:lang w:val="en-US"/>
        </w:rPr>
        <w:t>progenies</w:t>
      </w:r>
      <w:r w:rsidRPr="00AD7EDC">
        <w:rPr>
          <w:rFonts w:ascii="Arial" w:hAnsi="Arial" w:cs="Arial"/>
          <w:sz w:val="24"/>
          <w:szCs w:val="24"/>
          <w:lang w:val="en-US"/>
        </w:rPr>
        <w:t xml:space="preserve"> bound similarly to </w:t>
      </w:r>
      <w:r w:rsidR="009D60A2" w:rsidRPr="00AD7EDC">
        <w:rPr>
          <w:rFonts w:ascii="Arial" w:hAnsi="Arial" w:cs="Arial"/>
          <w:sz w:val="24"/>
          <w:szCs w:val="24"/>
          <w:lang w:val="en-US"/>
        </w:rPr>
        <w:t>cells</w:t>
      </w:r>
      <w:r w:rsidRPr="00AD7EDC">
        <w:rPr>
          <w:rFonts w:ascii="Arial" w:hAnsi="Arial" w:cs="Arial"/>
          <w:sz w:val="24"/>
          <w:szCs w:val="24"/>
          <w:lang w:val="en-US"/>
        </w:rPr>
        <w:t xml:space="preserve"> as</w:t>
      </w:r>
      <w:r w:rsidR="009D60A2" w:rsidRPr="00AD7EDC">
        <w:rPr>
          <w:rFonts w:ascii="Arial" w:hAnsi="Arial" w:cs="Arial"/>
          <w:sz w:val="24"/>
          <w:szCs w:val="24"/>
          <w:lang w:val="en-US"/>
        </w:rPr>
        <w:t xml:space="preserve"> shown by immunofluorescence</w:t>
      </w:r>
      <w:r w:rsidRPr="00AD7EDC">
        <w:rPr>
          <w:rFonts w:ascii="Arial" w:hAnsi="Arial" w:cs="Arial"/>
          <w:sz w:val="24"/>
          <w:szCs w:val="24"/>
          <w:lang w:val="en-US"/>
        </w:rPr>
        <w:t>.</w:t>
      </w:r>
      <w:r w:rsidR="009D60A2" w:rsidRPr="00AD7EDC">
        <w:rPr>
          <w:rFonts w:ascii="Arial" w:hAnsi="Arial" w:cs="Arial"/>
          <w:sz w:val="24"/>
          <w:szCs w:val="24"/>
          <w:lang w:val="en-US"/>
        </w:rPr>
        <w:t xml:space="preserve"> </w:t>
      </w:r>
      <w:r w:rsidR="0055728B" w:rsidRPr="00AD7EDC">
        <w:rPr>
          <w:rFonts w:ascii="Arial" w:hAnsi="Arial" w:cs="Arial"/>
          <w:sz w:val="24"/>
          <w:szCs w:val="24"/>
          <w:lang w:val="en-US"/>
        </w:rPr>
        <w:t>T</w:t>
      </w:r>
      <w:r w:rsidR="009D60A2" w:rsidRPr="00AD7EDC">
        <w:rPr>
          <w:rFonts w:ascii="Arial" w:hAnsi="Arial" w:cs="Arial"/>
          <w:sz w:val="24"/>
          <w:szCs w:val="24"/>
          <w:lang w:val="en-US"/>
        </w:rPr>
        <w:t>he N-VP2 from FC-P</w:t>
      </w:r>
      <w:r w:rsidR="0055728B" w:rsidRPr="00AD7EDC">
        <w:rPr>
          <w:rFonts w:ascii="Arial" w:hAnsi="Arial" w:cs="Arial"/>
          <w:sz w:val="24"/>
          <w:szCs w:val="24"/>
          <w:vertAlign w:val="subscript"/>
          <w:lang w:val="en-US"/>
        </w:rPr>
        <w:t xml:space="preserve">2 </w:t>
      </w:r>
      <w:r w:rsidR="009D60A2" w:rsidRPr="00AD7EDC">
        <w:rPr>
          <w:rFonts w:ascii="Arial" w:hAnsi="Arial" w:cs="Arial"/>
          <w:sz w:val="24"/>
          <w:szCs w:val="24"/>
          <w:lang w:val="en-US"/>
        </w:rPr>
        <w:t>was detectable</w:t>
      </w:r>
      <w:r w:rsidR="0055728B" w:rsidRPr="00AD7EDC">
        <w:rPr>
          <w:rFonts w:ascii="Arial" w:hAnsi="Arial" w:cs="Arial"/>
          <w:sz w:val="24"/>
          <w:szCs w:val="24"/>
          <w:lang w:val="en-US"/>
        </w:rPr>
        <w:t xml:space="preserve"> on the su</w:t>
      </w:r>
      <w:r w:rsidR="0055728B" w:rsidRPr="00AD7EDC">
        <w:rPr>
          <w:rFonts w:ascii="Arial" w:hAnsi="Arial" w:cs="Arial"/>
          <w:sz w:val="24"/>
          <w:szCs w:val="24"/>
          <w:lang w:val="en-US"/>
        </w:rPr>
        <w:t>r</w:t>
      </w:r>
      <w:r w:rsidR="0055728B" w:rsidRPr="00AD7EDC">
        <w:rPr>
          <w:rFonts w:ascii="Arial" w:hAnsi="Arial" w:cs="Arial"/>
          <w:sz w:val="24"/>
          <w:szCs w:val="24"/>
          <w:lang w:val="en-US"/>
        </w:rPr>
        <w:t>face of the cells and</w:t>
      </w:r>
      <w:r w:rsidRPr="00AD7EDC">
        <w:rPr>
          <w:rFonts w:ascii="Arial" w:hAnsi="Arial" w:cs="Arial"/>
          <w:sz w:val="24"/>
          <w:szCs w:val="24"/>
          <w:lang w:val="en-US"/>
        </w:rPr>
        <w:t xml:space="preserve"> </w:t>
      </w:r>
      <w:r w:rsidR="006A36B2" w:rsidRPr="00AD7EDC">
        <w:rPr>
          <w:rFonts w:ascii="Arial" w:hAnsi="Arial" w:cs="Arial"/>
          <w:sz w:val="24"/>
          <w:szCs w:val="24"/>
          <w:lang w:val="en-US"/>
        </w:rPr>
        <w:t>was</w:t>
      </w:r>
      <w:r w:rsidRPr="00AD7EDC">
        <w:rPr>
          <w:rFonts w:ascii="Arial" w:hAnsi="Arial" w:cs="Arial"/>
          <w:sz w:val="24"/>
          <w:szCs w:val="24"/>
          <w:lang w:val="en-US"/>
        </w:rPr>
        <w:t xml:space="preserve"> fully processed </w:t>
      </w:r>
      <w:r w:rsidR="0055728B" w:rsidRPr="00AD7EDC">
        <w:rPr>
          <w:rFonts w:ascii="Arial" w:hAnsi="Arial" w:cs="Arial"/>
          <w:sz w:val="24"/>
          <w:szCs w:val="24"/>
          <w:lang w:val="en-US"/>
        </w:rPr>
        <w:t>by</w:t>
      </w:r>
      <w:r w:rsidRPr="00AD7EDC">
        <w:rPr>
          <w:rFonts w:ascii="Arial" w:hAnsi="Arial" w:cs="Arial"/>
          <w:sz w:val="24"/>
          <w:szCs w:val="24"/>
          <w:lang w:val="en-US"/>
        </w:rPr>
        <w:t xml:space="preserve"> </w:t>
      </w:r>
      <w:r w:rsidR="0055728B" w:rsidRPr="00AD7EDC">
        <w:rPr>
          <w:rFonts w:ascii="Arial" w:hAnsi="Arial" w:cs="Arial"/>
          <w:sz w:val="24"/>
          <w:szCs w:val="24"/>
          <w:lang w:val="en-US"/>
        </w:rPr>
        <w:t xml:space="preserve">4 </w:t>
      </w:r>
      <w:proofErr w:type="spellStart"/>
      <w:r w:rsidR="0055728B" w:rsidRPr="00AD7EDC">
        <w:rPr>
          <w:rFonts w:ascii="Arial" w:hAnsi="Arial" w:cs="Arial"/>
          <w:sz w:val="24"/>
          <w:szCs w:val="24"/>
          <w:lang w:val="en-US"/>
        </w:rPr>
        <w:t>hpi</w:t>
      </w:r>
      <w:proofErr w:type="spellEnd"/>
      <w:r w:rsidR="0055728B" w:rsidRPr="00AD7EDC">
        <w:rPr>
          <w:rFonts w:ascii="Arial" w:hAnsi="Arial" w:cs="Arial"/>
          <w:sz w:val="24"/>
          <w:szCs w:val="24"/>
          <w:lang w:val="en-US"/>
        </w:rPr>
        <w:t>.</w:t>
      </w:r>
      <w:r w:rsidRPr="00AD7EDC">
        <w:rPr>
          <w:rFonts w:ascii="Arial" w:hAnsi="Arial" w:cs="Arial"/>
          <w:sz w:val="24"/>
          <w:szCs w:val="24"/>
          <w:lang w:val="en-US"/>
        </w:rPr>
        <w:t xml:space="preserve"> </w:t>
      </w:r>
      <w:r w:rsidR="00B04901">
        <w:rPr>
          <w:rFonts w:ascii="Arial" w:hAnsi="Arial" w:cs="Arial"/>
          <w:sz w:val="24"/>
          <w:szCs w:val="24"/>
          <w:lang w:val="en-US"/>
        </w:rPr>
        <w:t>A</w:t>
      </w:r>
      <w:r w:rsidR="0055728B" w:rsidRPr="00AD7EDC">
        <w:rPr>
          <w:rFonts w:ascii="Arial" w:hAnsi="Arial" w:cs="Arial"/>
          <w:sz w:val="24"/>
          <w:szCs w:val="24"/>
          <w:lang w:val="en-US"/>
        </w:rPr>
        <w:t>s expected, the N-VP2 from FC-P</w:t>
      </w:r>
      <w:r w:rsidR="0055728B" w:rsidRPr="00AD7EDC">
        <w:rPr>
          <w:rFonts w:ascii="Arial" w:hAnsi="Arial" w:cs="Arial"/>
          <w:sz w:val="24"/>
          <w:szCs w:val="24"/>
          <w:vertAlign w:val="subscript"/>
          <w:lang w:val="en-US"/>
        </w:rPr>
        <w:t xml:space="preserve">1 </w:t>
      </w:r>
      <w:r w:rsidR="0055728B" w:rsidRPr="00AD7EDC">
        <w:rPr>
          <w:rFonts w:ascii="Arial" w:hAnsi="Arial" w:cs="Arial"/>
          <w:sz w:val="24"/>
          <w:szCs w:val="24"/>
          <w:lang w:val="en-US"/>
        </w:rPr>
        <w:t>was not visible at binding but became exposed after internalization and a propo</w:t>
      </w:r>
      <w:r w:rsidR="0055728B" w:rsidRPr="00AD7EDC">
        <w:rPr>
          <w:rFonts w:ascii="Arial" w:hAnsi="Arial" w:cs="Arial"/>
          <w:sz w:val="24"/>
          <w:szCs w:val="24"/>
          <w:lang w:val="en-US"/>
        </w:rPr>
        <w:t>r</w:t>
      </w:r>
      <w:r w:rsidR="0055728B" w:rsidRPr="00AD7EDC">
        <w:rPr>
          <w:rFonts w:ascii="Arial" w:hAnsi="Arial" w:cs="Arial"/>
          <w:sz w:val="24"/>
          <w:szCs w:val="24"/>
          <w:lang w:val="en-US"/>
        </w:rPr>
        <w:t xml:space="preserve">tion remained detectable for several </w:t>
      </w:r>
      <w:proofErr w:type="spellStart"/>
      <w:r w:rsidR="00761052">
        <w:rPr>
          <w:rFonts w:ascii="Arial" w:hAnsi="Arial" w:cs="Arial"/>
          <w:sz w:val="24"/>
          <w:szCs w:val="24"/>
          <w:lang w:val="en-US"/>
        </w:rPr>
        <w:t>h</w:t>
      </w:r>
      <w:r w:rsidR="0055728B" w:rsidRPr="00AD7EDC">
        <w:rPr>
          <w:rFonts w:ascii="Arial" w:hAnsi="Arial" w:cs="Arial"/>
          <w:sz w:val="24"/>
          <w:szCs w:val="24"/>
          <w:lang w:val="en-US"/>
        </w:rPr>
        <w:t>pi</w:t>
      </w:r>
      <w:proofErr w:type="spellEnd"/>
      <w:r w:rsidR="0055728B" w:rsidRPr="00AD7EDC">
        <w:rPr>
          <w:rFonts w:ascii="Arial" w:hAnsi="Arial" w:cs="Arial"/>
          <w:sz w:val="24"/>
          <w:szCs w:val="24"/>
          <w:lang w:val="en-US"/>
        </w:rPr>
        <w:t xml:space="preserve"> (Fig. 2F</w:t>
      </w:r>
      <w:r w:rsidRPr="00AD7EDC">
        <w:rPr>
          <w:rFonts w:ascii="Arial" w:hAnsi="Arial" w:cs="Arial"/>
          <w:sz w:val="24"/>
          <w:szCs w:val="24"/>
          <w:lang w:val="en-US"/>
        </w:rPr>
        <w:t>)</w:t>
      </w:r>
      <w:r w:rsidR="0055728B" w:rsidRPr="00AD7EDC">
        <w:rPr>
          <w:rFonts w:ascii="Arial" w:hAnsi="Arial" w:cs="Arial"/>
          <w:sz w:val="24"/>
          <w:szCs w:val="24"/>
          <w:lang w:val="en-US"/>
        </w:rPr>
        <w:t>, indicating a slower or less efficient VP2 to VP3 processing</w:t>
      </w:r>
      <w:r w:rsidRPr="00AD7EDC">
        <w:rPr>
          <w:rFonts w:ascii="Arial" w:hAnsi="Arial" w:cs="Arial"/>
          <w:sz w:val="24"/>
          <w:szCs w:val="24"/>
          <w:lang w:val="en-US"/>
        </w:rPr>
        <w:t xml:space="preserve">. </w:t>
      </w:r>
    </w:p>
    <w:p w:rsidR="00191C82" w:rsidRPr="00346510" w:rsidRDefault="00397147" w:rsidP="00346510">
      <w:pPr>
        <w:spacing w:after="120" w:line="480" w:lineRule="auto"/>
        <w:ind w:firstLine="720"/>
        <w:jc w:val="both"/>
        <w:rPr>
          <w:rFonts w:ascii="Arial" w:hAnsi="Arial" w:cs="Arial"/>
          <w:sz w:val="24"/>
          <w:szCs w:val="24"/>
          <w:lang w:val="en-US"/>
        </w:rPr>
      </w:pPr>
      <w:r>
        <w:rPr>
          <w:rFonts w:ascii="Arial" w:hAnsi="Arial" w:cs="Arial"/>
          <w:sz w:val="24"/>
          <w:szCs w:val="24"/>
          <w:lang w:val="en-US"/>
        </w:rPr>
        <w:t>We next</w:t>
      </w:r>
      <w:r w:rsidR="0049431B" w:rsidRPr="00346510">
        <w:rPr>
          <w:rFonts w:ascii="Arial" w:hAnsi="Arial" w:cs="Arial"/>
          <w:sz w:val="24"/>
          <w:szCs w:val="24"/>
          <w:lang w:val="en-US"/>
        </w:rPr>
        <w:t xml:space="preserve"> investigate whether the </w:t>
      </w:r>
      <w:r>
        <w:rPr>
          <w:rFonts w:ascii="Arial" w:hAnsi="Arial" w:cs="Arial"/>
          <w:sz w:val="24"/>
          <w:szCs w:val="24"/>
          <w:lang w:val="en-US"/>
        </w:rPr>
        <w:t>sequestered</w:t>
      </w:r>
      <w:r w:rsidRPr="00346510">
        <w:rPr>
          <w:rFonts w:ascii="Arial" w:hAnsi="Arial" w:cs="Arial"/>
          <w:sz w:val="24"/>
          <w:szCs w:val="24"/>
          <w:lang w:val="en-US"/>
        </w:rPr>
        <w:t xml:space="preserve"> N-VP2 conformation</w:t>
      </w:r>
      <w:r w:rsidRPr="00346510" w:rsidDel="00346510">
        <w:rPr>
          <w:rFonts w:ascii="Arial" w:hAnsi="Arial" w:cs="Arial"/>
          <w:sz w:val="24"/>
          <w:szCs w:val="24"/>
          <w:lang w:val="en-US"/>
        </w:rPr>
        <w:t xml:space="preserve"> </w:t>
      </w:r>
      <w:r>
        <w:rPr>
          <w:rFonts w:ascii="Arial" w:hAnsi="Arial" w:cs="Arial"/>
          <w:sz w:val="24"/>
          <w:szCs w:val="24"/>
          <w:lang w:val="en-US"/>
        </w:rPr>
        <w:t>in FC-P</w:t>
      </w:r>
      <w:r w:rsidRPr="00737008">
        <w:rPr>
          <w:rFonts w:ascii="Arial" w:hAnsi="Arial" w:cs="Arial"/>
          <w:sz w:val="24"/>
          <w:szCs w:val="24"/>
          <w:vertAlign w:val="subscript"/>
          <w:lang w:val="en-US"/>
        </w:rPr>
        <w:t>1</w:t>
      </w:r>
      <w:r w:rsidR="00761052">
        <w:rPr>
          <w:rFonts w:ascii="Arial" w:hAnsi="Arial" w:cs="Arial"/>
          <w:sz w:val="24"/>
          <w:szCs w:val="24"/>
          <w:vertAlign w:val="subscript"/>
          <w:lang w:val="en-US"/>
        </w:rPr>
        <w:t xml:space="preserve"> </w:t>
      </w:r>
      <w:r>
        <w:rPr>
          <w:rFonts w:ascii="Arial" w:hAnsi="Arial" w:cs="Arial"/>
          <w:sz w:val="24"/>
          <w:szCs w:val="24"/>
          <w:lang w:val="en-US"/>
        </w:rPr>
        <w:t xml:space="preserve">is responsible for its distinct </w:t>
      </w:r>
      <w:r w:rsidR="0049431B" w:rsidRPr="00346510">
        <w:rPr>
          <w:rFonts w:ascii="Arial" w:hAnsi="Arial" w:cs="Arial"/>
          <w:sz w:val="24"/>
          <w:szCs w:val="24"/>
          <w:lang w:val="en-US"/>
        </w:rPr>
        <w:t>AEX profile</w:t>
      </w:r>
      <w:r w:rsidR="00761052">
        <w:rPr>
          <w:rFonts w:ascii="Arial" w:hAnsi="Arial" w:cs="Arial"/>
          <w:sz w:val="24"/>
          <w:szCs w:val="24"/>
          <w:lang w:val="en-US"/>
        </w:rPr>
        <w:t>.</w:t>
      </w:r>
      <w:r w:rsidR="0049431B" w:rsidRPr="00346510">
        <w:rPr>
          <w:rFonts w:ascii="Arial" w:hAnsi="Arial" w:cs="Arial"/>
          <w:sz w:val="24"/>
          <w:szCs w:val="24"/>
          <w:lang w:val="en-US"/>
        </w:rPr>
        <w:t xml:space="preserve"> </w:t>
      </w:r>
      <w:r>
        <w:rPr>
          <w:rFonts w:ascii="Arial" w:hAnsi="Arial" w:cs="Arial"/>
          <w:sz w:val="24"/>
          <w:szCs w:val="24"/>
          <w:lang w:val="en-US"/>
        </w:rPr>
        <w:t>To this end,</w:t>
      </w:r>
      <w:r w:rsidR="00B612F3" w:rsidRPr="00346510">
        <w:rPr>
          <w:rFonts w:ascii="Arial" w:hAnsi="Arial" w:cs="Arial"/>
          <w:sz w:val="24"/>
          <w:szCs w:val="24"/>
          <w:highlight w:val="yellow"/>
          <w:lang w:val="en-US"/>
          <w:rPrChange w:id="133" w:author="Ros" w:date="2015-09-04T12:58:00Z">
            <w:rPr>
              <w:rFonts w:ascii="Arial" w:hAnsi="Arial" w:cs="Arial"/>
              <w:sz w:val="24"/>
              <w:szCs w:val="24"/>
              <w:lang w:val="en-US"/>
            </w:rPr>
          </w:rPrChange>
        </w:rPr>
        <w:t xml:space="preserve"> </w:t>
      </w:r>
      <w:r w:rsidR="00346510">
        <w:rPr>
          <w:rFonts w:ascii="Arial" w:hAnsi="Arial" w:cs="Arial"/>
          <w:sz w:val="24"/>
          <w:szCs w:val="24"/>
          <w:highlight w:val="yellow"/>
          <w:lang w:val="en-US"/>
        </w:rPr>
        <w:t>FC-P</w:t>
      </w:r>
      <w:r w:rsidR="00346510" w:rsidRPr="00346510">
        <w:rPr>
          <w:rFonts w:ascii="Arial" w:hAnsi="Arial" w:cs="Arial"/>
          <w:sz w:val="24"/>
          <w:szCs w:val="24"/>
          <w:highlight w:val="yellow"/>
          <w:vertAlign w:val="subscript"/>
          <w:lang w:val="en-US"/>
          <w:rPrChange w:id="134" w:author="Ros" w:date="2015-09-04T13:00:00Z">
            <w:rPr>
              <w:rFonts w:ascii="Arial" w:hAnsi="Arial" w:cs="Arial"/>
              <w:sz w:val="24"/>
              <w:szCs w:val="24"/>
              <w:highlight w:val="yellow"/>
              <w:lang w:val="en-US"/>
            </w:rPr>
          </w:rPrChange>
        </w:rPr>
        <w:t>1</w:t>
      </w:r>
      <w:r w:rsidR="00346510">
        <w:rPr>
          <w:rFonts w:ascii="Arial" w:hAnsi="Arial" w:cs="Arial"/>
          <w:sz w:val="24"/>
          <w:szCs w:val="24"/>
          <w:highlight w:val="yellow"/>
          <w:lang w:val="en-US"/>
        </w:rPr>
        <w:t xml:space="preserve"> </w:t>
      </w:r>
      <w:proofErr w:type="spellStart"/>
      <w:r w:rsidR="00B612F3" w:rsidRPr="00346510">
        <w:rPr>
          <w:rFonts w:ascii="Arial" w:hAnsi="Arial" w:cs="Arial"/>
          <w:sz w:val="24"/>
          <w:szCs w:val="24"/>
          <w:highlight w:val="yellow"/>
          <w:lang w:val="en-US"/>
          <w:rPrChange w:id="135" w:author="Ros" w:date="2015-09-04T12:58:00Z">
            <w:rPr>
              <w:rFonts w:ascii="Arial" w:hAnsi="Arial" w:cs="Arial"/>
              <w:sz w:val="24"/>
              <w:szCs w:val="24"/>
              <w:lang w:val="en-US"/>
            </w:rPr>
          </w:rPrChange>
        </w:rPr>
        <w:t>virions</w:t>
      </w:r>
      <w:proofErr w:type="spellEnd"/>
      <w:r w:rsidR="00B612F3" w:rsidRPr="00346510">
        <w:rPr>
          <w:rFonts w:ascii="Arial" w:hAnsi="Arial" w:cs="Arial"/>
          <w:sz w:val="24"/>
          <w:szCs w:val="24"/>
          <w:highlight w:val="yellow"/>
          <w:lang w:val="en-US"/>
          <w:rPrChange w:id="136" w:author="Ros" w:date="2015-09-04T12:58:00Z">
            <w:rPr>
              <w:rFonts w:ascii="Arial" w:hAnsi="Arial" w:cs="Arial"/>
              <w:sz w:val="24"/>
              <w:szCs w:val="24"/>
              <w:lang w:val="en-US"/>
            </w:rPr>
          </w:rPrChange>
        </w:rPr>
        <w:t xml:space="preserve"> </w:t>
      </w:r>
      <w:r>
        <w:rPr>
          <w:rFonts w:ascii="Arial" w:hAnsi="Arial" w:cs="Arial"/>
          <w:sz w:val="24"/>
          <w:szCs w:val="24"/>
          <w:highlight w:val="yellow"/>
          <w:lang w:val="en-US"/>
        </w:rPr>
        <w:t xml:space="preserve">were exposed to </w:t>
      </w:r>
      <w:r>
        <w:rPr>
          <w:rFonts w:ascii="Arial" w:hAnsi="Arial" w:cs="Arial"/>
          <w:sz w:val="24"/>
          <w:szCs w:val="24"/>
          <w:highlight w:val="yellow"/>
          <w:lang w:val="en-US"/>
        </w:rPr>
        <w:lastRenderedPageBreak/>
        <w:t xml:space="preserve">acidic conditions to provoke the externalization of N-VP2 (as shown in Figure 2D) </w:t>
      </w:r>
      <w:r w:rsidR="00E52F1F">
        <w:rPr>
          <w:rFonts w:ascii="Arial" w:hAnsi="Arial" w:cs="Arial"/>
          <w:sz w:val="24"/>
          <w:szCs w:val="24"/>
          <w:highlight w:val="yellow"/>
          <w:lang w:val="en-US"/>
        </w:rPr>
        <w:t>and analyz</w:t>
      </w:r>
      <w:r>
        <w:rPr>
          <w:rFonts w:ascii="Arial" w:hAnsi="Arial" w:cs="Arial"/>
          <w:sz w:val="24"/>
          <w:szCs w:val="24"/>
          <w:highlight w:val="yellow"/>
          <w:lang w:val="en-US"/>
        </w:rPr>
        <w:t xml:space="preserve">ed by AEX-qPCR. The results showed that despite the externalization of N-VP2, the AEX profile remained unchanged.  </w:t>
      </w:r>
      <w:r w:rsidR="00746E90" w:rsidRPr="00346510">
        <w:rPr>
          <w:rFonts w:ascii="Arial" w:hAnsi="Arial" w:cs="Arial"/>
          <w:sz w:val="24"/>
          <w:szCs w:val="24"/>
          <w:lang w:val="en-US"/>
        </w:rPr>
        <w:t>Accordingly,</w:t>
      </w:r>
      <w:r w:rsidR="005D08CC" w:rsidRPr="00346510">
        <w:rPr>
          <w:rFonts w:ascii="Arial" w:hAnsi="Arial" w:cs="Arial"/>
          <w:sz w:val="24"/>
          <w:szCs w:val="24"/>
          <w:lang w:val="en-US"/>
        </w:rPr>
        <w:t xml:space="preserve"> the </w:t>
      </w:r>
      <w:r w:rsidR="00746E90" w:rsidRPr="00346510">
        <w:rPr>
          <w:rFonts w:ascii="Arial" w:hAnsi="Arial" w:cs="Arial"/>
          <w:sz w:val="24"/>
          <w:szCs w:val="24"/>
          <w:lang w:val="en-US"/>
        </w:rPr>
        <w:t xml:space="preserve">distinct </w:t>
      </w:r>
      <w:r w:rsidR="005D08CC" w:rsidRPr="00346510">
        <w:rPr>
          <w:rFonts w:ascii="Arial" w:hAnsi="Arial" w:cs="Arial"/>
          <w:sz w:val="24"/>
          <w:szCs w:val="24"/>
          <w:lang w:val="en-US"/>
        </w:rPr>
        <w:t>N-VP2 co</w:t>
      </w:r>
      <w:r w:rsidR="005D08CC" w:rsidRPr="00346510">
        <w:rPr>
          <w:rFonts w:ascii="Arial" w:hAnsi="Arial" w:cs="Arial"/>
          <w:sz w:val="24"/>
          <w:szCs w:val="24"/>
          <w:lang w:val="en-US"/>
        </w:rPr>
        <w:t>n</w:t>
      </w:r>
      <w:r w:rsidR="005D08CC" w:rsidRPr="00346510">
        <w:rPr>
          <w:rFonts w:ascii="Arial" w:hAnsi="Arial" w:cs="Arial"/>
          <w:sz w:val="24"/>
          <w:szCs w:val="24"/>
          <w:lang w:val="en-US"/>
        </w:rPr>
        <w:t xml:space="preserve">formation </w:t>
      </w:r>
      <w:r w:rsidR="0049431B" w:rsidRPr="00346510">
        <w:rPr>
          <w:rFonts w:ascii="Arial" w:hAnsi="Arial" w:cs="Arial"/>
          <w:sz w:val="24"/>
          <w:szCs w:val="24"/>
          <w:lang w:val="en-US"/>
        </w:rPr>
        <w:t>is not responsible for the different AEX profile.</w:t>
      </w:r>
      <w:r w:rsidR="005D08CC" w:rsidRPr="00346510">
        <w:rPr>
          <w:rFonts w:ascii="Arial" w:hAnsi="Arial" w:cs="Arial"/>
          <w:sz w:val="24"/>
          <w:szCs w:val="24"/>
          <w:lang w:val="en-US"/>
        </w:rPr>
        <w:t xml:space="preserve"> The results also </w:t>
      </w:r>
      <w:r w:rsidR="00746E90" w:rsidRPr="00346510">
        <w:rPr>
          <w:rFonts w:ascii="Arial" w:hAnsi="Arial" w:cs="Arial"/>
          <w:sz w:val="24"/>
          <w:szCs w:val="24"/>
          <w:lang w:val="en-US"/>
        </w:rPr>
        <w:t>suggest</w:t>
      </w:r>
      <w:r w:rsidR="005D08CC" w:rsidRPr="00346510">
        <w:rPr>
          <w:rFonts w:ascii="Arial" w:hAnsi="Arial" w:cs="Arial"/>
          <w:sz w:val="24"/>
          <w:szCs w:val="24"/>
          <w:lang w:val="en-US"/>
        </w:rPr>
        <w:t xml:space="preserve"> </w:t>
      </w:r>
      <w:r w:rsidR="00746E90" w:rsidRPr="00346510">
        <w:rPr>
          <w:rFonts w:ascii="Arial" w:hAnsi="Arial" w:cs="Arial"/>
          <w:sz w:val="24"/>
          <w:szCs w:val="24"/>
          <w:lang w:val="en-US"/>
        </w:rPr>
        <w:t xml:space="preserve">that packaging does not directly result in N-VP2 externalization and </w:t>
      </w:r>
      <w:r w:rsidR="005D08CC" w:rsidRPr="00346510">
        <w:rPr>
          <w:rFonts w:ascii="Arial" w:hAnsi="Arial" w:cs="Arial"/>
          <w:sz w:val="24"/>
          <w:szCs w:val="24"/>
          <w:lang w:val="en-US"/>
        </w:rPr>
        <w:t xml:space="preserve">further </w:t>
      </w:r>
      <w:r w:rsidR="00746E90" w:rsidRPr="00346510">
        <w:rPr>
          <w:rFonts w:ascii="Arial" w:hAnsi="Arial" w:cs="Arial"/>
          <w:sz w:val="24"/>
          <w:szCs w:val="24"/>
          <w:lang w:val="en-US"/>
        </w:rPr>
        <w:t>emph</w:t>
      </w:r>
      <w:r w:rsidR="00746E90" w:rsidRPr="00346510">
        <w:rPr>
          <w:rFonts w:ascii="Arial" w:hAnsi="Arial" w:cs="Arial"/>
          <w:sz w:val="24"/>
          <w:szCs w:val="24"/>
          <w:lang w:val="en-US"/>
        </w:rPr>
        <w:t>a</w:t>
      </w:r>
      <w:r w:rsidR="00746E90" w:rsidRPr="00346510">
        <w:rPr>
          <w:rFonts w:ascii="Arial" w:hAnsi="Arial" w:cs="Arial"/>
          <w:sz w:val="24"/>
          <w:szCs w:val="24"/>
          <w:lang w:val="en-US"/>
        </w:rPr>
        <w:t xml:space="preserve">size </w:t>
      </w:r>
      <w:r w:rsidR="005D08CC" w:rsidRPr="00346510">
        <w:rPr>
          <w:rFonts w:ascii="Arial" w:hAnsi="Arial" w:cs="Arial"/>
          <w:sz w:val="24"/>
          <w:szCs w:val="24"/>
          <w:lang w:val="en-US"/>
        </w:rPr>
        <w:t>similarities between the FC-P</w:t>
      </w:r>
      <w:r w:rsidR="005D08CC" w:rsidRPr="00346510">
        <w:rPr>
          <w:rFonts w:ascii="Arial" w:hAnsi="Arial" w:cs="Arial"/>
          <w:sz w:val="24"/>
          <w:szCs w:val="24"/>
          <w:vertAlign w:val="subscript"/>
          <w:lang w:val="en-US"/>
        </w:rPr>
        <w:t>1</w:t>
      </w:r>
      <w:r w:rsidR="00746E90" w:rsidRPr="00346510">
        <w:rPr>
          <w:rFonts w:ascii="Arial" w:hAnsi="Arial" w:cs="Arial"/>
          <w:sz w:val="24"/>
          <w:szCs w:val="24"/>
          <w:lang w:val="en-US"/>
        </w:rPr>
        <w:t xml:space="preserve"> </w:t>
      </w:r>
      <w:r w:rsidR="00847A0D">
        <w:rPr>
          <w:rFonts w:ascii="Arial" w:hAnsi="Arial" w:cs="Arial"/>
          <w:sz w:val="24"/>
          <w:szCs w:val="24"/>
          <w:lang w:val="en-US"/>
        </w:rPr>
        <w:t xml:space="preserve">progeny </w:t>
      </w:r>
      <w:proofErr w:type="spellStart"/>
      <w:r w:rsidR="00847A0D">
        <w:rPr>
          <w:rFonts w:ascii="Arial" w:hAnsi="Arial" w:cs="Arial"/>
          <w:sz w:val="24"/>
          <w:szCs w:val="24"/>
          <w:lang w:val="en-US"/>
        </w:rPr>
        <w:t>virions</w:t>
      </w:r>
      <w:proofErr w:type="spellEnd"/>
      <w:r w:rsidR="00847A0D">
        <w:rPr>
          <w:rFonts w:ascii="Arial" w:hAnsi="Arial" w:cs="Arial"/>
          <w:sz w:val="24"/>
          <w:szCs w:val="24"/>
          <w:lang w:val="en-US"/>
        </w:rPr>
        <w:t xml:space="preserve"> </w:t>
      </w:r>
      <w:r w:rsidR="00746E90" w:rsidRPr="00346510">
        <w:rPr>
          <w:rFonts w:ascii="Arial" w:hAnsi="Arial" w:cs="Arial"/>
          <w:sz w:val="24"/>
          <w:szCs w:val="24"/>
          <w:lang w:val="en-US"/>
        </w:rPr>
        <w:t xml:space="preserve">and </w:t>
      </w:r>
      <w:r w:rsidR="00847A0D">
        <w:rPr>
          <w:rFonts w:ascii="Arial" w:hAnsi="Arial" w:cs="Arial"/>
          <w:sz w:val="24"/>
          <w:szCs w:val="24"/>
          <w:lang w:val="en-US"/>
        </w:rPr>
        <w:t xml:space="preserve">the </w:t>
      </w:r>
      <w:r w:rsidR="00746E90" w:rsidRPr="00346510">
        <w:rPr>
          <w:rFonts w:ascii="Arial" w:hAnsi="Arial" w:cs="Arial"/>
          <w:sz w:val="24"/>
          <w:szCs w:val="24"/>
          <w:lang w:val="en-US"/>
        </w:rPr>
        <w:t xml:space="preserve">EC </w:t>
      </w:r>
      <w:r w:rsidR="0080099F">
        <w:rPr>
          <w:rFonts w:ascii="Arial" w:hAnsi="Arial" w:cs="Arial"/>
          <w:sz w:val="24"/>
          <w:szCs w:val="24"/>
          <w:lang w:val="en-US"/>
        </w:rPr>
        <w:t>precursors</w:t>
      </w:r>
      <w:r w:rsidR="00746E90" w:rsidRPr="00346510">
        <w:rPr>
          <w:rFonts w:ascii="Arial" w:hAnsi="Arial" w:cs="Arial"/>
          <w:sz w:val="24"/>
          <w:szCs w:val="24"/>
          <w:lang w:val="en-US"/>
        </w:rPr>
        <w:t>.</w:t>
      </w:r>
    </w:p>
    <w:p w:rsidR="00191C82" w:rsidRPr="00AD7EDC" w:rsidRDefault="00AD518A" w:rsidP="00436E39">
      <w:pPr>
        <w:spacing w:after="120" w:line="480" w:lineRule="auto"/>
        <w:ind w:firstLine="720"/>
        <w:jc w:val="both"/>
        <w:rPr>
          <w:rFonts w:ascii="Arial" w:hAnsi="Arial" w:cs="Arial"/>
          <w:sz w:val="24"/>
          <w:szCs w:val="24"/>
          <w:lang w:val="en-US"/>
        </w:rPr>
      </w:pPr>
      <w:r w:rsidRPr="00346510">
        <w:rPr>
          <w:rFonts w:ascii="Arial" w:hAnsi="Arial" w:cs="Arial"/>
          <w:b/>
          <w:sz w:val="24"/>
          <w:szCs w:val="24"/>
          <w:lang w:val="en-US"/>
        </w:rPr>
        <w:t>The</w:t>
      </w:r>
      <w:r w:rsidR="00B110F0" w:rsidRPr="00346510">
        <w:rPr>
          <w:rFonts w:ascii="Arial" w:hAnsi="Arial" w:cs="Arial"/>
          <w:b/>
          <w:sz w:val="24"/>
          <w:szCs w:val="24"/>
          <w:lang w:val="en-US"/>
        </w:rPr>
        <w:t xml:space="preserve"> </w:t>
      </w:r>
      <w:r w:rsidRPr="00346510">
        <w:rPr>
          <w:rFonts w:ascii="Arial" w:hAnsi="Arial" w:cs="Arial"/>
          <w:b/>
          <w:sz w:val="24"/>
          <w:szCs w:val="24"/>
          <w:lang w:val="en-US"/>
        </w:rPr>
        <w:t xml:space="preserve">surface </w:t>
      </w:r>
      <w:r w:rsidR="00B110F0" w:rsidRPr="00346510">
        <w:rPr>
          <w:rFonts w:ascii="Arial" w:hAnsi="Arial" w:cs="Arial"/>
          <w:b/>
          <w:sz w:val="24"/>
          <w:szCs w:val="24"/>
          <w:lang w:val="en-US"/>
        </w:rPr>
        <w:t>phosphorylation</w:t>
      </w:r>
      <w:r w:rsidRPr="00346510">
        <w:rPr>
          <w:rFonts w:ascii="Arial" w:hAnsi="Arial" w:cs="Arial"/>
          <w:b/>
          <w:sz w:val="24"/>
          <w:szCs w:val="24"/>
          <w:lang w:val="en-US"/>
        </w:rPr>
        <w:t xml:space="preserve"> status of the capsid</w:t>
      </w:r>
      <w:r w:rsidR="00B110F0" w:rsidRPr="00346510">
        <w:rPr>
          <w:rFonts w:ascii="Arial" w:hAnsi="Arial" w:cs="Arial"/>
          <w:b/>
          <w:sz w:val="24"/>
          <w:szCs w:val="24"/>
          <w:lang w:val="en-US"/>
        </w:rPr>
        <w:t xml:space="preserve"> </w:t>
      </w:r>
      <w:r w:rsidR="00FD62C8" w:rsidRPr="00346510">
        <w:rPr>
          <w:rFonts w:ascii="Arial" w:hAnsi="Arial" w:cs="Arial"/>
          <w:b/>
          <w:sz w:val="24"/>
          <w:szCs w:val="24"/>
          <w:lang w:val="en-US"/>
        </w:rPr>
        <w:t>is a key</w:t>
      </w:r>
      <w:r w:rsidR="00B110F0" w:rsidRPr="00346510">
        <w:rPr>
          <w:rFonts w:ascii="Arial" w:hAnsi="Arial" w:cs="Arial"/>
          <w:b/>
          <w:sz w:val="24"/>
          <w:szCs w:val="24"/>
          <w:lang w:val="en-US"/>
        </w:rPr>
        <w:t xml:space="preserve"> determinant </w:t>
      </w:r>
      <w:r w:rsidR="00FD62C8" w:rsidRPr="00346510">
        <w:rPr>
          <w:rFonts w:ascii="Arial" w:hAnsi="Arial" w:cs="Arial"/>
          <w:b/>
          <w:sz w:val="24"/>
          <w:szCs w:val="24"/>
          <w:lang w:val="en-US"/>
        </w:rPr>
        <w:t>of</w:t>
      </w:r>
      <w:r w:rsidR="00B110F0" w:rsidRPr="00346510">
        <w:rPr>
          <w:rFonts w:ascii="Arial" w:hAnsi="Arial" w:cs="Arial"/>
          <w:b/>
          <w:sz w:val="24"/>
          <w:szCs w:val="24"/>
          <w:lang w:val="en-US"/>
        </w:rPr>
        <w:t xml:space="preserve"> the different AEX profile</w:t>
      </w:r>
      <w:r w:rsidR="004F1303" w:rsidRPr="00346510">
        <w:rPr>
          <w:rFonts w:ascii="Arial" w:hAnsi="Arial" w:cs="Arial"/>
          <w:b/>
          <w:sz w:val="24"/>
          <w:szCs w:val="24"/>
          <w:lang w:val="en-US"/>
        </w:rPr>
        <w:t xml:space="preserve">. </w:t>
      </w:r>
      <w:r w:rsidR="00191C82" w:rsidRPr="00346510">
        <w:rPr>
          <w:rFonts w:ascii="Arial" w:hAnsi="Arial" w:cs="Arial"/>
          <w:sz w:val="24"/>
          <w:szCs w:val="24"/>
          <w:lang w:val="en-US"/>
        </w:rPr>
        <w:t xml:space="preserve">In order to </w:t>
      </w:r>
      <w:r w:rsidR="004F1303" w:rsidRPr="00346510">
        <w:rPr>
          <w:rFonts w:ascii="Arial" w:hAnsi="Arial" w:cs="Arial"/>
          <w:sz w:val="24"/>
          <w:szCs w:val="24"/>
          <w:lang w:val="en-US"/>
        </w:rPr>
        <w:t xml:space="preserve">further </w:t>
      </w:r>
      <w:r w:rsidR="00191C82" w:rsidRPr="00346510">
        <w:rPr>
          <w:rFonts w:ascii="Arial" w:hAnsi="Arial" w:cs="Arial"/>
          <w:sz w:val="24"/>
          <w:szCs w:val="24"/>
          <w:lang w:val="en-US"/>
        </w:rPr>
        <w:t xml:space="preserve">examine biochemical </w:t>
      </w:r>
      <w:r w:rsidR="004F1303" w:rsidRPr="00346510">
        <w:rPr>
          <w:rFonts w:ascii="Arial" w:hAnsi="Arial" w:cs="Arial"/>
          <w:sz w:val="24"/>
          <w:szCs w:val="24"/>
          <w:lang w:val="en-US"/>
        </w:rPr>
        <w:t>and structural di</w:t>
      </w:r>
      <w:r w:rsidR="004F1303" w:rsidRPr="00346510">
        <w:rPr>
          <w:rFonts w:ascii="Arial" w:hAnsi="Arial" w:cs="Arial"/>
          <w:sz w:val="24"/>
          <w:szCs w:val="24"/>
          <w:lang w:val="en-US"/>
        </w:rPr>
        <w:t>f</w:t>
      </w:r>
      <w:r w:rsidR="004F1303" w:rsidRPr="00346510">
        <w:rPr>
          <w:rFonts w:ascii="Arial" w:hAnsi="Arial" w:cs="Arial"/>
          <w:sz w:val="24"/>
          <w:szCs w:val="24"/>
          <w:lang w:val="en-US"/>
        </w:rPr>
        <w:t xml:space="preserve">ferences between the two FC populations, </w:t>
      </w:r>
      <w:r w:rsidR="00191C82" w:rsidRPr="00346510">
        <w:rPr>
          <w:rFonts w:ascii="Arial" w:hAnsi="Arial" w:cs="Arial"/>
          <w:sz w:val="24"/>
          <w:szCs w:val="24"/>
          <w:lang w:val="en-US"/>
        </w:rPr>
        <w:t xml:space="preserve">both capsid species were isolated from the nuclei of infected </w:t>
      </w:r>
      <w:r w:rsidR="00363331" w:rsidRPr="00346510">
        <w:rPr>
          <w:rFonts w:ascii="Arial" w:hAnsi="Arial" w:cs="Arial"/>
          <w:sz w:val="24"/>
          <w:szCs w:val="24"/>
          <w:lang w:val="en-US"/>
        </w:rPr>
        <w:t>A9 cells</w:t>
      </w:r>
      <w:r w:rsidR="00541B1B" w:rsidRPr="00346510">
        <w:rPr>
          <w:rFonts w:ascii="Arial" w:hAnsi="Arial" w:cs="Arial"/>
          <w:sz w:val="24"/>
          <w:szCs w:val="24"/>
          <w:lang w:val="en-US"/>
        </w:rPr>
        <w:t xml:space="preserve">, </w:t>
      </w:r>
      <w:r w:rsidR="00B612F3" w:rsidRPr="00346510">
        <w:rPr>
          <w:rFonts w:ascii="Arial" w:hAnsi="Arial" w:cs="Arial"/>
          <w:sz w:val="24"/>
          <w:szCs w:val="24"/>
          <w:lang w:val="en-US"/>
        </w:rPr>
        <w:t>treated</w:t>
      </w:r>
      <w:r w:rsidR="00541B1B" w:rsidRPr="00346510">
        <w:rPr>
          <w:rFonts w:ascii="Arial" w:hAnsi="Arial" w:cs="Arial"/>
          <w:sz w:val="24"/>
          <w:szCs w:val="24"/>
          <w:lang w:val="en-US"/>
        </w:rPr>
        <w:t xml:space="preserve"> with </w:t>
      </w:r>
      <w:r w:rsidR="00946A7E" w:rsidRPr="00346510">
        <w:rPr>
          <w:rFonts w:ascii="Arial" w:hAnsi="Arial" w:cs="Arial"/>
          <w:sz w:val="24"/>
          <w:szCs w:val="24"/>
          <w:lang w:val="en-US"/>
        </w:rPr>
        <w:t xml:space="preserve">lambda </w:t>
      </w:r>
      <w:r w:rsidR="00541B1B" w:rsidRPr="00346510">
        <w:rPr>
          <w:rFonts w:ascii="Arial" w:hAnsi="Arial" w:cs="Arial"/>
          <w:sz w:val="24"/>
          <w:szCs w:val="24"/>
          <w:lang w:val="en-US"/>
        </w:rPr>
        <w:t xml:space="preserve">phosphatase </w:t>
      </w:r>
      <w:r w:rsidR="00191C82" w:rsidRPr="00346510">
        <w:rPr>
          <w:rFonts w:ascii="Arial" w:hAnsi="Arial" w:cs="Arial"/>
          <w:sz w:val="24"/>
          <w:szCs w:val="24"/>
          <w:lang w:val="en-US"/>
        </w:rPr>
        <w:t>and subsequent</w:t>
      </w:r>
      <w:r w:rsidR="004F1303" w:rsidRPr="00346510">
        <w:rPr>
          <w:rFonts w:ascii="Arial" w:hAnsi="Arial" w:cs="Arial"/>
          <w:sz w:val="24"/>
          <w:szCs w:val="24"/>
          <w:lang w:val="en-US"/>
        </w:rPr>
        <w:t xml:space="preserve">ly </w:t>
      </w:r>
      <w:r w:rsidR="00797252" w:rsidRPr="00346510">
        <w:rPr>
          <w:rFonts w:ascii="Arial" w:hAnsi="Arial" w:cs="Arial"/>
          <w:sz w:val="24"/>
          <w:szCs w:val="24"/>
          <w:lang w:val="en-US"/>
        </w:rPr>
        <w:t>analyz</w:t>
      </w:r>
      <w:r w:rsidR="00541B1B" w:rsidRPr="00346510">
        <w:rPr>
          <w:rFonts w:ascii="Arial" w:hAnsi="Arial" w:cs="Arial"/>
          <w:sz w:val="24"/>
          <w:szCs w:val="24"/>
          <w:lang w:val="en-US"/>
        </w:rPr>
        <w:t xml:space="preserve">ed by </w:t>
      </w:r>
      <w:r w:rsidR="00191C82" w:rsidRPr="00346510">
        <w:rPr>
          <w:rFonts w:ascii="Arial" w:hAnsi="Arial" w:cs="Arial"/>
          <w:sz w:val="24"/>
          <w:szCs w:val="24"/>
          <w:lang w:val="en-US"/>
        </w:rPr>
        <w:t>AEX</w:t>
      </w:r>
      <w:r w:rsidR="008216E0" w:rsidRPr="00346510">
        <w:rPr>
          <w:rFonts w:ascii="Arial" w:hAnsi="Arial" w:cs="Arial"/>
          <w:sz w:val="24"/>
          <w:szCs w:val="24"/>
          <w:lang w:val="en-US"/>
        </w:rPr>
        <w:t>-qPCR</w:t>
      </w:r>
      <w:r w:rsidR="00B612F3" w:rsidRPr="00346510">
        <w:rPr>
          <w:rFonts w:ascii="Arial" w:hAnsi="Arial" w:cs="Arial"/>
          <w:sz w:val="24"/>
          <w:szCs w:val="24"/>
          <w:lang w:val="en-US"/>
        </w:rPr>
        <w:t>.</w:t>
      </w:r>
      <w:r w:rsidR="00752B0C" w:rsidRPr="00346510">
        <w:rPr>
          <w:rFonts w:ascii="Arial" w:hAnsi="Arial" w:cs="Arial"/>
          <w:sz w:val="24"/>
          <w:szCs w:val="24"/>
          <w:lang w:val="en-US"/>
        </w:rPr>
        <w:t xml:space="preserve"> </w:t>
      </w:r>
      <w:r w:rsidR="00191C82" w:rsidRPr="00346510">
        <w:rPr>
          <w:rFonts w:ascii="Arial" w:hAnsi="Arial" w:cs="Arial"/>
          <w:sz w:val="24"/>
          <w:szCs w:val="24"/>
          <w:lang w:val="en-US"/>
        </w:rPr>
        <w:t xml:space="preserve">When </w:t>
      </w:r>
      <w:r w:rsidR="001452BC">
        <w:rPr>
          <w:rFonts w:ascii="Arial" w:hAnsi="Arial" w:cs="Arial"/>
          <w:sz w:val="24"/>
          <w:szCs w:val="24"/>
          <w:lang w:val="en-US"/>
        </w:rPr>
        <w:t>dephosphorylated</w:t>
      </w:r>
      <w:r w:rsidR="0058340A">
        <w:rPr>
          <w:rFonts w:ascii="Arial" w:hAnsi="Arial" w:cs="Arial"/>
          <w:sz w:val="24"/>
          <w:szCs w:val="24"/>
          <w:lang w:val="en-US"/>
        </w:rPr>
        <w:t xml:space="preserve"> by treatment with lambda pho</w:t>
      </w:r>
      <w:r w:rsidR="0058340A">
        <w:rPr>
          <w:rFonts w:ascii="Arial" w:hAnsi="Arial" w:cs="Arial"/>
          <w:sz w:val="24"/>
          <w:szCs w:val="24"/>
          <w:lang w:val="en-US"/>
        </w:rPr>
        <w:t>s</w:t>
      </w:r>
      <w:r w:rsidR="0058340A">
        <w:rPr>
          <w:rFonts w:ascii="Arial" w:hAnsi="Arial" w:cs="Arial"/>
          <w:sz w:val="24"/>
          <w:szCs w:val="24"/>
          <w:lang w:val="en-US"/>
        </w:rPr>
        <w:t>phatase</w:t>
      </w:r>
      <w:r w:rsidR="00145618" w:rsidRPr="00346510">
        <w:rPr>
          <w:rFonts w:ascii="Arial" w:hAnsi="Arial" w:cs="Arial"/>
          <w:sz w:val="24"/>
          <w:szCs w:val="24"/>
          <w:lang w:val="en-US"/>
        </w:rPr>
        <w:t>,</w:t>
      </w:r>
      <w:r w:rsidR="00191C82" w:rsidRPr="00346510">
        <w:rPr>
          <w:rFonts w:ascii="Arial" w:hAnsi="Arial" w:cs="Arial"/>
          <w:sz w:val="24"/>
          <w:szCs w:val="24"/>
          <w:lang w:val="en-US"/>
        </w:rPr>
        <w:t xml:space="preserve"> </w:t>
      </w:r>
      <w:r w:rsidR="00145618" w:rsidRPr="00346510">
        <w:rPr>
          <w:rFonts w:ascii="Arial" w:hAnsi="Arial" w:cs="Arial"/>
          <w:sz w:val="24"/>
          <w:szCs w:val="24"/>
          <w:lang w:val="en-US"/>
        </w:rPr>
        <w:t>FC-P</w:t>
      </w:r>
      <w:r w:rsidR="00145618" w:rsidRPr="00346510">
        <w:rPr>
          <w:rFonts w:ascii="Arial" w:hAnsi="Arial" w:cs="Arial"/>
          <w:sz w:val="24"/>
          <w:szCs w:val="24"/>
          <w:vertAlign w:val="subscript"/>
          <w:lang w:val="en-US"/>
        </w:rPr>
        <w:t>2</w:t>
      </w:r>
      <w:r w:rsidR="00145618" w:rsidRPr="00346510">
        <w:rPr>
          <w:rFonts w:ascii="Arial" w:hAnsi="Arial" w:cs="Arial"/>
          <w:sz w:val="24"/>
          <w:szCs w:val="24"/>
          <w:lang w:val="en-US"/>
        </w:rPr>
        <w:t xml:space="preserve"> </w:t>
      </w:r>
      <w:r w:rsidR="00541B1B" w:rsidRPr="00346510">
        <w:rPr>
          <w:rFonts w:ascii="Arial" w:hAnsi="Arial" w:cs="Arial"/>
          <w:sz w:val="24"/>
          <w:szCs w:val="24"/>
          <w:lang w:val="en-US"/>
        </w:rPr>
        <w:t>changed its AEX profile to that of</w:t>
      </w:r>
      <w:r w:rsidR="00145618" w:rsidRPr="00346510">
        <w:rPr>
          <w:rFonts w:ascii="Arial" w:hAnsi="Arial" w:cs="Arial"/>
          <w:sz w:val="24"/>
          <w:szCs w:val="24"/>
          <w:lang w:val="en-US"/>
        </w:rPr>
        <w:t xml:space="preserve"> FC-P</w:t>
      </w:r>
      <w:r w:rsidR="00145618" w:rsidRPr="00346510">
        <w:rPr>
          <w:rFonts w:ascii="Arial" w:hAnsi="Arial" w:cs="Arial"/>
          <w:sz w:val="24"/>
          <w:szCs w:val="24"/>
          <w:vertAlign w:val="subscript"/>
          <w:lang w:val="en-US"/>
        </w:rPr>
        <w:t>1</w:t>
      </w:r>
      <w:r w:rsidR="00541B1B" w:rsidRPr="00346510">
        <w:rPr>
          <w:rFonts w:ascii="Arial" w:hAnsi="Arial" w:cs="Arial"/>
          <w:sz w:val="24"/>
          <w:szCs w:val="24"/>
          <w:lang w:val="en-US"/>
        </w:rPr>
        <w:t xml:space="preserve">, </w:t>
      </w:r>
      <w:r w:rsidR="00145618" w:rsidRPr="00346510">
        <w:rPr>
          <w:rFonts w:ascii="Arial" w:hAnsi="Arial" w:cs="Arial"/>
          <w:sz w:val="24"/>
          <w:szCs w:val="24"/>
          <w:lang w:val="en-US"/>
        </w:rPr>
        <w:t>which remain</w:t>
      </w:r>
      <w:r w:rsidR="00541B1B" w:rsidRPr="00346510">
        <w:rPr>
          <w:rFonts w:ascii="Arial" w:hAnsi="Arial" w:cs="Arial"/>
          <w:sz w:val="24"/>
          <w:szCs w:val="24"/>
          <w:lang w:val="en-US"/>
        </w:rPr>
        <w:t>ed</w:t>
      </w:r>
      <w:r w:rsidR="00145618" w:rsidRPr="00346510">
        <w:rPr>
          <w:rFonts w:ascii="Arial" w:hAnsi="Arial" w:cs="Arial"/>
          <w:sz w:val="24"/>
          <w:szCs w:val="24"/>
          <w:lang w:val="en-US"/>
        </w:rPr>
        <w:t xml:space="preserve"> unchanged</w:t>
      </w:r>
      <w:r w:rsidR="00690FDC" w:rsidRPr="00346510">
        <w:rPr>
          <w:rFonts w:ascii="Arial" w:hAnsi="Arial" w:cs="Arial"/>
          <w:sz w:val="24"/>
          <w:szCs w:val="24"/>
          <w:lang w:val="en-US"/>
        </w:rPr>
        <w:t xml:space="preserve"> (Fig. 3A)</w:t>
      </w:r>
      <w:r w:rsidR="003B025D" w:rsidRPr="00346510">
        <w:rPr>
          <w:rFonts w:ascii="Arial" w:hAnsi="Arial" w:cs="Arial"/>
          <w:sz w:val="24"/>
          <w:szCs w:val="24"/>
          <w:lang w:val="en-US"/>
        </w:rPr>
        <w:t>. This</w:t>
      </w:r>
      <w:r w:rsidR="00191C82" w:rsidRPr="00346510">
        <w:rPr>
          <w:rFonts w:ascii="Arial" w:hAnsi="Arial" w:cs="Arial"/>
          <w:sz w:val="24"/>
          <w:szCs w:val="24"/>
          <w:lang w:val="en-US"/>
        </w:rPr>
        <w:t xml:space="preserve"> </w:t>
      </w:r>
      <w:r w:rsidR="00145618" w:rsidRPr="00346510">
        <w:rPr>
          <w:rFonts w:ascii="Arial" w:hAnsi="Arial" w:cs="Arial"/>
          <w:sz w:val="24"/>
          <w:szCs w:val="24"/>
          <w:lang w:val="en-US"/>
        </w:rPr>
        <w:t>result</w:t>
      </w:r>
      <w:r w:rsidR="00191C82" w:rsidRPr="00346510">
        <w:rPr>
          <w:rFonts w:ascii="Arial" w:hAnsi="Arial" w:cs="Arial"/>
          <w:sz w:val="24"/>
          <w:szCs w:val="24"/>
          <w:lang w:val="en-US"/>
        </w:rPr>
        <w:t xml:space="preserve"> </w:t>
      </w:r>
      <w:r w:rsidR="008B0390" w:rsidRPr="00346510">
        <w:rPr>
          <w:rFonts w:ascii="Arial" w:hAnsi="Arial" w:cs="Arial"/>
          <w:sz w:val="24"/>
          <w:szCs w:val="24"/>
          <w:lang w:val="en-US"/>
        </w:rPr>
        <w:t>suggest</w:t>
      </w:r>
      <w:r w:rsidR="001D3A2F" w:rsidRPr="00346510">
        <w:rPr>
          <w:rFonts w:ascii="Arial" w:hAnsi="Arial" w:cs="Arial"/>
          <w:sz w:val="24"/>
          <w:szCs w:val="24"/>
          <w:lang w:val="en-US"/>
        </w:rPr>
        <w:t>s</w:t>
      </w:r>
      <w:r w:rsidR="00191C82" w:rsidRPr="00346510">
        <w:rPr>
          <w:rFonts w:ascii="Arial" w:hAnsi="Arial" w:cs="Arial"/>
          <w:sz w:val="24"/>
          <w:szCs w:val="24"/>
          <w:lang w:val="en-US"/>
        </w:rPr>
        <w:t xml:space="preserve"> that the </w:t>
      </w:r>
      <w:r w:rsidR="008216E0" w:rsidRPr="00346510">
        <w:rPr>
          <w:rFonts w:ascii="Arial" w:hAnsi="Arial" w:cs="Arial"/>
          <w:sz w:val="24"/>
          <w:szCs w:val="24"/>
          <w:lang w:val="en-US"/>
        </w:rPr>
        <w:t>differences between the two FC populations are due to a distinct surface phosphorylation status</w:t>
      </w:r>
      <w:r w:rsidR="008B0390" w:rsidRPr="00346510">
        <w:rPr>
          <w:rFonts w:ascii="Arial" w:hAnsi="Arial" w:cs="Arial"/>
          <w:sz w:val="24"/>
          <w:szCs w:val="24"/>
          <w:lang w:val="en-US"/>
        </w:rPr>
        <w:t xml:space="preserve">, </w:t>
      </w:r>
      <w:r w:rsidR="008216E0" w:rsidRPr="00346510">
        <w:rPr>
          <w:rFonts w:ascii="Arial" w:hAnsi="Arial" w:cs="Arial"/>
          <w:sz w:val="24"/>
          <w:szCs w:val="24"/>
          <w:lang w:val="en-US"/>
        </w:rPr>
        <w:t xml:space="preserve">other than </w:t>
      </w:r>
      <w:r w:rsidR="00AA2B31" w:rsidRPr="00346510">
        <w:rPr>
          <w:rFonts w:ascii="Arial" w:hAnsi="Arial" w:cs="Arial"/>
          <w:sz w:val="24"/>
          <w:szCs w:val="24"/>
          <w:lang w:val="en-US"/>
        </w:rPr>
        <w:t>the distal phosphose</w:t>
      </w:r>
      <w:r w:rsidR="00AA2B31" w:rsidRPr="00346510">
        <w:rPr>
          <w:rFonts w:ascii="Arial" w:hAnsi="Arial" w:cs="Arial"/>
          <w:sz w:val="24"/>
          <w:szCs w:val="24"/>
          <w:lang w:val="en-US"/>
        </w:rPr>
        <w:t>r</w:t>
      </w:r>
      <w:r w:rsidR="00AA2B31" w:rsidRPr="00346510">
        <w:rPr>
          <w:rFonts w:ascii="Arial" w:hAnsi="Arial" w:cs="Arial"/>
          <w:sz w:val="24"/>
          <w:szCs w:val="24"/>
          <w:lang w:val="en-US"/>
        </w:rPr>
        <w:t>ines</w:t>
      </w:r>
      <w:r w:rsidR="008216E0" w:rsidRPr="00346510">
        <w:rPr>
          <w:rFonts w:ascii="Arial" w:hAnsi="Arial" w:cs="Arial"/>
          <w:sz w:val="24"/>
          <w:szCs w:val="24"/>
          <w:lang w:val="en-US"/>
        </w:rPr>
        <w:t xml:space="preserve"> in N-VP2</w:t>
      </w:r>
      <w:r w:rsidR="006305D0" w:rsidRPr="00346510">
        <w:rPr>
          <w:rFonts w:ascii="Arial" w:hAnsi="Arial" w:cs="Arial"/>
          <w:sz w:val="24"/>
          <w:szCs w:val="24"/>
          <w:lang w:val="en-US"/>
        </w:rPr>
        <w:t xml:space="preserve"> </w:t>
      </w:r>
      <w:r w:rsidR="006305D0" w:rsidRPr="00346510">
        <w:rPr>
          <w:rFonts w:ascii="Arial" w:hAnsi="Arial" w:cs="Arial"/>
          <w:sz w:val="24"/>
          <w:szCs w:val="24"/>
          <w:lang w:val="en-US"/>
        </w:rPr>
        <w:fldChar w:fldCharType="begin"/>
      </w:r>
      <w:r w:rsidR="005A3880" w:rsidRPr="00346510">
        <w:rPr>
          <w:rFonts w:ascii="Arial" w:hAnsi="Arial" w:cs="Arial"/>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006305D0" w:rsidRPr="00346510">
        <w:rPr>
          <w:rFonts w:ascii="Arial" w:hAnsi="Arial" w:cs="Arial"/>
          <w:sz w:val="24"/>
          <w:szCs w:val="24"/>
          <w:lang w:val="en-US"/>
        </w:rPr>
        <w:fldChar w:fldCharType="separate"/>
      </w:r>
      <w:r w:rsidR="005A3880" w:rsidRPr="00346510">
        <w:rPr>
          <w:rFonts w:ascii="Arial" w:hAnsi="Arial" w:cs="Arial"/>
          <w:noProof/>
          <w:sz w:val="24"/>
          <w:szCs w:val="24"/>
          <w:lang w:val="en-US"/>
        </w:rPr>
        <w:t>(</w:t>
      </w:r>
      <w:hyperlink w:anchor="_ENREF_26" w:tooltip="Maroto, 2000 #42" w:history="1">
        <w:r w:rsidR="00C11952" w:rsidRPr="00346510">
          <w:rPr>
            <w:rFonts w:ascii="Arial" w:hAnsi="Arial" w:cs="Arial"/>
            <w:noProof/>
            <w:sz w:val="24"/>
            <w:szCs w:val="24"/>
            <w:lang w:val="en-US"/>
          </w:rPr>
          <w:t>26</w:t>
        </w:r>
      </w:hyperlink>
      <w:r w:rsidR="005A3880" w:rsidRPr="00346510">
        <w:rPr>
          <w:rFonts w:ascii="Arial" w:hAnsi="Arial" w:cs="Arial"/>
          <w:noProof/>
          <w:sz w:val="24"/>
          <w:szCs w:val="24"/>
          <w:lang w:val="en-US"/>
        </w:rPr>
        <w:t>)</w:t>
      </w:r>
      <w:r w:rsidR="006305D0" w:rsidRPr="00346510">
        <w:rPr>
          <w:rFonts w:ascii="Arial" w:hAnsi="Arial" w:cs="Arial"/>
          <w:sz w:val="24"/>
          <w:szCs w:val="24"/>
          <w:lang w:val="en-US"/>
        </w:rPr>
        <w:fldChar w:fldCharType="end"/>
      </w:r>
      <w:r w:rsidR="008B0390" w:rsidRPr="00346510">
        <w:rPr>
          <w:rFonts w:ascii="Arial" w:hAnsi="Arial" w:cs="Arial"/>
          <w:sz w:val="24"/>
          <w:szCs w:val="24"/>
          <w:lang w:val="en-US"/>
        </w:rPr>
        <w:t xml:space="preserve">. </w:t>
      </w:r>
      <w:r w:rsidR="005B1A71" w:rsidRPr="00346510">
        <w:rPr>
          <w:rFonts w:ascii="Arial" w:hAnsi="Arial" w:cs="Arial"/>
          <w:sz w:val="24"/>
          <w:szCs w:val="24"/>
          <w:lang w:val="en-US"/>
        </w:rPr>
        <w:t xml:space="preserve">To confirm this, </w:t>
      </w:r>
      <w:r w:rsidR="00191C82" w:rsidRPr="00346510">
        <w:rPr>
          <w:rFonts w:ascii="Arial" w:hAnsi="Arial" w:cs="Arial"/>
          <w:sz w:val="24"/>
          <w:szCs w:val="24"/>
          <w:lang w:val="en-US"/>
        </w:rPr>
        <w:t xml:space="preserve">we used a </w:t>
      </w:r>
      <w:r w:rsidR="00C46B45" w:rsidRPr="00346510">
        <w:rPr>
          <w:rFonts w:ascii="Arial" w:hAnsi="Arial" w:cs="Arial"/>
          <w:sz w:val="24"/>
          <w:szCs w:val="24"/>
          <w:lang w:val="en-US"/>
        </w:rPr>
        <w:t xml:space="preserve">MVM </w:t>
      </w:r>
      <w:r w:rsidR="00191C82" w:rsidRPr="00346510">
        <w:rPr>
          <w:rFonts w:ascii="Arial" w:hAnsi="Arial" w:cs="Arial"/>
          <w:sz w:val="24"/>
          <w:szCs w:val="24"/>
          <w:lang w:val="en-US"/>
        </w:rPr>
        <w:t>mu</w:t>
      </w:r>
      <w:r w:rsidR="00C46B45" w:rsidRPr="00346510">
        <w:rPr>
          <w:rFonts w:ascii="Arial" w:hAnsi="Arial" w:cs="Arial"/>
          <w:sz w:val="24"/>
          <w:szCs w:val="24"/>
          <w:lang w:val="en-US"/>
        </w:rPr>
        <w:t>tant</w:t>
      </w:r>
      <w:r w:rsidR="00191C82" w:rsidRPr="00346510">
        <w:rPr>
          <w:rFonts w:ascii="Arial" w:hAnsi="Arial" w:cs="Arial"/>
          <w:sz w:val="24"/>
          <w:szCs w:val="24"/>
          <w:lang w:val="en-US"/>
        </w:rPr>
        <w:t>, in which all distal serine residues on N-VP2 were substituted by glycine</w:t>
      </w:r>
      <w:r w:rsidR="00C16E7F" w:rsidRPr="00346510">
        <w:rPr>
          <w:rFonts w:ascii="Arial" w:hAnsi="Arial" w:cs="Arial"/>
          <w:sz w:val="24"/>
          <w:szCs w:val="24"/>
          <w:lang w:val="en-US"/>
        </w:rPr>
        <w:t xml:space="preserve"> (referred to as 5</w:t>
      </w:r>
      <w:r w:rsidR="007175D3" w:rsidRPr="00346510">
        <w:rPr>
          <w:rFonts w:ascii="Arial" w:hAnsi="Arial" w:cs="Arial"/>
          <w:sz w:val="24"/>
          <w:szCs w:val="24"/>
          <w:lang w:val="en-US"/>
        </w:rPr>
        <w:t>SG)</w:t>
      </w:r>
      <w:r w:rsidR="00191C82" w:rsidRPr="00346510">
        <w:rPr>
          <w:rFonts w:ascii="Arial" w:hAnsi="Arial" w:cs="Arial"/>
          <w:sz w:val="24"/>
          <w:szCs w:val="24"/>
          <w:lang w:val="en-US"/>
        </w:rPr>
        <w:t>.</w:t>
      </w:r>
      <w:r w:rsidR="00C16E7F" w:rsidRPr="00346510">
        <w:rPr>
          <w:rFonts w:ascii="Arial" w:hAnsi="Arial" w:cs="Arial"/>
          <w:sz w:val="24"/>
          <w:szCs w:val="24"/>
          <w:lang w:val="en-US"/>
        </w:rPr>
        <w:t xml:space="preserve"> </w:t>
      </w:r>
      <w:r w:rsidR="006C381A">
        <w:rPr>
          <w:rFonts w:ascii="Arial" w:hAnsi="Arial" w:cs="Arial"/>
          <w:sz w:val="24"/>
          <w:szCs w:val="24"/>
          <w:lang w:val="en-US"/>
        </w:rPr>
        <w:t>Similar to the wild-type (WT), the</w:t>
      </w:r>
      <w:r w:rsidR="00C16E7F" w:rsidRPr="00AD7EDC">
        <w:rPr>
          <w:rFonts w:ascii="Arial" w:hAnsi="Arial" w:cs="Arial"/>
          <w:sz w:val="24"/>
          <w:szCs w:val="24"/>
          <w:lang w:val="en-US"/>
        </w:rPr>
        <w:t xml:space="preserve"> 5</w:t>
      </w:r>
      <w:r w:rsidR="005B1A71" w:rsidRPr="00AD7EDC">
        <w:rPr>
          <w:rFonts w:ascii="Arial" w:hAnsi="Arial" w:cs="Arial"/>
          <w:sz w:val="24"/>
          <w:szCs w:val="24"/>
          <w:lang w:val="en-US"/>
        </w:rPr>
        <w:t xml:space="preserve">SG </w:t>
      </w:r>
      <w:r w:rsidR="006C381A">
        <w:rPr>
          <w:rFonts w:ascii="Arial" w:hAnsi="Arial" w:cs="Arial"/>
          <w:sz w:val="24"/>
          <w:szCs w:val="24"/>
          <w:lang w:val="en-US"/>
        </w:rPr>
        <w:t>mutant generated also FC-P</w:t>
      </w:r>
      <w:r w:rsidR="006C381A" w:rsidRPr="006C381A">
        <w:rPr>
          <w:rFonts w:ascii="Arial" w:hAnsi="Arial" w:cs="Arial"/>
          <w:sz w:val="24"/>
          <w:szCs w:val="24"/>
          <w:vertAlign w:val="subscript"/>
          <w:lang w:val="en-US"/>
        </w:rPr>
        <w:t>1</w:t>
      </w:r>
      <w:r w:rsidR="006C381A">
        <w:rPr>
          <w:rFonts w:ascii="Arial" w:hAnsi="Arial" w:cs="Arial"/>
          <w:sz w:val="24"/>
          <w:szCs w:val="24"/>
          <w:lang w:val="en-US"/>
        </w:rPr>
        <w:t xml:space="preserve"> and FC-P</w:t>
      </w:r>
      <w:r w:rsidR="006C381A" w:rsidRPr="006C381A">
        <w:rPr>
          <w:rFonts w:ascii="Arial" w:hAnsi="Arial" w:cs="Arial"/>
          <w:sz w:val="24"/>
          <w:szCs w:val="24"/>
          <w:vertAlign w:val="subscript"/>
          <w:lang w:val="en-US"/>
        </w:rPr>
        <w:t>2</w:t>
      </w:r>
      <w:r w:rsidR="006C381A">
        <w:rPr>
          <w:rFonts w:ascii="Arial" w:hAnsi="Arial" w:cs="Arial"/>
          <w:sz w:val="24"/>
          <w:szCs w:val="24"/>
          <w:lang w:val="en-US"/>
        </w:rPr>
        <w:t xml:space="preserve"> particles (Fig. 3B) and </w:t>
      </w:r>
      <w:r w:rsidR="00E856EE">
        <w:rPr>
          <w:rFonts w:ascii="Arial" w:hAnsi="Arial" w:cs="Arial"/>
          <w:sz w:val="24"/>
          <w:szCs w:val="24"/>
          <w:lang w:val="en-US"/>
        </w:rPr>
        <w:t>pre-</w:t>
      </w:r>
      <w:r w:rsidR="005B1A71" w:rsidRPr="00AD7EDC">
        <w:rPr>
          <w:rFonts w:ascii="Arial" w:hAnsi="Arial" w:cs="Arial"/>
          <w:sz w:val="24"/>
          <w:szCs w:val="24"/>
          <w:lang w:val="en-US"/>
        </w:rPr>
        <w:t>treat</w:t>
      </w:r>
      <w:r w:rsidR="006C381A">
        <w:rPr>
          <w:rFonts w:ascii="Arial" w:hAnsi="Arial" w:cs="Arial"/>
          <w:sz w:val="24"/>
          <w:szCs w:val="24"/>
          <w:lang w:val="en-US"/>
        </w:rPr>
        <w:t>ment</w:t>
      </w:r>
      <w:r w:rsidR="005B1A71" w:rsidRPr="00AD7EDC">
        <w:rPr>
          <w:rFonts w:ascii="Arial" w:hAnsi="Arial" w:cs="Arial"/>
          <w:sz w:val="24"/>
          <w:szCs w:val="24"/>
          <w:lang w:val="en-US"/>
        </w:rPr>
        <w:t xml:space="preserve"> with lambda phosphatase</w:t>
      </w:r>
      <w:r w:rsidR="006C381A">
        <w:rPr>
          <w:rFonts w:ascii="Arial" w:hAnsi="Arial" w:cs="Arial"/>
          <w:sz w:val="24"/>
          <w:szCs w:val="24"/>
          <w:lang w:val="en-US"/>
        </w:rPr>
        <w:t xml:space="preserve"> generated mostly FC-P</w:t>
      </w:r>
      <w:r w:rsidR="006C381A" w:rsidRPr="00E52F1F">
        <w:rPr>
          <w:rFonts w:ascii="Arial" w:hAnsi="Arial" w:cs="Arial"/>
          <w:sz w:val="24"/>
          <w:szCs w:val="24"/>
          <w:vertAlign w:val="subscript"/>
          <w:lang w:val="en-US"/>
        </w:rPr>
        <w:t>1</w:t>
      </w:r>
      <w:r w:rsidR="006C381A">
        <w:rPr>
          <w:rFonts w:ascii="Arial" w:hAnsi="Arial" w:cs="Arial"/>
          <w:sz w:val="24"/>
          <w:szCs w:val="24"/>
          <w:lang w:val="en-US"/>
        </w:rPr>
        <w:t xml:space="preserve"> particles</w:t>
      </w:r>
      <w:r w:rsidR="00E52F1F">
        <w:rPr>
          <w:rFonts w:ascii="Arial" w:hAnsi="Arial" w:cs="Arial"/>
          <w:sz w:val="24"/>
          <w:szCs w:val="24"/>
          <w:lang w:val="en-US"/>
        </w:rPr>
        <w:t xml:space="preserve"> </w:t>
      </w:r>
      <w:r w:rsidR="000E2A85" w:rsidRPr="00AD7EDC">
        <w:rPr>
          <w:rFonts w:ascii="Arial" w:hAnsi="Arial" w:cs="Arial"/>
          <w:sz w:val="24"/>
          <w:szCs w:val="24"/>
          <w:lang w:val="en-US"/>
        </w:rPr>
        <w:t>(Fig. 3</w:t>
      </w:r>
      <w:r w:rsidR="00C64A48" w:rsidRPr="00AD7EDC">
        <w:rPr>
          <w:rFonts w:ascii="Arial" w:hAnsi="Arial" w:cs="Arial"/>
          <w:sz w:val="24"/>
          <w:szCs w:val="24"/>
          <w:lang w:val="en-US"/>
        </w:rPr>
        <w:t>C</w:t>
      </w:r>
      <w:r w:rsidR="005B1A71" w:rsidRPr="00AD7EDC">
        <w:rPr>
          <w:rFonts w:ascii="Arial" w:hAnsi="Arial" w:cs="Arial"/>
          <w:sz w:val="24"/>
          <w:szCs w:val="24"/>
          <w:lang w:val="en-US"/>
        </w:rPr>
        <w:t>)</w:t>
      </w:r>
      <w:r w:rsidR="00E856EE">
        <w:rPr>
          <w:rFonts w:ascii="Arial" w:hAnsi="Arial" w:cs="Arial"/>
          <w:sz w:val="24"/>
          <w:szCs w:val="24"/>
          <w:lang w:val="en-US"/>
        </w:rPr>
        <w:t xml:space="preserve"> Th</w:t>
      </w:r>
      <w:r w:rsidR="0058340A">
        <w:rPr>
          <w:rFonts w:ascii="Arial" w:hAnsi="Arial" w:cs="Arial"/>
          <w:sz w:val="24"/>
          <w:szCs w:val="24"/>
          <w:lang w:val="en-US"/>
        </w:rPr>
        <w:t>e</w:t>
      </w:r>
      <w:r w:rsidR="00E856EE">
        <w:rPr>
          <w:rFonts w:ascii="Arial" w:hAnsi="Arial" w:cs="Arial"/>
          <w:sz w:val="24"/>
          <w:szCs w:val="24"/>
          <w:lang w:val="en-US"/>
        </w:rPr>
        <w:t>s</w:t>
      </w:r>
      <w:r w:rsidR="0058340A">
        <w:rPr>
          <w:rFonts w:ascii="Arial" w:hAnsi="Arial" w:cs="Arial"/>
          <w:sz w:val="24"/>
          <w:szCs w:val="24"/>
          <w:lang w:val="en-US"/>
        </w:rPr>
        <w:t>e</w:t>
      </w:r>
      <w:r w:rsidR="00E856EE">
        <w:rPr>
          <w:rFonts w:ascii="Arial" w:hAnsi="Arial" w:cs="Arial"/>
          <w:sz w:val="24"/>
          <w:szCs w:val="24"/>
          <w:lang w:val="en-US"/>
        </w:rPr>
        <w:t xml:space="preserve"> result</w:t>
      </w:r>
      <w:r w:rsidR="0058340A">
        <w:rPr>
          <w:rFonts w:ascii="Arial" w:hAnsi="Arial" w:cs="Arial"/>
          <w:sz w:val="24"/>
          <w:szCs w:val="24"/>
          <w:lang w:val="en-US"/>
        </w:rPr>
        <w:t>s</w:t>
      </w:r>
      <w:r w:rsidR="00E856EE">
        <w:rPr>
          <w:rFonts w:ascii="Arial" w:hAnsi="Arial" w:cs="Arial"/>
          <w:sz w:val="24"/>
          <w:szCs w:val="24"/>
          <w:lang w:val="en-US"/>
        </w:rPr>
        <w:t xml:space="preserve"> </w:t>
      </w:r>
      <w:r w:rsidR="005B1A71" w:rsidRPr="00AD7EDC">
        <w:rPr>
          <w:rFonts w:ascii="Arial" w:hAnsi="Arial" w:cs="Arial"/>
          <w:sz w:val="24"/>
          <w:szCs w:val="24"/>
          <w:lang w:val="en-US"/>
        </w:rPr>
        <w:t>confirm</w:t>
      </w:r>
      <w:r w:rsidR="00191C82" w:rsidRPr="00AD7EDC">
        <w:rPr>
          <w:rFonts w:ascii="Arial" w:hAnsi="Arial" w:cs="Arial"/>
          <w:sz w:val="24"/>
          <w:szCs w:val="24"/>
          <w:lang w:val="en-US"/>
        </w:rPr>
        <w:t xml:space="preserve"> that </w:t>
      </w:r>
      <w:r w:rsidR="00A13158" w:rsidRPr="00AD7EDC">
        <w:rPr>
          <w:rFonts w:ascii="Arial" w:hAnsi="Arial" w:cs="Arial"/>
          <w:sz w:val="24"/>
          <w:szCs w:val="24"/>
          <w:lang w:val="en-US"/>
        </w:rPr>
        <w:t xml:space="preserve">additional </w:t>
      </w:r>
      <w:r w:rsidR="00191C82" w:rsidRPr="00AD7EDC">
        <w:rPr>
          <w:rFonts w:ascii="Arial" w:hAnsi="Arial" w:cs="Arial"/>
          <w:sz w:val="24"/>
          <w:szCs w:val="24"/>
          <w:lang w:val="en-US"/>
        </w:rPr>
        <w:t>phosphorylation(s)</w:t>
      </w:r>
      <w:r w:rsidR="005B1A71" w:rsidRPr="00AD7EDC">
        <w:rPr>
          <w:rFonts w:ascii="Arial" w:hAnsi="Arial" w:cs="Arial"/>
          <w:sz w:val="24"/>
          <w:szCs w:val="24"/>
          <w:lang w:val="en-US"/>
        </w:rPr>
        <w:t xml:space="preserve">, other than the distal </w:t>
      </w:r>
      <w:r w:rsidR="008B0390" w:rsidRPr="00AD7EDC">
        <w:rPr>
          <w:rFonts w:ascii="Arial" w:hAnsi="Arial" w:cs="Arial"/>
          <w:sz w:val="24"/>
          <w:szCs w:val="24"/>
          <w:lang w:val="en-US"/>
        </w:rPr>
        <w:t>phospho</w:t>
      </w:r>
      <w:r w:rsidR="005B1A71" w:rsidRPr="00AD7EDC">
        <w:rPr>
          <w:rFonts w:ascii="Arial" w:hAnsi="Arial" w:cs="Arial"/>
          <w:sz w:val="24"/>
          <w:szCs w:val="24"/>
          <w:lang w:val="en-US"/>
        </w:rPr>
        <w:t>serines in N-VP2,</w:t>
      </w:r>
      <w:r w:rsidR="00191C82" w:rsidRPr="00AD7EDC">
        <w:rPr>
          <w:rFonts w:ascii="Arial" w:hAnsi="Arial" w:cs="Arial"/>
          <w:sz w:val="24"/>
          <w:szCs w:val="24"/>
          <w:lang w:val="en-US"/>
        </w:rPr>
        <w:t xml:space="preserve"> </w:t>
      </w:r>
      <w:r w:rsidR="00A13158" w:rsidRPr="00AD7EDC">
        <w:rPr>
          <w:rFonts w:ascii="Arial" w:hAnsi="Arial" w:cs="Arial"/>
          <w:sz w:val="24"/>
          <w:szCs w:val="24"/>
          <w:lang w:val="en-US"/>
        </w:rPr>
        <w:t>are present exclusively in the FC-P</w:t>
      </w:r>
      <w:r w:rsidR="00A13158" w:rsidRPr="00AD7EDC">
        <w:rPr>
          <w:rFonts w:ascii="Arial" w:hAnsi="Arial" w:cs="Arial"/>
          <w:sz w:val="24"/>
          <w:szCs w:val="24"/>
          <w:vertAlign w:val="subscript"/>
          <w:lang w:val="en-US"/>
        </w:rPr>
        <w:t>2</w:t>
      </w:r>
      <w:r w:rsidR="00A13158" w:rsidRPr="00AD7EDC">
        <w:rPr>
          <w:rFonts w:ascii="Arial" w:hAnsi="Arial" w:cs="Arial"/>
          <w:sz w:val="24"/>
          <w:szCs w:val="24"/>
          <w:lang w:val="en-US"/>
        </w:rPr>
        <w:t xml:space="preserve"> population</w:t>
      </w:r>
      <w:r w:rsidR="008B0390" w:rsidRPr="00AD7EDC">
        <w:rPr>
          <w:rFonts w:ascii="Arial" w:hAnsi="Arial" w:cs="Arial"/>
          <w:sz w:val="24"/>
          <w:szCs w:val="24"/>
          <w:lang w:val="en-US"/>
        </w:rPr>
        <w:t xml:space="preserve"> and are responsible for their specific AEX profile.</w:t>
      </w:r>
    </w:p>
    <w:p w:rsidR="00191C82" w:rsidRPr="00AD7EDC" w:rsidRDefault="00191C82" w:rsidP="005B56EC">
      <w:pPr>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 xml:space="preserve">Only </w:t>
      </w:r>
      <w:r w:rsidR="00454A75" w:rsidRPr="00AD7EDC">
        <w:rPr>
          <w:rFonts w:ascii="Arial" w:hAnsi="Arial" w:cs="Arial"/>
          <w:b/>
          <w:sz w:val="24"/>
          <w:szCs w:val="24"/>
          <w:lang w:val="en-US"/>
        </w:rPr>
        <w:t>FC-P</w:t>
      </w:r>
      <w:r w:rsidR="00454A75" w:rsidRPr="00AD7EDC">
        <w:rPr>
          <w:rFonts w:ascii="Arial" w:hAnsi="Arial" w:cs="Arial"/>
          <w:b/>
          <w:sz w:val="24"/>
          <w:szCs w:val="24"/>
          <w:vertAlign w:val="subscript"/>
          <w:lang w:val="en-US"/>
        </w:rPr>
        <w:t>2</w:t>
      </w:r>
      <w:r w:rsidRPr="00AD7EDC">
        <w:rPr>
          <w:rFonts w:ascii="Arial" w:hAnsi="Arial" w:cs="Arial"/>
          <w:b/>
          <w:sz w:val="24"/>
          <w:szCs w:val="24"/>
          <w:lang w:val="en-US"/>
        </w:rPr>
        <w:t xml:space="preserve"> </w:t>
      </w:r>
      <w:r w:rsidR="00DD7747">
        <w:rPr>
          <w:rFonts w:ascii="Arial" w:hAnsi="Arial" w:cs="Arial"/>
          <w:b/>
          <w:sz w:val="24"/>
          <w:szCs w:val="24"/>
          <w:lang w:val="en-US"/>
        </w:rPr>
        <w:t xml:space="preserve">has nuclear export potential and </w:t>
      </w:r>
      <w:r w:rsidR="00454A75" w:rsidRPr="00AD7EDC">
        <w:rPr>
          <w:rFonts w:ascii="Arial" w:hAnsi="Arial" w:cs="Arial"/>
          <w:b/>
          <w:sz w:val="24"/>
          <w:szCs w:val="24"/>
          <w:lang w:val="en-US"/>
        </w:rPr>
        <w:t xml:space="preserve">can </w:t>
      </w:r>
      <w:r w:rsidRPr="00AD7EDC">
        <w:rPr>
          <w:rFonts w:ascii="Arial" w:hAnsi="Arial" w:cs="Arial"/>
          <w:b/>
          <w:sz w:val="24"/>
          <w:szCs w:val="24"/>
          <w:lang w:val="en-US"/>
        </w:rPr>
        <w:t xml:space="preserve">actively egress </w:t>
      </w:r>
      <w:r w:rsidR="00454A75" w:rsidRPr="00AD7EDC">
        <w:rPr>
          <w:rFonts w:ascii="Arial" w:hAnsi="Arial" w:cs="Arial"/>
          <w:b/>
          <w:sz w:val="24"/>
          <w:szCs w:val="24"/>
          <w:lang w:val="en-US"/>
        </w:rPr>
        <w:t>from</w:t>
      </w:r>
      <w:r w:rsidR="0070758E" w:rsidRPr="00AD7EDC">
        <w:rPr>
          <w:rFonts w:ascii="Arial" w:hAnsi="Arial" w:cs="Arial"/>
          <w:b/>
          <w:sz w:val="24"/>
          <w:szCs w:val="24"/>
          <w:lang w:val="en-US"/>
        </w:rPr>
        <w:t xml:space="preserve"> the</w:t>
      </w:r>
      <w:r w:rsidR="00454A75" w:rsidRPr="00AD7EDC">
        <w:rPr>
          <w:rFonts w:ascii="Arial" w:hAnsi="Arial" w:cs="Arial"/>
          <w:b/>
          <w:sz w:val="24"/>
          <w:szCs w:val="24"/>
          <w:lang w:val="en-US"/>
        </w:rPr>
        <w:t xml:space="preserve"> infected</w:t>
      </w:r>
      <w:r w:rsidRPr="00AD7EDC">
        <w:rPr>
          <w:rFonts w:ascii="Arial" w:hAnsi="Arial" w:cs="Arial"/>
          <w:b/>
          <w:sz w:val="24"/>
          <w:szCs w:val="24"/>
          <w:lang w:val="en-US"/>
        </w:rPr>
        <w:t xml:space="preserve"> host cell. </w:t>
      </w:r>
      <w:r w:rsidRPr="00AD7EDC">
        <w:rPr>
          <w:rFonts w:ascii="Arial" w:hAnsi="Arial" w:cs="Arial"/>
          <w:sz w:val="24"/>
          <w:szCs w:val="24"/>
          <w:lang w:val="en-US"/>
        </w:rPr>
        <w:t xml:space="preserve">The subcellular distribution of the two </w:t>
      </w:r>
      <w:r w:rsidR="00A365AC" w:rsidRPr="00AD7EDC">
        <w:rPr>
          <w:rFonts w:ascii="Arial" w:hAnsi="Arial" w:cs="Arial"/>
          <w:sz w:val="24"/>
          <w:szCs w:val="24"/>
          <w:lang w:val="en-US"/>
        </w:rPr>
        <w:t>full capsid</w:t>
      </w:r>
      <w:r w:rsidRPr="00AD7EDC">
        <w:rPr>
          <w:rFonts w:ascii="Arial" w:hAnsi="Arial" w:cs="Arial"/>
          <w:sz w:val="24"/>
          <w:szCs w:val="24"/>
          <w:lang w:val="en-US"/>
        </w:rPr>
        <w:t xml:space="preserve"> </w:t>
      </w:r>
      <w:r w:rsidR="00853F8C" w:rsidRPr="00AD7EDC">
        <w:rPr>
          <w:rFonts w:ascii="Arial" w:hAnsi="Arial" w:cs="Arial"/>
          <w:sz w:val="24"/>
          <w:szCs w:val="24"/>
          <w:lang w:val="en-US"/>
        </w:rPr>
        <w:t>progen</w:t>
      </w:r>
      <w:r w:rsidR="00A365AC" w:rsidRPr="00AD7EDC">
        <w:rPr>
          <w:rFonts w:ascii="Arial" w:hAnsi="Arial" w:cs="Arial"/>
          <w:sz w:val="24"/>
          <w:szCs w:val="24"/>
          <w:lang w:val="en-US"/>
        </w:rPr>
        <w:t>ies</w:t>
      </w:r>
      <w:r w:rsidR="00853F8C" w:rsidRPr="00AD7EDC">
        <w:rPr>
          <w:rFonts w:ascii="Arial" w:hAnsi="Arial" w:cs="Arial"/>
          <w:sz w:val="24"/>
          <w:szCs w:val="24"/>
          <w:lang w:val="en-US"/>
        </w:rPr>
        <w:t xml:space="preserve"> was examined. A9 cells</w:t>
      </w:r>
      <w:r w:rsidRPr="00AD7EDC">
        <w:rPr>
          <w:rFonts w:ascii="Arial" w:hAnsi="Arial" w:cs="Arial"/>
          <w:sz w:val="24"/>
          <w:szCs w:val="24"/>
          <w:lang w:val="en-US"/>
        </w:rPr>
        <w:t xml:space="preserve"> were </w:t>
      </w:r>
      <w:r w:rsidR="00853F8C" w:rsidRPr="00AD7EDC">
        <w:rPr>
          <w:rFonts w:ascii="Arial" w:hAnsi="Arial" w:cs="Arial"/>
          <w:sz w:val="24"/>
          <w:szCs w:val="24"/>
          <w:lang w:val="en-US"/>
        </w:rPr>
        <w:t xml:space="preserve">infected with MVM </w:t>
      </w:r>
      <w:r w:rsidRPr="00AD7EDC">
        <w:rPr>
          <w:rFonts w:ascii="Arial" w:hAnsi="Arial" w:cs="Arial"/>
          <w:sz w:val="24"/>
          <w:szCs w:val="24"/>
          <w:lang w:val="en-US"/>
        </w:rPr>
        <w:t xml:space="preserve">and </w:t>
      </w:r>
      <w:r w:rsidR="00853F8C" w:rsidRPr="00AD7EDC">
        <w:rPr>
          <w:rFonts w:ascii="Arial" w:hAnsi="Arial" w:cs="Arial"/>
          <w:sz w:val="24"/>
          <w:szCs w:val="24"/>
          <w:lang w:val="en-US"/>
        </w:rPr>
        <w:t xml:space="preserve">at </w:t>
      </w:r>
      <w:r w:rsidR="00690FDC" w:rsidRPr="00AD7EDC">
        <w:rPr>
          <w:rFonts w:ascii="Arial" w:hAnsi="Arial" w:cs="Arial"/>
          <w:sz w:val="24"/>
          <w:szCs w:val="24"/>
          <w:lang w:val="en-US"/>
        </w:rPr>
        <w:t xml:space="preserve">progressive times </w:t>
      </w:r>
      <w:proofErr w:type="gramStart"/>
      <w:r w:rsidR="00690FDC" w:rsidRPr="00ED7938">
        <w:rPr>
          <w:rFonts w:ascii="Arial" w:hAnsi="Arial" w:cs="Arial"/>
          <w:sz w:val="24"/>
          <w:szCs w:val="24"/>
          <w:lang w:val="en-US"/>
        </w:rPr>
        <w:t>pi</w:t>
      </w:r>
      <w:r w:rsidR="00853F8C" w:rsidRPr="00ED7938">
        <w:rPr>
          <w:rFonts w:ascii="Arial" w:hAnsi="Arial" w:cs="Arial"/>
          <w:sz w:val="24"/>
          <w:szCs w:val="24"/>
          <w:lang w:val="en-US"/>
        </w:rPr>
        <w:t>,</w:t>
      </w:r>
      <w:proofErr w:type="gramEnd"/>
      <w:r w:rsidR="00853F8C" w:rsidRPr="00ED7938">
        <w:rPr>
          <w:rFonts w:ascii="Arial" w:hAnsi="Arial" w:cs="Arial"/>
          <w:sz w:val="24"/>
          <w:szCs w:val="24"/>
          <w:lang w:val="en-US"/>
        </w:rPr>
        <w:t xml:space="preserve"> </w:t>
      </w:r>
      <w:r w:rsidR="00853F8C" w:rsidRPr="00AD7EDC">
        <w:rPr>
          <w:rFonts w:ascii="Arial" w:hAnsi="Arial" w:cs="Arial"/>
          <w:sz w:val="24"/>
          <w:szCs w:val="24"/>
          <w:lang w:val="en-US"/>
        </w:rPr>
        <w:t>progeny v</w:t>
      </w:r>
      <w:r w:rsidR="00853F8C" w:rsidRPr="00AD7EDC">
        <w:rPr>
          <w:rFonts w:ascii="Arial" w:hAnsi="Arial" w:cs="Arial"/>
          <w:sz w:val="24"/>
          <w:szCs w:val="24"/>
          <w:lang w:val="en-US"/>
        </w:rPr>
        <w:t>i</w:t>
      </w:r>
      <w:r w:rsidR="00853F8C" w:rsidRPr="00AD7EDC">
        <w:rPr>
          <w:rFonts w:ascii="Arial" w:hAnsi="Arial" w:cs="Arial"/>
          <w:sz w:val="24"/>
          <w:szCs w:val="24"/>
          <w:lang w:val="en-US"/>
        </w:rPr>
        <w:t>ruses were collected from nuclear, cytoplasmic and supernatant</w:t>
      </w:r>
      <w:r w:rsidRPr="00AD7EDC">
        <w:rPr>
          <w:rFonts w:ascii="Arial" w:hAnsi="Arial" w:cs="Arial"/>
          <w:sz w:val="24"/>
          <w:szCs w:val="24"/>
          <w:lang w:val="en-US"/>
        </w:rPr>
        <w:t xml:space="preserve"> </w:t>
      </w:r>
      <w:r w:rsidR="00853F8C" w:rsidRPr="00AD7EDC">
        <w:rPr>
          <w:rFonts w:ascii="Arial" w:hAnsi="Arial" w:cs="Arial"/>
          <w:sz w:val="24"/>
          <w:szCs w:val="24"/>
          <w:lang w:val="en-US"/>
        </w:rPr>
        <w:t>fractions and</w:t>
      </w:r>
      <w:r w:rsidRPr="00AD7EDC">
        <w:rPr>
          <w:rFonts w:ascii="Arial" w:hAnsi="Arial" w:cs="Arial"/>
          <w:sz w:val="24"/>
          <w:szCs w:val="24"/>
          <w:lang w:val="en-US"/>
        </w:rPr>
        <w:t xml:space="preserve"> su</w:t>
      </w:r>
      <w:r w:rsidRPr="00AD7EDC">
        <w:rPr>
          <w:rFonts w:ascii="Arial" w:hAnsi="Arial" w:cs="Arial"/>
          <w:sz w:val="24"/>
          <w:szCs w:val="24"/>
          <w:lang w:val="en-US"/>
        </w:rPr>
        <w:t>b</w:t>
      </w:r>
      <w:r w:rsidRPr="00AD7EDC">
        <w:rPr>
          <w:rFonts w:ascii="Arial" w:hAnsi="Arial" w:cs="Arial"/>
          <w:sz w:val="24"/>
          <w:szCs w:val="24"/>
          <w:lang w:val="en-US"/>
        </w:rPr>
        <w:lastRenderedPageBreak/>
        <w:t>ject</w:t>
      </w:r>
      <w:r w:rsidR="00853F8C" w:rsidRPr="00AD7EDC">
        <w:rPr>
          <w:rFonts w:ascii="Arial" w:hAnsi="Arial" w:cs="Arial"/>
          <w:sz w:val="24"/>
          <w:szCs w:val="24"/>
          <w:lang w:val="en-US"/>
        </w:rPr>
        <w:t>ed to AEX-</w:t>
      </w:r>
      <w:r w:rsidRPr="00AD7EDC">
        <w:rPr>
          <w:rFonts w:ascii="Arial" w:hAnsi="Arial" w:cs="Arial"/>
          <w:sz w:val="24"/>
          <w:szCs w:val="24"/>
          <w:lang w:val="en-US"/>
        </w:rPr>
        <w:t>qPCR</w:t>
      </w:r>
      <w:r w:rsidR="00853F8C" w:rsidRPr="00AD7EDC">
        <w:rPr>
          <w:rFonts w:ascii="Arial" w:hAnsi="Arial" w:cs="Arial"/>
          <w:sz w:val="24"/>
          <w:szCs w:val="24"/>
          <w:lang w:val="en-US"/>
        </w:rPr>
        <w:t>.</w:t>
      </w:r>
      <w:r w:rsidRPr="00AD7EDC">
        <w:rPr>
          <w:rFonts w:ascii="Arial" w:hAnsi="Arial" w:cs="Arial"/>
          <w:sz w:val="24"/>
          <w:szCs w:val="24"/>
          <w:lang w:val="en-US"/>
        </w:rPr>
        <w:t xml:space="preserve"> </w:t>
      </w:r>
      <w:r w:rsidR="00F133AC" w:rsidRPr="00AD7EDC">
        <w:rPr>
          <w:rFonts w:ascii="Arial" w:hAnsi="Arial" w:cs="Arial"/>
          <w:sz w:val="24"/>
          <w:szCs w:val="24"/>
          <w:lang w:val="en-US"/>
        </w:rPr>
        <w:t>While i</w:t>
      </w:r>
      <w:r w:rsidR="00C3576B" w:rsidRPr="00AD7EDC">
        <w:rPr>
          <w:rFonts w:ascii="Arial" w:hAnsi="Arial" w:cs="Arial"/>
          <w:sz w:val="24"/>
          <w:szCs w:val="24"/>
          <w:lang w:val="en-US"/>
        </w:rPr>
        <w:t>n the nucleus</w:t>
      </w:r>
      <w:r w:rsidR="008B4EC8" w:rsidRPr="00AD7EDC">
        <w:rPr>
          <w:rFonts w:ascii="Arial" w:hAnsi="Arial" w:cs="Arial"/>
          <w:sz w:val="24"/>
          <w:szCs w:val="24"/>
          <w:lang w:val="en-US"/>
        </w:rPr>
        <w:t xml:space="preserve"> b</w:t>
      </w:r>
      <w:r w:rsidRPr="00AD7EDC">
        <w:rPr>
          <w:rFonts w:ascii="Arial" w:hAnsi="Arial" w:cs="Arial"/>
          <w:sz w:val="24"/>
          <w:szCs w:val="24"/>
          <w:lang w:val="en-US"/>
        </w:rPr>
        <w:t xml:space="preserve">oth </w:t>
      </w:r>
      <w:r w:rsidR="0078474A" w:rsidRPr="00AD7EDC">
        <w:rPr>
          <w:rFonts w:ascii="Arial" w:hAnsi="Arial" w:cs="Arial"/>
          <w:sz w:val="24"/>
          <w:szCs w:val="24"/>
          <w:lang w:val="en-US"/>
        </w:rPr>
        <w:t xml:space="preserve">FC </w:t>
      </w:r>
      <w:r w:rsidRPr="00AD7EDC">
        <w:rPr>
          <w:rFonts w:ascii="Arial" w:hAnsi="Arial" w:cs="Arial"/>
          <w:sz w:val="24"/>
          <w:szCs w:val="24"/>
          <w:lang w:val="en-US"/>
        </w:rPr>
        <w:t xml:space="preserve">populations </w:t>
      </w:r>
      <w:r w:rsidR="007D4B65">
        <w:rPr>
          <w:rFonts w:ascii="Arial" w:hAnsi="Arial" w:cs="Arial"/>
          <w:sz w:val="24"/>
          <w:szCs w:val="24"/>
          <w:lang w:val="en-US"/>
        </w:rPr>
        <w:t>accumulated</w:t>
      </w:r>
      <w:r w:rsidR="007D4B65" w:rsidRPr="00AD7EDC">
        <w:rPr>
          <w:rFonts w:ascii="Arial" w:hAnsi="Arial" w:cs="Arial"/>
          <w:sz w:val="24"/>
          <w:szCs w:val="24"/>
          <w:lang w:val="en-US"/>
        </w:rPr>
        <w:t xml:space="preserve"> </w:t>
      </w:r>
      <w:r w:rsidR="00091455" w:rsidRPr="00AD7EDC">
        <w:rPr>
          <w:rFonts w:ascii="Arial" w:hAnsi="Arial" w:cs="Arial"/>
          <w:sz w:val="24"/>
          <w:szCs w:val="24"/>
          <w:lang w:val="en-US"/>
        </w:rPr>
        <w:t>with similar kinetics</w:t>
      </w:r>
      <w:r w:rsidR="00343ABD" w:rsidRPr="00AD7EDC">
        <w:rPr>
          <w:rFonts w:ascii="Arial" w:hAnsi="Arial" w:cs="Arial"/>
          <w:sz w:val="24"/>
          <w:szCs w:val="24"/>
          <w:lang w:val="en-US"/>
        </w:rPr>
        <w:t xml:space="preserve">, in the cytoplasm </w:t>
      </w:r>
      <w:r w:rsidR="00091455" w:rsidRPr="00AD7EDC">
        <w:rPr>
          <w:rFonts w:ascii="Arial" w:hAnsi="Arial" w:cs="Arial"/>
          <w:sz w:val="24"/>
          <w:szCs w:val="24"/>
          <w:lang w:val="en-US"/>
        </w:rPr>
        <w:t>and in the supernatant, the accumulation of FC-P</w:t>
      </w:r>
      <w:r w:rsidR="00091455" w:rsidRPr="00AD7EDC">
        <w:rPr>
          <w:rFonts w:ascii="Arial" w:hAnsi="Arial" w:cs="Arial"/>
          <w:sz w:val="24"/>
          <w:szCs w:val="24"/>
          <w:vertAlign w:val="subscript"/>
          <w:lang w:val="en-US"/>
        </w:rPr>
        <w:t>2</w:t>
      </w:r>
      <w:r w:rsidR="00091455" w:rsidRPr="00AD7EDC">
        <w:rPr>
          <w:rFonts w:ascii="Arial" w:hAnsi="Arial" w:cs="Arial"/>
          <w:sz w:val="24"/>
          <w:szCs w:val="24"/>
          <w:lang w:val="en-US"/>
        </w:rPr>
        <w:t xml:space="preserve"> </w:t>
      </w:r>
      <w:r w:rsidR="00C50601" w:rsidRPr="00AD7EDC">
        <w:rPr>
          <w:rFonts w:ascii="Arial" w:hAnsi="Arial" w:cs="Arial"/>
          <w:sz w:val="24"/>
          <w:szCs w:val="24"/>
          <w:lang w:val="en-US"/>
        </w:rPr>
        <w:t>preceded</w:t>
      </w:r>
      <w:r w:rsidR="00091455" w:rsidRPr="00AD7EDC">
        <w:rPr>
          <w:rFonts w:ascii="Arial" w:hAnsi="Arial" w:cs="Arial"/>
          <w:sz w:val="24"/>
          <w:szCs w:val="24"/>
          <w:lang w:val="en-US"/>
        </w:rPr>
        <w:t xml:space="preserve"> that of FC-P</w:t>
      </w:r>
      <w:r w:rsidR="00091455" w:rsidRPr="00AD7EDC">
        <w:rPr>
          <w:rFonts w:ascii="Arial" w:hAnsi="Arial" w:cs="Arial"/>
          <w:sz w:val="24"/>
          <w:szCs w:val="24"/>
          <w:vertAlign w:val="subscript"/>
          <w:lang w:val="en-US"/>
        </w:rPr>
        <w:t>1</w:t>
      </w:r>
      <w:r w:rsidR="00091455" w:rsidRPr="00AD7EDC">
        <w:rPr>
          <w:rFonts w:ascii="Arial" w:hAnsi="Arial" w:cs="Arial"/>
          <w:sz w:val="24"/>
          <w:szCs w:val="24"/>
          <w:lang w:val="en-US"/>
        </w:rPr>
        <w:t xml:space="preserve"> </w:t>
      </w:r>
      <w:r w:rsidR="00A365AC" w:rsidRPr="00AD7EDC">
        <w:rPr>
          <w:rFonts w:ascii="Arial" w:hAnsi="Arial" w:cs="Arial"/>
          <w:sz w:val="24"/>
          <w:szCs w:val="24"/>
          <w:lang w:val="en-US"/>
        </w:rPr>
        <w:t>(Fig. 4</w:t>
      </w:r>
      <w:r w:rsidR="00762C7A">
        <w:rPr>
          <w:rFonts w:ascii="Arial" w:hAnsi="Arial" w:cs="Arial"/>
          <w:sz w:val="24"/>
          <w:szCs w:val="24"/>
          <w:lang w:val="en-US"/>
        </w:rPr>
        <w:t xml:space="preserve"> </w:t>
      </w:r>
      <w:r w:rsidR="00A365AC" w:rsidRPr="00AD7EDC">
        <w:rPr>
          <w:rFonts w:ascii="Arial" w:hAnsi="Arial" w:cs="Arial"/>
          <w:sz w:val="24"/>
          <w:szCs w:val="24"/>
          <w:lang w:val="en-US"/>
        </w:rPr>
        <w:t>A-C)</w:t>
      </w:r>
      <w:r w:rsidR="00FC41EB" w:rsidRPr="00AD7EDC">
        <w:rPr>
          <w:rFonts w:ascii="Arial" w:hAnsi="Arial" w:cs="Arial"/>
          <w:sz w:val="24"/>
          <w:szCs w:val="24"/>
          <w:lang w:val="en-US"/>
        </w:rPr>
        <w:t>. The FC-P</w:t>
      </w:r>
      <w:r w:rsidR="00FC41EB" w:rsidRPr="00AD7EDC">
        <w:rPr>
          <w:rFonts w:ascii="Arial" w:hAnsi="Arial" w:cs="Arial"/>
          <w:sz w:val="24"/>
          <w:szCs w:val="24"/>
          <w:vertAlign w:val="subscript"/>
          <w:lang w:val="en-US"/>
        </w:rPr>
        <w:t>2</w:t>
      </w:r>
      <w:r w:rsidR="00FC41EB" w:rsidRPr="00AD7EDC">
        <w:rPr>
          <w:rFonts w:ascii="Arial" w:hAnsi="Arial" w:cs="Arial"/>
          <w:sz w:val="24"/>
          <w:szCs w:val="24"/>
          <w:lang w:val="en-US"/>
        </w:rPr>
        <w:t xml:space="preserve"> egress started</w:t>
      </w:r>
      <w:r w:rsidR="00A365AC" w:rsidRPr="00AD7EDC">
        <w:rPr>
          <w:rFonts w:ascii="Arial" w:hAnsi="Arial" w:cs="Arial"/>
          <w:sz w:val="24"/>
          <w:szCs w:val="24"/>
          <w:lang w:val="en-US"/>
        </w:rPr>
        <w:t xml:space="preserve"> </w:t>
      </w:r>
      <w:r w:rsidR="00FC41EB" w:rsidRPr="00AD7EDC">
        <w:rPr>
          <w:rFonts w:ascii="Arial" w:hAnsi="Arial" w:cs="Arial"/>
          <w:sz w:val="24"/>
          <w:szCs w:val="24"/>
          <w:lang w:val="en-US"/>
        </w:rPr>
        <w:t xml:space="preserve">largely </w:t>
      </w:r>
      <w:r w:rsidR="00A365AC" w:rsidRPr="00AD7EDC">
        <w:rPr>
          <w:rFonts w:ascii="Arial" w:hAnsi="Arial" w:cs="Arial"/>
          <w:sz w:val="24"/>
          <w:szCs w:val="24"/>
          <w:lang w:val="en-US"/>
        </w:rPr>
        <w:t>before the o</w:t>
      </w:r>
      <w:r w:rsidR="00A365AC" w:rsidRPr="00AD7EDC">
        <w:rPr>
          <w:rFonts w:ascii="Arial" w:hAnsi="Arial" w:cs="Arial"/>
          <w:sz w:val="24"/>
          <w:szCs w:val="24"/>
          <w:lang w:val="en-US"/>
        </w:rPr>
        <w:t>n</w:t>
      </w:r>
      <w:r w:rsidR="00A365AC" w:rsidRPr="00AD7EDC">
        <w:rPr>
          <w:rFonts w:ascii="Arial" w:hAnsi="Arial" w:cs="Arial"/>
          <w:sz w:val="24"/>
          <w:szCs w:val="24"/>
          <w:lang w:val="en-US"/>
        </w:rPr>
        <w:t xml:space="preserve">set of cell lysis, which </w:t>
      </w:r>
      <w:r w:rsidR="0078474A" w:rsidRPr="00AD7EDC">
        <w:rPr>
          <w:rFonts w:ascii="Arial" w:hAnsi="Arial" w:cs="Arial"/>
          <w:sz w:val="24"/>
          <w:szCs w:val="24"/>
          <w:lang w:val="en-US"/>
        </w:rPr>
        <w:t>oc</w:t>
      </w:r>
      <w:r w:rsidR="00C50601" w:rsidRPr="00AD7EDC">
        <w:rPr>
          <w:rFonts w:ascii="Arial" w:hAnsi="Arial" w:cs="Arial"/>
          <w:sz w:val="24"/>
          <w:szCs w:val="24"/>
          <w:lang w:val="en-US"/>
        </w:rPr>
        <w:t xml:space="preserve">curred from 30 </w:t>
      </w:r>
      <w:proofErr w:type="spellStart"/>
      <w:r w:rsidR="00C50601" w:rsidRPr="00AD7EDC">
        <w:rPr>
          <w:rFonts w:ascii="Arial" w:hAnsi="Arial" w:cs="Arial"/>
          <w:sz w:val="24"/>
          <w:szCs w:val="24"/>
          <w:lang w:val="en-US"/>
        </w:rPr>
        <w:t>hpi</w:t>
      </w:r>
      <w:proofErr w:type="spellEnd"/>
      <w:r w:rsidR="00A54475">
        <w:rPr>
          <w:rFonts w:ascii="Arial" w:hAnsi="Arial" w:cs="Arial"/>
          <w:sz w:val="24"/>
          <w:szCs w:val="24"/>
          <w:lang w:val="en-US"/>
        </w:rPr>
        <w:t xml:space="preserve">, as judged from the </w:t>
      </w:r>
      <w:proofErr w:type="spellStart"/>
      <w:r w:rsidR="00A54475">
        <w:rPr>
          <w:rFonts w:ascii="Arial" w:hAnsi="Arial" w:cs="Arial"/>
          <w:sz w:val="24"/>
          <w:szCs w:val="24"/>
          <w:lang w:val="en-US"/>
        </w:rPr>
        <w:t>trypan</w:t>
      </w:r>
      <w:proofErr w:type="spellEnd"/>
      <w:r w:rsidR="00A54475">
        <w:rPr>
          <w:rFonts w:ascii="Arial" w:hAnsi="Arial" w:cs="Arial"/>
          <w:sz w:val="24"/>
          <w:szCs w:val="24"/>
          <w:lang w:val="en-US"/>
        </w:rPr>
        <w:t xml:space="preserve"> blue exclusion assay</w:t>
      </w:r>
      <w:r w:rsidR="0078474A" w:rsidRPr="00AD7EDC">
        <w:rPr>
          <w:rFonts w:ascii="Arial" w:hAnsi="Arial" w:cs="Arial"/>
          <w:sz w:val="24"/>
          <w:szCs w:val="24"/>
          <w:lang w:val="en-US"/>
        </w:rPr>
        <w:t xml:space="preserve"> (Fig. 4E) and </w:t>
      </w:r>
      <w:r w:rsidR="00A365AC" w:rsidRPr="00AD7EDC">
        <w:rPr>
          <w:rFonts w:ascii="Arial" w:hAnsi="Arial" w:cs="Arial"/>
          <w:sz w:val="24"/>
          <w:szCs w:val="24"/>
          <w:lang w:val="en-US"/>
        </w:rPr>
        <w:t>resulted</w:t>
      </w:r>
      <w:r w:rsidR="00FC41EB" w:rsidRPr="00AD7EDC">
        <w:rPr>
          <w:rFonts w:ascii="Arial" w:hAnsi="Arial" w:cs="Arial"/>
          <w:sz w:val="24"/>
          <w:szCs w:val="24"/>
          <w:lang w:val="en-US"/>
        </w:rPr>
        <w:t xml:space="preserve"> in</w:t>
      </w:r>
      <w:r w:rsidR="00A365AC" w:rsidRPr="00AD7EDC">
        <w:rPr>
          <w:rFonts w:ascii="Arial" w:hAnsi="Arial" w:cs="Arial"/>
          <w:sz w:val="24"/>
          <w:szCs w:val="24"/>
          <w:lang w:val="en-US"/>
        </w:rPr>
        <w:t xml:space="preserve"> the </w:t>
      </w:r>
      <w:r w:rsidR="00C50601" w:rsidRPr="00AD7EDC">
        <w:rPr>
          <w:rFonts w:ascii="Arial" w:hAnsi="Arial" w:cs="Arial"/>
          <w:sz w:val="24"/>
          <w:szCs w:val="24"/>
          <w:lang w:val="en-US"/>
        </w:rPr>
        <w:t>appearance</w:t>
      </w:r>
      <w:r w:rsidR="00A365AC" w:rsidRPr="00AD7EDC">
        <w:rPr>
          <w:rFonts w:ascii="Arial" w:hAnsi="Arial" w:cs="Arial"/>
          <w:sz w:val="24"/>
          <w:szCs w:val="24"/>
          <w:lang w:val="en-US"/>
        </w:rPr>
        <w:t xml:space="preserve"> of FC-P</w:t>
      </w:r>
      <w:r w:rsidR="00A365AC" w:rsidRPr="00AD7EDC">
        <w:rPr>
          <w:rFonts w:ascii="Arial" w:hAnsi="Arial" w:cs="Arial"/>
          <w:sz w:val="24"/>
          <w:szCs w:val="24"/>
          <w:vertAlign w:val="subscript"/>
          <w:lang w:val="en-US"/>
        </w:rPr>
        <w:t>1</w:t>
      </w:r>
      <w:r w:rsidR="00A365AC" w:rsidRPr="00AD7EDC">
        <w:rPr>
          <w:rFonts w:ascii="Arial" w:hAnsi="Arial" w:cs="Arial"/>
          <w:sz w:val="24"/>
          <w:szCs w:val="24"/>
          <w:lang w:val="en-US"/>
        </w:rPr>
        <w:t xml:space="preserve"> in </w:t>
      </w:r>
      <w:r w:rsidR="00FC41EB" w:rsidRPr="00AD7EDC">
        <w:rPr>
          <w:rFonts w:ascii="Arial" w:hAnsi="Arial" w:cs="Arial"/>
          <w:sz w:val="24"/>
          <w:szCs w:val="24"/>
          <w:lang w:val="en-US"/>
        </w:rPr>
        <w:t xml:space="preserve">the </w:t>
      </w:r>
      <w:r w:rsidR="00A365AC" w:rsidRPr="00AD7EDC">
        <w:rPr>
          <w:rFonts w:ascii="Arial" w:hAnsi="Arial" w:cs="Arial"/>
          <w:sz w:val="24"/>
          <w:szCs w:val="24"/>
          <w:lang w:val="en-US"/>
        </w:rPr>
        <w:t>cytoplasmic and s</w:t>
      </w:r>
      <w:r w:rsidR="00A365AC" w:rsidRPr="00AD7EDC">
        <w:rPr>
          <w:rFonts w:ascii="Arial" w:hAnsi="Arial" w:cs="Arial"/>
          <w:sz w:val="24"/>
          <w:szCs w:val="24"/>
          <w:lang w:val="en-US"/>
        </w:rPr>
        <w:t>u</w:t>
      </w:r>
      <w:r w:rsidR="00A365AC" w:rsidRPr="00AD7EDC">
        <w:rPr>
          <w:rFonts w:ascii="Arial" w:hAnsi="Arial" w:cs="Arial"/>
          <w:sz w:val="24"/>
          <w:szCs w:val="24"/>
          <w:lang w:val="en-US"/>
        </w:rPr>
        <w:t>pernatant fractions.</w:t>
      </w:r>
      <w:r w:rsidR="00FC41EB" w:rsidRPr="00AD7EDC">
        <w:rPr>
          <w:rFonts w:ascii="Arial" w:hAnsi="Arial" w:cs="Arial"/>
          <w:sz w:val="24"/>
          <w:szCs w:val="24"/>
          <w:lang w:val="en-US"/>
        </w:rPr>
        <w:t xml:space="preserve"> </w:t>
      </w:r>
      <w:r w:rsidRPr="00AD7EDC">
        <w:rPr>
          <w:rFonts w:ascii="Arial" w:hAnsi="Arial" w:cs="Arial"/>
          <w:sz w:val="24"/>
          <w:szCs w:val="24"/>
          <w:lang w:val="en-US"/>
        </w:rPr>
        <w:t>Th</w:t>
      </w:r>
      <w:r w:rsidR="00F133AC" w:rsidRPr="00AD7EDC">
        <w:rPr>
          <w:rFonts w:ascii="Arial" w:hAnsi="Arial" w:cs="Arial"/>
          <w:sz w:val="24"/>
          <w:szCs w:val="24"/>
          <w:lang w:val="en-US"/>
        </w:rPr>
        <w:t>e</w:t>
      </w:r>
      <w:r w:rsidRPr="00AD7EDC">
        <w:rPr>
          <w:rFonts w:ascii="Arial" w:hAnsi="Arial" w:cs="Arial"/>
          <w:sz w:val="24"/>
          <w:szCs w:val="24"/>
          <w:lang w:val="en-US"/>
        </w:rPr>
        <w:t xml:space="preserve"> </w:t>
      </w:r>
      <w:r w:rsidR="00DD7747">
        <w:rPr>
          <w:rFonts w:ascii="Arial" w:hAnsi="Arial" w:cs="Arial"/>
          <w:sz w:val="24"/>
          <w:szCs w:val="24"/>
          <w:lang w:val="en-US"/>
        </w:rPr>
        <w:t xml:space="preserve">compartment-dependent </w:t>
      </w:r>
      <w:r w:rsidRPr="00AD7EDC">
        <w:rPr>
          <w:rFonts w:ascii="Arial" w:hAnsi="Arial" w:cs="Arial"/>
          <w:sz w:val="24"/>
          <w:szCs w:val="24"/>
          <w:lang w:val="en-US"/>
        </w:rPr>
        <w:t>seg</w:t>
      </w:r>
      <w:r w:rsidR="0078474A" w:rsidRPr="00AD7EDC">
        <w:rPr>
          <w:rFonts w:ascii="Arial" w:hAnsi="Arial" w:cs="Arial"/>
          <w:sz w:val="24"/>
          <w:szCs w:val="24"/>
          <w:lang w:val="en-US"/>
        </w:rPr>
        <w:t xml:space="preserve">regation of the two </w:t>
      </w:r>
      <w:r w:rsidR="00994794" w:rsidRPr="00AD7EDC">
        <w:rPr>
          <w:rFonts w:ascii="Arial" w:hAnsi="Arial" w:cs="Arial"/>
          <w:sz w:val="24"/>
          <w:szCs w:val="24"/>
          <w:lang w:val="en-US"/>
        </w:rPr>
        <w:t xml:space="preserve">full capsid progenies </w:t>
      </w:r>
      <w:r w:rsidR="00F133AC" w:rsidRPr="00AD7EDC">
        <w:rPr>
          <w:rFonts w:ascii="Arial" w:hAnsi="Arial" w:cs="Arial"/>
          <w:sz w:val="24"/>
          <w:szCs w:val="24"/>
          <w:lang w:val="en-US"/>
        </w:rPr>
        <w:t xml:space="preserve">at increasing </w:t>
      </w:r>
      <w:r w:rsidR="00C50601" w:rsidRPr="00AD7EDC">
        <w:rPr>
          <w:rFonts w:ascii="Arial" w:hAnsi="Arial" w:cs="Arial"/>
          <w:sz w:val="24"/>
          <w:szCs w:val="24"/>
          <w:lang w:val="en-US"/>
        </w:rPr>
        <w:t>times</w:t>
      </w:r>
      <w:r w:rsidR="00762C7A">
        <w:rPr>
          <w:rFonts w:ascii="Arial" w:hAnsi="Arial" w:cs="Arial"/>
          <w:sz w:val="24"/>
          <w:szCs w:val="24"/>
          <w:lang w:val="en-US"/>
        </w:rPr>
        <w:t xml:space="preserve"> </w:t>
      </w:r>
      <w:r w:rsidR="00762C7A" w:rsidRPr="00762C7A">
        <w:rPr>
          <w:rFonts w:ascii="Arial" w:hAnsi="Arial" w:cs="Arial"/>
          <w:color w:val="FF0000"/>
          <w:sz w:val="24"/>
          <w:szCs w:val="24"/>
          <w:lang w:val="en-US"/>
        </w:rPr>
        <w:t>pi</w:t>
      </w:r>
      <w:r w:rsidR="00F133AC" w:rsidRPr="00AD7EDC">
        <w:rPr>
          <w:rFonts w:ascii="Arial" w:hAnsi="Arial" w:cs="Arial"/>
          <w:sz w:val="24"/>
          <w:szCs w:val="24"/>
          <w:lang w:val="en-US"/>
        </w:rPr>
        <w:t xml:space="preserve"> </w:t>
      </w:r>
      <w:r w:rsidR="00994794" w:rsidRPr="00AD7EDC">
        <w:rPr>
          <w:rFonts w:ascii="Arial" w:hAnsi="Arial" w:cs="Arial"/>
          <w:sz w:val="24"/>
          <w:szCs w:val="24"/>
          <w:lang w:val="en-US"/>
        </w:rPr>
        <w:t xml:space="preserve">reveals </w:t>
      </w:r>
      <w:r w:rsidR="00F133AC" w:rsidRPr="00AD7EDC">
        <w:rPr>
          <w:rFonts w:ascii="Arial" w:hAnsi="Arial" w:cs="Arial"/>
          <w:sz w:val="24"/>
          <w:szCs w:val="24"/>
          <w:lang w:val="en-US"/>
        </w:rPr>
        <w:t xml:space="preserve">the </w:t>
      </w:r>
      <w:r w:rsidR="00A365AC" w:rsidRPr="00AD7EDC">
        <w:rPr>
          <w:rFonts w:ascii="Arial" w:hAnsi="Arial" w:cs="Arial"/>
          <w:sz w:val="24"/>
          <w:szCs w:val="24"/>
          <w:lang w:val="en-US"/>
        </w:rPr>
        <w:t>existence</w:t>
      </w:r>
      <w:r w:rsidR="00F133AC" w:rsidRPr="00AD7EDC">
        <w:rPr>
          <w:rFonts w:ascii="Arial" w:hAnsi="Arial" w:cs="Arial"/>
          <w:sz w:val="24"/>
          <w:szCs w:val="24"/>
          <w:lang w:val="en-US"/>
        </w:rPr>
        <w:t xml:space="preserve"> of an active </w:t>
      </w:r>
      <w:r w:rsidR="00994794" w:rsidRPr="00AD7EDC">
        <w:rPr>
          <w:rFonts w:ascii="Arial" w:hAnsi="Arial" w:cs="Arial"/>
          <w:sz w:val="24"/>
          <w:szCs w:val="24"/>
          <w:lang w:val="en-US"/>
        </w:rPr>
        <w:t xml:space="preserve">mechanism of </w:t>
      </w:r>
      <w:r w:rsidR="00F133AC" w:rsidRPr="00AD7EDC">
        <w:rPr>
          <w:rFonts w:ascii="Arial" w:hAnsi="Arial" w:cs="Arial"/>
          <w:sz w:val="24"/>
          <w:szCs w:val="24"/>
          <w:lang w:val="en-US"/>
        </w:rPr>
        <w:t>n</w:t>
      </w:r>
      <w:r w:rsidR="00F133AC" w:rsidRPr="00AD7EDC">
        <w:rPr>
          <w:rFonts w:ascii="Arial" w:hAnsi="Arial" w:cs="Arial"/>
          <w:sz w:val="24"/>
          <w:szCs w:val="24"/>
          <w:lang w:val="en-US"/>
        </w:rPr>
        <w:t>u</w:t>
      </w:r>
      <w:r w:rsidR="00F133AC" w:rsidRPr="00AD7EDC">
        <w:rPr>
          <w:rFonts w:ascii="Arial" w:hAnsi="Arial" w:cs="Arial"/>
          <w:sz w:val="24"/>
          <w:szCs w:val="24"/>
          <w:lang w:val="en-US"/>
        </w:rPr>
        <w:t>cle</w:t>
      </w:r>
      <w:r w:rsidR="00994794" w:rsidRPr="00AD7EDC">
        <w:rPr>
          <w:rFonts w:ascii="Arial" w:hAnsi="Arial" w:cs="Arial"/>
          <w:sz w:val="24"/>
          <w:szCs w:val="24"/>
          <w:lang w:val="en-US"/>
        </w:rPr>
        <w:t xml:space="preserve">ar export and egress </w:t>
      </w:r>
      <w:r w:rsidR="00F77F23" w:rsidRPr="00AD7EDC">
        <w:rPr>
          <w:rFonts w:ascii="Arial" w:hAnsi="Arial" w:cs="Arial"/>
          <w:sz w:val="24"/>
          <w:szCs w:val="24"/>
          <w:lang w:val="en-US"/>
        </w:rPr>
        <w:t xml:space="preserve">involving </w:t>
      </w:r>
      <w:r w:rsidR="00DD7747">
        <w:rPr>
          <w:rFonts w:ascii="Arial" w:hAnsi="Arial" w:cs="Arial"/>
          <w:sz w:val="24"/>
          <w:szCs w:val="24"/>
          <w:lang w:val="en-US"/>
        </w:rPr>
        <w:t xml:space="preserve">exclusively </w:t>
      </w:r>
      <w:r w:rsidR="00F77F23" w:rsidRPr="00AD7EDC">
        <w:rPr>
          <w:rFonts w:ascii="Arial" w:hAnsi="Arial" w:cs="Arial"/>
          <w:sz w:val="24"/>
          <w:szCs w:val="24"/>
          <w:lang w:val="en-US"/>
        </w:rPr>
        <w:t>FC-P</w:t>
      </w:r>
      <w:r w:rsidR="00F77F23" w:rsidRPr="00AD7EDC">
        <w:rPr>
          <w:rFonts w:ascii="Arial" w:hAnsi="Arial" w:cs="Arial"/>
          <w:sz w:val="24"/>
          <w:szCs w:val="24"/>
          <w:vertAlign w:val="subscript"/>
          <w:lang w:val="en-US"/>
        </w:rPr>
        <w:t>2</w:t>
      </w:r>
      <w:r w:rsidR="00490A15" w:rsidRPr="00AD7EDC">
        <w:rPr>
          <w:rFonts w:ascii="Arial" w:hAnsi="Arial" w:cs="Arial"/>
          <w:sz w:val="24"/>
          <w:szCs w:val="24"/>
          <w:lang w:val="en-US"/>
        </w:rPr>
        <w:t xml:space="preserve"> </w:t>
      </w:r>
      <w:r w:rsidR="00DD7747">
        <w:rPr>
          <w:rFonts w:ascii="Arial" w:hAnsi="Arial" w:cs="Arial"/>
          <w:sz w:val="24"/>
          <w:szCs w:val="24"/>
          <w:lang w:val="en-US"/>
        </w:rPr>
        <w:t xml:space="preserve">particles </w:t>
      </w:r>
      <w:r w:rsidR="00490A15" w:rsidRPr="00AD7EDC">
        <w:rPr>
          <w:rFonts w:ascii="Arial" w:hAnsi="Arial" w:cs="Arial"/>
          <w:sz w:val="24"/>
          <w:szCs w:val="24"/>
          <w:lang w:val="en-US"/>
        </w:rPr>
        <w:t xml:space="preserve">and </w:t>
      </w:r>
      <w:r w:rsidR="00C50601" w:rsidRPr="00AD7EDC">
        <w:rPr>
          <w:rFonts w:ascii="Arial" w:hAnsi="Arial" w:cs="Arial"/>
          <w:sz w:val="24"/>
          <w:szCs w:val="24"/>
          <w:lang w:val="en-US"/>
        </w:rPr>
        <w:t>preceding</w:t>
      </w:r>
      <w:r w:rsidR="00994794" w:rsidRPr="00AD7EDC">
        <w:rPr>
          <w:rFonts w:ascii="Arial" w:hAnsi="Arial" w:cs="Arial"/>
          <w:sz w:val="24"/>
          <w:szCs w:val="24"/>
          <w:lang w:val="en-US"/>
        </w:rPr>
        <w:t xml:space="preserve"> the </w:t>
      </w:r>
      <w:r w:rsidR="00F133AC" w:rsidRPr="00AD7EDC">
        <w:rPr>
          <w:rFonts w:ascii="Arial" w:hAnsi="Arial" w:cs="Arial"/>
          <w:sz w:val="24"/>
          <w:szCs w:val="24"/>
          <w:lang w:val="en-US"/>
        </w:rPr>
        <w:t>pa</w:t>
      </w:r>
      <w:r w:rsidR="00F133AC" w:rsidRPr="00AD7EDC">
        <w:rPr>
          <w:rFonts w:ascii="Arial" w:hAnsi="Arial" w:cs="Arial"/>
          <w:sz w:val="24"/>
          <w:szCs w:val="24"/>
          <w:lang w:val="en-US"/>
        </w:rPr>
        <w:t>s</w:t>
      </w:r>
      <w:r w:rsidR="00F133AC" w:rsidRPr="00AD7EDC">
        <w:rPr>
          <w:rFonts w:ascii="Arial" w:hAnsi="Arial" w:cs="Arial"/>
          <w:sz w:val="24"/>
          <w:szCs w:val="24"/>
          <w:lang w:val="en-US"/>
        </w:rPr>
        <w:t xml:space="preserve">sive </w:t>
      </w:r>
      <w:r w:rsidR="00994794" w:rsidRPr="00AD7EDC">
        <w:rPr>
          <w:rFonts w:ascii="Arial" w:hAnsi="Arial" w:cs="Arial"/>
          <w:sz w:val="24"/>
          <w:szCs w:val="24"/>
          <w:lang w:val="en-US"/>
        </w:rPr>
        <w:t xml:space="preserve">release </w:t>
      </w:r>
      <w:r w:rsidR="00F77F23" w:rsidRPr="00AD7EDC">
        <w:rPr>
          <w:rFonts w:ascii="Arial" w:hAnsi="Arial" w:cs="Arial"/>
          <w:sz w:val="24"/>
          <w:szCs w:val="24"/>
          <w:lang w:val="en-US"/>
        </w:rPr>
        <w:t>of FC-P</w:t>
      </w:r>
      <w:r w:rsidR="00F77F23" w:rsidRPr="00AD7EDC">
        <w:rPr>
          <w:rFonts w:ascii="Arial" w:hAnsi="Arial" w:cs="Arial"/>
          <w:sz w:val="24"/>
          <w:szCs w:val="24"/>
          <w:vertAlign w:val="subscript"/>
          <w:lang w:val="en-US"/>
        </w:rPr>
        <w:t>1</w:t>
      </w:r>
      <w:r w:rsidR="00F77F23" w:rsidRPr="00AD7EDC">
        <w:rPr>
          <w:rFonts w:ascii="Arial" w:hAnsi="Arial" w:cs="Arial"/>
          <w:sz w:val="24"/>
          <w:szCs w:val="24"/>
          <w:lang w:val="en-US"/>
        </w:rPr>
        <w:t xml:space="preserve"> and EC </w:t>
      </w:r>
      <w:r w:rsidR="00A365AC" w:rsidRPr="00AD7EDC">
        <w:rPr>
          <w:rFonts w:ascii="Arial" w:hAnsi="Arial" w:cs="Arial"/>
          <w:sz w:val="24"/>
          <w:szCs w:val="24"/>
          <w:lang w:val="en-US"/>
        </w:rPr>
        <w:t>t</w:t>
      </w:r>
      <w:r w:rsidR="00FC41EB" w:rsidRPr="00AD7EDC">
        <w:rPr>
          <w:rFonts w:ascii="Arial" w:hAnsi="Arial" w:cs="Arial"/>
          <w:sz w:val="24"/>
          <w:szCs w:val="24"/>
          <w:lang w:val="en-US"/>
        </w:rPr>
        <w:t>h</w:t>
      </w:r>
      <w:r w:rsidR="00A365AC" w:rsidRPr="00AD7EDC">
        <w:rPr>
          <w:rFonts w:ascii="Arial" w:hAnsi="Arial" w:cs="Arial"/>
          <w:sz w:val="24"/>
          <w:szCs w:val="24"/>
          <w:lang w:val="en-US"/>
        </w:rPr>
        <w:t xml:space="preserve">rough </w:t>
      </w:r>
      <w:r w:rsidR="00994794" w:rsidRPr="00AD7EDC">
        <w:rPr>
          <w:rFonts w:ascii="Arial" w:hAnsi="Arial" w:cs="Arial"/>
          <w:sz w:val="24"/>
          <w:szCs w:val="24"/>
          <w:lang w:val="en-US"/>
        </w:rPr>
        <w:t xml:space="preserve">late </w:t>
      </w:r>
      <w:r w:rsidR="00490A15" w:rsidRPr="00AD7EDC">
        <w:rPr>
          <w:rFonts w:ascii="Arial" w:hAnsi="Arial" w:cs="Arial"/>
          <w:sz w:val="24"/>
          <w:szCs w:val="24"/>
          <w:lang w:val="en-US"/>
        </w:rPr>
        <w:t xml:space="preserve">virus-induced </w:t>
      </w:r>
      <w:r w:rsidR="00A365AC" w:rsidRPr="00AD7EDC">
        <w:rPr>
          <w:rFonts w:ascii="Arial" w:hAnsi="Arial" w:cs="Arial"/>
          <w:sz w:val="24"/>
          <w:szCs w:val="24"/>
          <w:lang w:val="en-US"/>
        </w:rPr>
        <w:t>cell lysis</w:t>
      </w:r>
      <w:r w:rsidRPr="00AD7EDC">
        <w:rPr>
          <w:rFonts w:ascii="Arial" w:hAnsi="Arial" w:cs="Arial"/>
          <w:sz w:val="24"/>
          <w:szCs w:val="24"/>
          <w:lang w:val="en-US"/>
        </w:rPr>
        <w:t xml:space="preserve">. </w:t>
      </w:r>
    </w:p>
    <w:p w:rsidR="00E52F1F" w:rsidRDefault="00CD3026" w:rsidP="00E52F1F">
      <w:pPr>
        <w:tabs>
          <w:tab w:val="left" w:pos="4264"/>
        </w:tabs>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FC-P</w:t>
      </w:r>
      <w:r w:rsidRPr="00AD7EDC">
        <w:rPr>
          <w:rFonts w:ascii="Arial" w:hAnsi="Arial" w:cs="Arial"/>
          <w:b/>
          <w:sz w:val="24"/>
          <w:szCs w:val="24"/>
          <w:vertAlign w:val="subscript"/>
          <w:lang w:val="en-US"/>
        </w:rPr>
        <w:t>1</w:t>
      </w:r>
      <w:r w:rsidRPr="00AD7EDC">
        <w:rPr>
          <w:rFonts w:ascii="Arial" w:hAnsi="Arial" w:cs="Arial"/>
          <w:b/>
          <w:sz w:val="24"/>
          <w:szCs w:val="24"/>
          <w:lang w:val="en-US"/>
        </w:rPr>
        <w:t xml:space="preserve"> </w:t>
      </w:r>
      <w:r w:rsidR="007C1B34" w:rsidRPr="00AD7EDC">
        <w:rPr>
          <w:rFonts w:ascii="Arial" w:hAnsi="Arial" w:cs="Arial"/>
          <w:b/>
          <w:sz w:val="24"/>
          <w:szCs w:val="24"/>
          <w:lang w:val="en-US"/>
        </w:rPr>
        <w:t>is</w:t>
      </w:r>
      <w:r w:rsidRPr="00AD7EDC">
        <w:rPr>
          <w:rFonts w:ascii="Arial" w:hAnsi="Arial" w:cs="Arial"/>
          <w:b/>
          <w:sz w:val="24"/>
          <w:szCs w:val="24"/>
          <w:lang w:val="en-US"/>
        </w:rPr>
        <w:t xml:space="preserve"> the precursor of FC-P</w:t>
      </w:r>
      <w:r w:rsidRPr="00AD7EDC">
        <w:rPr>
          <w:rFonts w:ascii="Arial" w:hAnsi="Arial" w:cs="Arial"/>
          <w:b/>
          <w:sz w:val="24"/>
          <w:szCs w:val="24"/>
          <w:vertAlign w:val="subscript"/>
          <w:lang w:val="en-US"/>
        </w:rPr>
        <w:t>2</w:t>
      </w:r>
      <w:r w:rsidRPr="00AD7EDC">
        <w:rPr>
          <w:rFonts w:ascii="Arial" w:hAnsi="Arial" w:cs="Arial"/>
          <w:sz w:val="24"/>
          <w:szCs w:val="24"/>
          <w:lang w:val="en-US"/>
        </w:rPr>
        <w:t xml:space="preserve">. </w:t>
      </w:r>
      <w:r w:rsidR="00F0167F" w:rsidRPr="00AD7EDC">
        <w:rPr>
          <w:rFonts w:ascii="Arial" w:hAnsi="Arial" w:cs="Arial"/>
          <w:sz w:val="24"/>
          <w:szCs w:val="24"/>
          <w:lang w:val="en-US"/>
        </w:rPr>
        <w:t xml:space="preserve">During infection </w:t>
      </w:r>
      <w:r w:rsidR="00890466" w:rsidRPr="00AD7EDC">
        <w:rPr>
          <w:rFonts w:ascii="Arial" w:hAnsi="Arial" w:cs="Arial"/>
          <w:sz w:val="24"/>
          <w:szCs w:val="24"/>
          <w:lang w:val="en-US"/>
        </w:rPr>
        <w:t>in the presence of neura</w:t>
      </w:r>
      <w:r w:rsidR="00890466" w:rsidRPr="00AD7EDC">
        <w:rPr>
          <w:rFonts w:ascii="Arial" w:hAnsi="Arial" w:cs="Arial"/>
          <w:sz w:val="24"/>
          <w:szCs w:val="24"/>
          <w:lang w:val="en-US"/>
        </w:rPr>
        <w:t>m</w:t>
      </w:r>
      <w:r w:rsidR="00890466" w:rsidRPr="00AD7EDC">
        <w:rPr>
          <w:rFonts w:ascii="Arial" w:hAnsi="Arial" w:cs="Arial"/>
          <w:sz w:val="24"/>
          <w:szCs w:val="24"/>
          <w:lang w:val="en-US"/>
        </w:rPr>
        <w:t xml:space="preserve">inidase and </w:t>
      </w:r>
      <w:r w:rsidR="00FB6B43">
        <w:rPr>
          <w:rFonts w:ascii="Arial" w:hAnsi="Arial" w:cs="Arial"/>
          <w:sz w:val="24"/>
          <w:szCs w:val="24"/>
          <w:lang w:val="en-US"/>
        </w:rPr>
        <w:t>anti-capsid</w:t>
      </w:r>
      <w:r w:rsidR="00FB6B43" w:rsidRPr="00AD7EDC">
        <w:rPr>
          <w:rFonts w:ascii="Arial" w:hAnsi="Arial" w:cs="Arial"/>
          <w:sz w:val="24"/>
          <w:szCs w:val="24"/>
          <w:lang w:val="en-US"/>
        </w:rPr>
        <w:t xml:space="preserve"> </w:t>
      </w:r>
      <w:r w:rsidR="00890466" w:rsidRPr="00AD7EDC">
        <w:rPr>
          <w:rFonts w:ascii="Arial" w:hAnsi="Arial" w:cs="Arial"/>
          <w:sz w:val="24"/>
          <w:szCs w:val="24"/>
          <w:lang w:val="en-US"/>
        </w:rPr>
        <w:t>antibody to prevent reinfections</w:t>
      </w:r>
      <w:r w:rsidR="007224F7" w:rsidRPr="00AD7EDC">
        <w:rPr>
          <w:rFonts w:ascii="Arial" w:hAnsi="Arial" w:cs="Arial"/>
          <w:sz w:val="24"/>
          <w:szCs w:val="24"/>
          <w:lang w:val="en-US"/>
        </w:rPr>
        <w:t>, FC-P</w:t>
      </w:r>
      <w:r w:rsidR="007224F7" w:rsidRPr="00AD7EDC">
        <w:rPr>
          <w:rFonts w:ascii="Arial" w:hAnsi="Arial" w:cs="Arial"/>
          <w:sz w:val="24"/>
          <w:szCs w:val="24"/>
          <w:vertAlign w:val="subscript"/>
          <w:lang w:val="en-US"/>
        </w:rPr>
        <w:t>1</w:t>
      </w:r>
      <w:r w:rsidR="007224F7" w:rsidRPr="00AD7EDC">
        <w:rPr>
          <w:rFonts w:ascii="Arial" w:hAnsi="Arial" w:cs="Arial"/>
          <w:sz w:val="24"/>
          <w:szCs w:val="24"/>
          <w:lang w:val="en-US"/>
        </w:rPr>
        <w:t xml:space="preserve"> was the first</w:t>
      </w:r>
      <w:r w:rsidR="00690FDC" w:rsidRPr="00ED7938">
        <w:rPr>
          <w:rFonts w:ascii="Arial" w:hAnsi="Arial" w:cs="Arial"/>
          <w:sz w:val="24"/>
          <w:szCs w:val="24"/>
          <w:lang w:val="en-US"/>
        </w:rPr>
        <w:t xml:space="preserve"> popul</w:t>
      </w:r>
      <w:r w:rsidR="00690FDC" w:rsidRPr="00ED7938">
        <w:rPr>
          <w:rFonts w:ascii="Arial" w:hAnsi="Arial" w:cs="Arial"/>
          <w:sz w:val="24"/>
          <w:szCs w:val="24"/>
          <w:lang w:val="en-US"/>
        </w:rPr>
        <w:t>a</w:t>
      </w:r>
      <w:r w:rsidR="00690FDC" w:rsidRPr="00ED7938">
        <w:rPr>
          <w:rFonts w:ascii="Arial" w:hAnsi="Arial" w:cs="Arial"/>
          <w:sz w:val="24"/>
          <w:szCs w:val="24"/>
          <w:lang w:val="en-US"/>
        </w:rPr>
        <w:t>tion</w:t>
      </w:r>
      <w:r w:rsidR="007224F7" w:rsidRPr="00ED7938">
        <w:rPr>
          <w:rFonts w:ascii="Arial" w:hAnsi="Arial" w:cs="Arial"/>
          <w:sz w:val="24"/>
          <w:szCs w:val="24"/>
          <w:lang w:val="en-US"/>
        </w:rPr>
        <w:t xml:space="preserve"> </w:t>
      </w:r>
      <w:r w:rsidR="007224F7" w:rsidRPr="00AD7EDC">
        <w:rPr>
          <w:rFonts w:ascii="Arial" w:hAnsi="Arial" w:cs="Arial"/>
          <w:sz w:val="24"/>
          <w:szCs w:val="24"/>
          <w:lang w:val="en-US"/>
        </w:rPr>
        <w:t xml:space="preserve">to appear in the nucleus of </w:t>
      </w:r>
      <w:r w:rsidR="00FB6B43">
        <w:rPr>
          <w:rFonts w:ascii="Arial" w:hAnsi="Arial" w:cs="Arial"/>
          <w:sz w:val="24"/>
          <w:szCs w:val="24"/>
          <w:lang w:val="en-US"/>
        </w:rPr>
        <w:t xml:space="preserve">murine </w:t>
      </w:r>
      <w:r w:rsidR="007224F7" w:rsidRPr="00AD7EDC">
        <w:rPr>
          <w:rFonts w:ascii="Arial" w:hAnsi="Arial" w:cs="Arial"/>
          <w:sz w:val="24"/>
          <w:szCs w:val="24"/>
          <w:lang w:val="en-US"/>
        </w:rPr>
        <w:t xml:space="preserve">A9 and </w:t>
      </w:r>
      <w:r w:rsidR="00FB6B43">
        <w:rPr>
          <w:rFonts w:ascii="Arial" w:hAnsi="Arial" w:cs="Arial"/>
          <w:sz w:val="24"/>
          <w:szCs w:val="24"/>
          <w:lang w:val="en-US"/>
        </w:rPr>
        <w:t xml:space="preserve">human transformed </w:t>
      </w:r>
      <w:r w:rsidR="007224F7" w:rsidRPr="00AD7EDC">
        <w:rPr>
          <w:rFonts w:ascii="Arial" w:hAnsi="Arial" w:cs="Arial"/>
          <w:sz w:val="24"/>
          <w:szCs w:val="24"/>
          <w:lang w:val="en-US"/>
        </w:rPr>
        <w:t>NB324K cells</w:t>
      </w:r>
      <w:r w:rsidR="00E52F1F">
        <w:rPr>
          <w:rFonts w:ascii="Arial" w:hAnsi="Arial" w:cs="Arial"/>
          <w:sz w:val="24"/>
          <w:szCs w:val="24"/>
          <w:lang w:val="en-US"/>
        </w:rPr>
        <w:t>. While in NB324K cells</w:t>
      </w:r>
      <w:r w:rsidR="002A749D" w:rsidRPr="00AD7EDC">
        <w:rPr>
          <w:rFonts w:ascii="Arial" w:hAnsi="Arial" w:cs="Arial"/>
          <w:sz w:val="24"/>
          <w:szCs w:val="24"/>
          <w:lang w:val="en-US"/>
        </w:rPr>
        <w:t xml:space="preserve"> FC-P</w:t>
      </w:r>
      <w:r w:rsidR="002A749D" w:rsidRPr="00AD7EDC">
        <w:rPr>
          <w:rFonts w:ascii="Arial" w:hAnsi="Arial" w:cs="Arial"/>
          <w:sz w:val="24"/>
          <w:szCs w:val="24"/>
          <w:vertAlign w:val="subscript"/>
          <w:lang w:val="en-US"/>
        </w:rPr>
        <w:t>1</w:t>
      </w:r>
      <w:r w:rsidR="002A749D" w:rsidRPr="00AD7EDC">
        <w:rPr>
          <w:rFonts w:ascii="Arial" w:hAnsi="Arial" w:cs="Arial"/>
          <w:sz w:val="24"/>
          <w:szCs w:val="24"/>
          <w:lang w:val="en-US"/>
        </w:rPr>
        <w:t xml:space="preserve"> disappear</w:t>
      </w:r>
      <w:r w:rsidR="00F9430B" w:rsidRPr="00AD7EDC">
        <w:rPr>
          <w:rFonts w:ascii="Arial" w:hAnsi="Arial" w:cs="Arial"/>
          <w:sz w:val="24"/>
          <w:szCs w:val="24"/>
          <w:lang w:val="en-US"/>
        </w:rPr>
        <w:t>ed</w:t>
      </w:r>
      <w:r w:rsidR="002A749D" w:rsidRPr="00AD7EDC">
        <w:rPr>
          <w:rFonts w:ascii="Arial" w:hAnsi="Arial" w:cs="Arial"/>
          <w:sz w:val="24"/>
          <w:szCs w:val="24"/>
          <w:lang w:val="en-US"/>
        </w:rPr>
        <w:t xml:space="preserve"> </w:t>
      </w:r>
      <w:r w:rsidR="00FB6B43">
        <w:rPr>
          <w:rFonts w:ascii="Arial" w:hAnsi="Arial" w:cs="Arial"/>
          <w:sz w:val="24"/>
          <w:szCs w:val="24"/>
          <w:lang w:val="en-US"/>
        </w:rPr>
        <w:t xml:space="preserve">progressively </w:t>
      </w:r>
      <w:r w:rsidR="002A749D" w:rsidRPr="00AD7EDC">
        <w:rPr>
          <w:rFonts w:ascii="Arial" w:hAnsi="Arial" w:cs="Arial"/>
          <w:sz w:val="24"/>
          <w:szCs w:val="24"/>
          <w:lang w:val="en-US"/>
        </w:rPr>
        <w:t>to give rise to FC-P</w:t>
      </w:r>
      <w:r w:rsidR="002A749D" w:rsidRPr="00AD7EDC">
        <w:rPr>
          <w:rFonts w:ascii="Arial" w:hAnsi="Arial" w:cs="Arial"/>
          <w:sz w:val="24"/>
          <w:szCs w:val="24"/>
          <w:vertAlign w:val="subscript"/>
          <w:lang w:val="en-US"/>
        </w:rPr>
        <w:t>2</w:t>
      </w:r>
      <w:r w:rsidR="002A749D" w:rsidRPr="00AD7EDC">
        <w:rPr>
          <w:rFonts w:ascii="Arial" w:hAnsi="Arial" w:cs="Arial"/>
          <w:sz w:val="24"/>
          <w:szCs w:val="24"/>
          <w:lang w:val="en-US"/>
        </w:rPr>
        <w:t xml:space="preserve">, in A9 cells this </w:t>
      </w:r>
      <w:r w:rsidR="00C50601" w:rsidRPr="00AD7EDC">
        <w:rPr>
          <w:rFonts w:ascii="Arial" w:hAnsi="Arial" w:cs="Arial"/>
          <w:sz w:val="24"/>
          <w:szCs w:val="24"/>
          <w:lang w:val="en-US"/>
        </w:rPr>
        <w:t>transfer</w:t>
      </w:r>
      <w:r w:rsidR="002A749D" w:rsidRPr="00AD7EDC">
        <w:rPr>
          <w:rFonts w:ascii="Arial" w:hAnsi="Arial" w:cs="Arial"/>
          <w:sz w:val="24"/>
          <w:szCs w:val="24"/>
          <w:lang w:val="en-US"/>
        </w:rPr>
        <w:t xml:space="preserve"> </w:t>
      </w:r>
      <w:r w:rsidR="00F9430B" w:rsidRPr="00AD7EDC">
        <w:rPr>
          <w:rFonts w:ascii="Arial" w:hAnsi="Arial" w:cs="Arial"/>
          <w:sz w:val="24"/>
          <w:szCs w:val="24"/>
          <w:lang w:val="en-US"/>
        </w:rPr>
        <w:t>was</w:t>
      </w:r>
      <w:r w:rsidR="002A749D" w:rsidRPr="00AD7EDC">
        <w:rPr>
          <w:rFonts w:ascii="Arial" w:hAnsi="Arial" w:cs="Arial"/>
          <w:sz w:val="24"/>
          <w:szCs w:val="24"/>
          <w:lang w:val="en-US"/>
        </w:rPr>
        <w:t xml:space="preserve"> less efficient</w:t>
      </w:r>
      <w:r w:rsidR="00E52F1F">
        <w:rPr>
          <w:rFonts w:ascii="Arial" w:hAnsi="Arial" w:cs="Arial"/>
          <w:sz w:val="24"/>
          <w:szCs w:val="24"/>
          <w:lang w:val="en-US"/>
        </w:rPr>
        <w:t>,</w:t>
      </w:r>
      <w:r w:rsidR="002A749D" w:rsidRPr="00AD7EDC">
        <w:rPr>
          <w:rFonts w:ascii="Arial" w:hAnsi="Arial" w:cs="Arial"/>
          <w:sz w:val="24"/>
          <w:szCs w:val="24"/>
          <w:lang w:val="en-US"/>
        </w:rPr>
        <w:t xml:space="preserve"> leading to the accumulation of both populations</w:t>
      </w:r>
      <w:r w:rsidR="002A749D" w:rsidRPr="00AD7EDC">
        <w:rPr>
          <w:rFonts w:ascii="Arial" w:hAnsi="Arial" w:cs="Arial"/>
          <w:sz w:val="24"/>
          <w:szCs w:val="24"/>
          <w:vertAlign w:val="subscript"/>
          <w:lang w:val="en-US"/>
        </w:rPr>
        <w:t xml:space="preserve"> </w:t>
      </w:r>
      <w:r w:rsidR="007224F7" w:rsidRPr="00AD7EDC">
        <w:rPr>
          <w:rFonts w:ascii="Arial" w:hAnsi="Arial" w:cs="Arial"/>
          <w:sz w:val="24"/>
          <w:szCs w:val="24"/>
          <w:lang w:val="en-US"/>
        </w:rPr>
        <w:t>(</w:t>
      </w:r>
      <w:r w:rsidR="002A749D" w:rsidRPr="00AD7EDC">
        <w:rPr>
          <w:rFonts w:ascii="Arial" w:hAnsi="Arial" w:cs="Arial"/>
          <w:sz w:val="24"/>
          <w:szCs w:val="24"/>
          <w:lang w:val="en-US"/>
        </w:rPr>
        <w:t>Fig. 4A</w:t>
      </w:r>
      <w:r w:rsidR="00DD1AA6" w:rsidRPr="00AD7EDC">
        <w:rPr>
          <w:rFonts w:ascii="Arial" w:hAnsi="Arial" w:cs="Arial"/>
          <w:sz w:val="24"/>
          <w:szCs w:val="24"/>
          <w:lang w:val="en-US"/>
        </w:rPr>
        <w:t xml:space="preserve"> and Fig. </w:t>
      </w:r>
      <w:r w:rsidR="00F0167F" w:rsidRPr="00AD7EDC">
        <w:rPr>
          <w:rFonts w:ascii="Arial" w:hAnsi="Arial" w:cs="Arial"/>
          <w:sz w:val="24"/>
          <w:szCs w:val="24"/>
          <w:lang w:val="en-US"/>
        </w:rPr>
        <w:t>5A</w:t>
      </w:r>
      <w:r w:rsidR="007224F7" w:rsidRPr="00AD7EDC">
        <w:rPr>
          <w:rFonts w:ascii="Arial" w:hAnsi="Arial" w:cs="Arial"/>
          <w:sz w:val="24"/>
          <w:szCs w:val="24"/>
          <w:lang w:val="en-US"/>
        </w:rPr>
        <w:t>)</w:t>
      </w:r>
      <w:r w:rsidR="002A749D" w:rsidRPr="00AD7EDC">
        <w:rPr>
          <w:rFonts w:ascii="Arial" w:hAnsi="Arial" w:cs="Arial"/>
          <w:sz w:val="24"/>
          <w:szCs w:val="24"/>
          <w:lang w:val="en-US"/>
        </w:rPr>
        <w:t xml:space="preserve">. In order to </w:t>
      </w:r>
      <w:r w:rsidR="00C61356">
        <w:rPr>
          <w:rFonts w:ascii="Arial" w:hAnsi="Arial" w:cs="Arial"/>
          <w:sz w:val="24"/>
          <w:szCs w:val="24"/>
          <w:lang w:val="en-US"/>
        </w:rPr>
        <w:t>further confirm</w:t>
      </w:r>
      <w:r w:rsidR="00C61356" w:rsidRPr="00AD7EDC">
        <w:rPr>
          <w:rFonts w:ascii="Arial" w:hAnsi="Arial" w:cs="Arial"/>
          <w:sz w:val="24"/>
          <w:szCs w:val="24"/>
          <w:lang w:val="en-US"/>
        </w:rPr>
        <w:t xml:space="preserve"> </w:t>
      </w:r>
      <w:r w:rsidR="002A749D" w:rsidRPr="00AD7EDC">
        <w:rPr>
          <w:rFonts w:ascii="Arial" w:hAnsi="Arial" w:cs="Arial"/>
          <w:sz w:val="24"/>
          <w:szCs w:val="24"/>
          <w:lang w:val="en-US"/>
        </w:rPr>
        <w:t>FC-P</w:t>
      </w:r>
      <w:r w:rsidR="002A749D" w:rsidRPr="00AD7EDC">
        <w:rPr>
          <w:rFonts w:ascii="Arial" w:hAnsi="Arial" w:cs="Arial"/>
          <w:sz w:val="24"/>
          <w:szCs w:val="24"/>
          <w:vertAlign w:val="subscript"/>
          <w:lang w:val="en-US"/>
        </w:rPr>
        <w:t>1</w:t>
      </w:r>
      <w:r w:rsidR="00C61356">
        <w:rPr>
          <w:rFonts w:ascii="Arial" w:hAnsi="Arial" w:cs="Arial"/>
          <w:sz w:val="24"/>
          <w:szCs w:val="24"/>
          <w:vertAlign w:val="subscript"/>
          <w:lang w:val="en-US"/>
        </w:rPr>
        <w:t xml:space="preserve"> </w:t>
      </w:r>
      <w:r w:rsidR="00C61356">
        <w:rPr>
          <w:rFonts w:ascii="Arial" w:hAnsi="Arial" w:cs="Arial"/>
          <w:sz w:val="24"/>
          <w:szCs w:val="24"/>
          <w:lang w:val="en-US"/>
        </w:rPr>
        <w:t>as</w:t>
      </w:r>
      <w:r w:rsidR="002A749D" w:rsidRPr="00AD7EDC">
        <w:rPr>
          <w:rFonts w:ascii="Arial" w:hAnsi="Arial" w:cs="Arial"/>
          <w:sz w:val="24"/>
          <w:szCs w:val="24"/>
          <w:lang w:val="en-US"/>
        </w:rPr>
        <w:t xml:space="preserve"> </w:t>
      </w:r>
      <w:r w:rsidR="00890466" w:rsidRPr="00AD7EDC">
        <w:rPr>
          <w:rFonts w:ascii="Arial" w:hAnsi="Arial" w:cs="Arial"/>
          <w:sz w:val="24"/>
          <w:szCs w:val="24"/>
          <w:lang w:val="en-US"/>
        </w:rPr>
        <w:t>precur</w:t>
      </w:r>
      <w:r w:rsidR="002A749D" w:rsidRPr="00AD7EDC">
        <w:rPr>
          <w:rFonts w:ascii="Arial" w:hAnsi="Arial" w:cs="Arial"/>
          <w:sz w:val="24"/>
          <w:szCs w:val="24"/>
          <w:lang w:val="en-US"/>
        </w:rPr>
        <w:t>sor of FC-P</w:t>
      </w:r>
      <w:r w:rsidR="002A749D" w:rsidRPr="00AD7EDC">
        <w:rPr>
          <w:rFonts w:ascii="Arial" w:hAnsi="Arial" w:cs="Arial"/>
          <w:sz w:val="24"/>
          <w:szCs w:val="24"/>
          <w:vertAlign w:val="subscript"/>
          <w:lang w:val="en-US"/>
        </w:rPr>
        <w:t>2</w:t>
      </w:r>
      <w:r w:rsidR="002A749D" w:rsidRPr="00AD7EDC">
        <w:rPr>
          <w:rFonts w:ascii="Arial" w:hAnsi="Arial" w:cs="Arial"/>
          <w:sz w:val="24"/>
          <w:szCs w:val="24"/>
          <w:lang w:val="en-US"/>
        </w:rPr>
        <w:t>,</w:t>
      </w:r>
      <w:r w:rsidR="002A749D" w:rsidRPr="00AD7EDC">
        <w:rPr>
          <w:rFonts w:ascii="Arial" w:hAnsi="Arial" w:cs="Arial"/>
          <w:sz w:val="24"/>
          <w:szCs w:val="24"/>
          <w:vertAlign w:val="subscript"/>
          <w:lang w:val="en-US"/>
        </w:rPr>
        <w:t xml:space="preserve"> </w:t>
      </w:r>
      <w:r w:rsidR="00C61356">
        <w:rPr>
          <w:rFonts w:ascii="Arial" w:hAnsi="Arial" w:cs="Arial"/>
          <w:sz w:val="24"/>
          <w:szCs w:val="24"/>
          <w:lang w:val="en-US"/>
        </w:rPr>
        <w:t xml:space="preserve">NB324K cells were </w:t>
      </w:r>
      <w:r w:rsidR="002A749D" w:rsidRPr="00AD7EDC">
        <w:rPr>
          <w:rFonts w:ascii="Arial" w:hAnsi="Arial" w:cs="Arial"/>
          <w:sz w:val="24"/>
          <w:szCs w:val="24"/>
          <w:lang w:val="en-US"/>
        </w:rPr>
        <w:t>t</w:t>
      </w:r>
      <w:r w:rsidRPr="00AD7EDC">
        <w:rPr>
          <w:rFonts w:ascii="Arial" w:hAnsi="Arial" w:cs="Arial"/>
          <w:sz w:val="24"/>
          <w:szCs w:val="24"/>
          <w:lang w:val="en-US"/>
        </w:rPr>
        <w:t>ransfect</w:t>
      </w:r>
      <w:r w:rsidR="00C61356">
        <w:rPr>
          <w:rFonts w:ascii="Arial" w:hAnsi="Arial" w:cs="Arial"/>
          <w:sz w:val="24"/>
          <w:szCs w:val="24"/>
          <w:lang w:val="en-US"/>
        </w:rPr>
        <w:t>ed</w:t>
      </w:r>
      <w:r w:rsidRPr="00AD7EDC">
        <w:rPr>
          <w:rFonts w:ascii="Arial" w:hAnsi="Arial" w:cs="Arial"/>
          <w:sz w:val="24"/>
          <w:szCs w:val="24"/>
          <w:lang w:val="en-US"/>
        </w:rPr>
        <w:t xml:space="preserve"> </w:t>
      </w:r>
      <w:r w:rsidR="002A749D" w:rsidRPr="00AD7EDC">
        <w:rPr>
          <w:rFonts w:ascii="Arial" w:hAnsi="Arial" w:cs="Arial"/>
          <w:sz w:val="24"/>
          <w:szCs w:val="24"/>
          <w:lang w:val="en-US"/>
        </w:rPr>
        <w:t xml:space="preserve">in the presence of </w:t>
      </w:r>
      <w:r w:rsidRPr="00AD7EDC">
        <w:rPr>
          <w:rFonts w:ascii="Arial" w:hAnsi="Arial" w:cs="Arial"/>
          <w:sz w:val="24"/>
          <w:szCs w:val="24"/>
          <w:lang w:val="en-US"/>
        </w:rPr>
        <w:t>neuraminidase</w:t>
      </w:r>
      <w:r w:rsidR="002A749D" w:rsidRPr="00AD7EDC">
        <w:rPr>
          <w:rFonts w:ascii="Arial" w:hAnsi="Arial" w:cs="Arial"/>
          <w:sz w:val="24"/>
          <w:szCs w:val="24"/>
          <w:lang w:val="en-US"/>
        </w:rPr>
        <w:t xml:space="preserve"> and </w:t>
      </w:r>
      <w:r w:rsidR="00FB6B43">
        <w:rPr>
          <w:rFonts w:ascii="Arial" w:hAnsi="Arial" w:cs="Arial"/>
          <w:sz w:val="24"/>
          <w:szCs w:val="24"/>
          <w:lang w:val="en-US"/>
        </w:rPr>
        <w:t>anti-capsid</w:t>
      </w:r>
      <w:r w:rsidR="00FB6B43" w:rsidRPr="00AD7EDC">
        <w:rPr>
          <w:rFonts w:ascii="Arial" w:hAnsi="Arial" w:cs="Arial"/>
          <w:sz w:val="24"/>
          <w:szCs w:val="24"/>
          <w:lang w:val="en-US"/>
        </w:rPr>
        <w:t xml:space="preserve"> </w:t>
      </w:r>
      <w:r w:rsidR="002A749D" w:rsidRPr="00AD7EDC">
        <w:rPr>
          <w:rFonts w:ascii="Arial" w:hAnsi="Arial" w:cs="Arial"/>
          <w:sz w:val="24"/>
          <w:szCs w:val="24"/>
          <w:lang w:val="en-US"/>
        </w:rPr>
        <w:t>antibody</w:t>
      </w:r>
      <w:r w:rsidRPr="00AD7EDC">
        <w:rPr>
          <w:rFonts w:ascii="Arial" w:hAnsi="Arial" w:cs="Arial"/>
          <w:sz w:val="24"/>
          <w:szCs w:val="24"/>
          <w:lang w:val="en-US"/>
        </w:rPr>
        <w: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002A749D" w:rsidRPr="00AD7EDC">
        <w:rPr>
          <w:rFonts w:ascii="Arial" w:hAnsi="Arial" w:cs="Arial"/>
          <w:sz w:val="24"/>
          <w:szCs w:val="24"/>
          <w:lang w:val="en-US"/>
        </w:rPr>
        <w:t xml:space="preserve"> progeny </w:t>
      </w:r>
      <w:proofErr w:type="spellStart"/>
      <w:r w:rsidR="002A749D" w:rsidRPr="00AD7EDC">
        <w:rPr>
          <w:rFonts w:ascii="Arial" w:hAnsi="Arial" w:cs="Arial"/>
          <w:sz w:val="24"/>
          <w:szCs w:val="24"/>
          <w:lang w:val="en-US"/>
        </w:rPr>
        <w:t>virions</w:t>
      </w:r>
      <w:proofErr w:type="spellEnd"/>
      <w:r w:rsidR="002A749D" w:rsidRPr="00AD7EDC">
        <w:rPr>
          <w:rFonts w:ascii="Arial" w:hAnsi="Arial" w:cs="Arial"/>
          <w:sz w:val="24"/>
          <w:szCs w:val="24"/>
          <w:lang w:val="en-US"/>
        </w:rPr>
        <w:t xml:space="preserve"> </w:t>
      </w:r>
      <w:r w:rsidR="00890466" w:rsidRPr="00AD7EDC">
        <w:rPr>
          <w:rFonts w:ascii="Arial" w:hAnsi="Arial" w:cs="Arial"/>
          <w:sz w:val="24"/>
          <w:szCs w:val="24"/>
          <w:lang w:val="en-US"/>
        </w:rPr>
        <w:t>were</w:t>
      </w:r>
      <w:r w:rsidR="002A749D" w:rsidRPr="00AD7EDC">
        <w:rPr>
          <w:rFonts w:ascii="Arial" w:hAnsi="Arial" w:cs="Arial"/>
          <w:sz w:val="24"/>
          <w:szCs w:val="24"/>
          <w:lang w:val="en-US"/>
        </w:rPr>
        <w:t xml:space="preserve"> quantitatively </w:t>
      </w:r>
      <w:r w:rsidRPr="00AD7EDC">
        <w:rPr>
          <w:rFonts w:ascii="Arial" w:hAnsi="Arial" w:cs="Arial"/>
          <w:sz w:val="24"/>
          <w:szCs w:val="24"/>
          <w:lang w:val="en-US"/>
        </w:rPr>
        <w:t xml:space="preserve">analyzed by AEX-qPCR at 24 and 48 </w:t>
      </w:r>
      <w:proofErr w:type="spellStart"/>
      <w:r w:rsidRPr="00AD7EDC">
        <w:rPr>
          <w:rFonts w:ascii="Arial" w:hAnsi="Arial" w:cs="Arial"/>
          <w:sz w:val="24"/>
          <w:szCs w:val="24"/>
          <w:lang w:val="en-US"/>
        </w:rPr>
        <w:t>hp</w:t>
      </w:r>
      <w:r w:rsidR="00E52F1F">
        <w:rPr>
          <w:rFonts w:ascii="Arial" w:hAnsi="Arial" w:cs="Arial"/>
          <w:sz w:val="24"/>
          <w:szCs w:val="24"/>
          <w:lang w:val="en-US"/>
        </w:rPr>
        <w:t>t</w:t>
      </w:r>
      <w:proofErr w:type="spellEnd"/>
      <w:r w:rsidR="002A749D" w:rsidRPr="00AD7EDC">
        <w:rPr>
          <w:rFonts w:ascii="Arial" w:hAnsi="Arial" w:cs="Arial"/>
          <w:sz w:val="24"/>
          <w:szCs w:val="24"/>
          <w:lang w:val="en-US"/>
        </w:rPr>
        <w:t xml:space="preserve"> </w:t>
      </w:r>
      <w:r w:rsidRPr="00AD7EDC">
        <w:rPr>
          <w:rFonts w:ascii="Arial" w:hAnsi="Arial" w:cs="Arial"/>
          <w:sz w:val="24"/>
          <w:szCs w:val="24"/>
          <w:lang w:val="en-US"/>
        </w:rPr>
        <w:t xml:space="preserve">when </w:t>
      </w:r>
      <w:r w:rsidR="002A749D" w:rsidRPr="00AD7EDC">
        <w:rPr>
          <w:rFonts w:ascii="Arial" w:hAnsi="Arial" w:cs="Arial"/>
          <w:sz w:val="24"/>
          <w:szCs w:val="24"/>
          <w:lang w:val="en-US"/>
        </w:rPr>
        <w:t xml:space="preserve">no significant </w:t>
      </w:r>
      <w:r w:rsidR="002A749D" w:rsidRPr="00AD7EDC">
        <w:rPr>
          <w:rFonts w:ascii="Arial" w:hAnsi="Arial" w:cs="Arial"/>
          <w:i/>
          <w:sz w:val="24"/>
          <w:szCs w:val="24"/>
          <w:lang w:val="en-US"/>
        </w:rPr>
        <w:t>de novo</w:t>
      </w:r>
      <w:r w:rsidR="002A749D" w:rsidRPr="00AD7EDC">
        <w:rPr>
          <w:rFonts w:ascii="Arial" w:hAnsi="Arial" w:cs="Arial"/>
          <w:sz w:val="24"/>
          <w:szCs w:val="24"/>
          <w:lang w:val="en-US"/>
        </w:rPr>
        <w:t xml:space="preserve"> production or degradation of </w:t>
      </w:r>
      <w:r w:rsidRPr="00AD7EDC">
        <w:rPr>
          <w:rFonts w:ascii="Arial" w:hAnsi="Arial" w:cs="Arial"/>
          <w:sz w:val="24"/>
          <w:szCs w:val="24"/>
          <w:lang w:val="en-US"/>
        </w:rPr>
        <w:t xml:space="preserve">viral </w:t>
      </w:r>
      <w:r w:rsidR="002A749D" w:rsidRPr="00AD7EDC">
        <w:rPr>
          <w:rFonts w:ascii="Arial" w:hAnsi="Arial" w:cs="Arial"/>
          <w:sz w:val="24"/>
          <w:szCs w:val="24"/>
          <w:lang w:val="en-US"/>
        </w:rPr>
        <w:t>progeny</w:t>
      </w:r>
      <w:r w:rsidRPr="00AD7EDC">
        <w:rPr>
          <w:rFonts w:ascii="Arial" w:hAnsi="Arial" w:cs="Arial"/>
          <w:sz w:val="24"/>
          <w:szCs w:val="24"/>
          <w:lang w:val="en-US"/>
        </w:rPr>
        <w:t xml:space="preserve"> </w:t>
      </w:r>
      <w:r w:rsidR="002A749D" w:rsidRPr="00AD7EDC">
        <w:rPr>
          <w:rFonts w:ascii="Arial" w:hAnsi="Arial" w:cs="Arial"/>
          <w:sz w:val="24"/>
          <w:szCs w:val="24"/>
          <w:lang w:val="en-US"/>
        </w:rPr>
        <w:t>particles</w:t>
      </w:r>
      <w:r w:rsidR="00F0167F" w:rsidRPr="00AD7EDC">
        <w:rPr>
          <w:rFonts w:ascii="Arial" w:hAnsi="Arial" w:cs="Arial"/>
          <w:sz w:val="24"/>
          <w:szCs w:val="24"/>
          <w:lang w:val="en-US"/>
        </w:rPr>
        <w:t xml:space="preserve"> was</w:t>
      </w:r>
      <w:r w:rsidRPr="00AD7EDC">
        <w:rPr>
          <w:rFonts w:ascii="Arial" w:hAnsi="Arial" w:cs="Arial"/>
          <w:sz w:val="24"/>
          <w:szCs w:val="24"/>
          <w:lang w:val="en-US"/>
        </w:rPr>
        <w:t xml:space="preserve"> </w:t>
      </w:r>
      <w:r w:rsidR="002A749D" w:rsidRPr="00AD7EDC">
        <w:rPr>
          <w:rFonts w:ascii="Arial" w:hAnsi="Arial" w:cs="Arial"/>
          <w:sz w:val="24"/>
          <w:szCs w:val="24"/>
          <w:lang w:val="en-US"/>
        </w:rPr>
        <w:t>observed</w:t>
      </w:r>
      <w:r w:rsidRPr="00AD7EDC">
        <w:rPr>
          <w:rFonts w:ascii="Arial" w:hAnsi="Arial" w:cs="Arial"/>
          <w:sz w:val="24"/>
          <w:szCs w:val="24"/>
          <w:lang w:val="en-US"/>
        </w:rPr>
        <w:t xml:space="preserve"> (Fig. </w:t>
      </w:r>
      <w:r w:rsidR="00F0167F" w:rsidRPr="00AD7EDC">
        <w:rPr>
          <w:rFonts w:ascii="Arial" w:hAnsi="Arial" w:cs="Arial"/>
          <w:sz w:val="24"/>
          <w:szCs w:val="24"/>
          <w:lang w:val="en-US"/>
        </w:rPr>
        <w:t>5</w:t>
      </w:r>
      <w:r w:rsidR="002339F1" w:rsidRPr="00AD7EDC">
        <w:rPr>
          <w:rFonts w:ascii="Arial" w:hAnsi="Arial" w:cs="Arial"/>
          <w:sz w:val="24"/>
          <w:szCs w:val="24"/>
          <w:lang w:val="en-US"/>
        </w:rPr>
        <w:t>B</w:t>
      </w:r>
      <w:r w:rsidRPr="00AD7EDC">
        <w:rPr>
          <w:rFonts w:ascii="Arial" w:hAnsi="Arial" w:cs="Arial"/>
          <w:sz w:val="24"/>
          <w:szCs w:val="24"/>
          <w:lang w:val="en-US"/>
        </w:rPr>
        <w:t xml:space="preserve">). As shown in Fig. </w:t>
      </w:r>
      <w:r w:rsidR="00F0167F" w:rsidRPr="00AD7EDC">
        <w:rPr>
          <w:rFonts w:ascii="Arial" w:hAnsi="Arial" w:cs="Arial"/>
          <w:sz w:val="24"/>
          <w:szCs w:val="24"/>
          <w:lang w:val="en-US"/>
        </w:rPr>
        <w:t>5</w:t>
      </w:r>
      <w:r w:rsidR="002339F1" w:rsidRPr="00AD7EDC">
        <w:rPr>
          <w:rFonts w:ascii="Arial" w:hAnsi="Arial" w:cs="Arial"/>
          <w:sz w:val="24"/>
          <w:szCs w:val="24"/>
          <w:lang w:val="en-US"/>
        </w:rPr>
        <w:t>C</w:t>
      </w:r>
      <w:r w:rsidRPr="00AD7EDC">
        <w:rPr>
          <w:rFonts w:ascii="Arial" w:hAnsi="Arial" w:cs="Arial"/>
          <w:sz w:val="24"/>
          <w:szCs w:val="24"/>
          <w:lang w:val="en-US"/>
        </w:rPr>
        <w: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was the pr</w:t>
      </w:r>
      <w:r w:rsidRPr="00AD7EDC">
        <w:rPr>
          <w:rFonts w:ascii="Arial" w:hAnsi="Arial" w:cs="Arial"/>
          <w:sz w:val="24"/>
          <w:szCs w:val="24"/>
          <w:lang w:val="en-US"/>
        </w:rPr>
        <w:t>e</w:t>
      </w:r>
      <w:r w:rsidRPr="00AD7EDC">
        <w:rPr>
          <w:rFonts w:ascii="Arial" w:hAnsi="Arial" w:cs="Arial"/>
          <w:sz w:val="24"/>
          <w:szCs w:val="24"/>
          <w:lang w:val="en-US"/>
        </w:rPr>
        <w:t xml:space="preserve">dominant virus population 24 </w:t>
      </w:r>
      <w:proofErr w:type="spellStart"/>
      <w:r w:rsidRPr="00AD7EDC">
        <w:rPr>
          <w:rFonts w:ascii="Arial" w:hAnsi="Arial" w:cs="Arial"/>
          <w:sz w:val="24"/>
          <w:szCs w:val="24"/>
          <w:lang w:val="en-US"/>
        </w:rPr>
        <w:t>hp</w:t>
      </w:r>
      <w:r w:rsidR="00E52F1F">
        <w:rPr>
          <w:rFonts w:ascii="Arial" w:hAnsi="Arial" w:cs="Arial"/>
          <w:sz w:val="24"/>
          <w:szCs w:val="24"/>
          <w:lang w:val="en-US"/>
        </w:rPr>
        <w:t>t</w:t>
      </w:r>
      <w:proofErr w:type="spellEnd"/>
      <w:r w:rsidR="00DD1AA6" w:rsidRPr="00AD7EDC">
        <w:rPr>
          <w:rFonts w:ascii="Arial" w:hAnsi="Arial" w:cs="Arial"/>
          <w:sz w:val="24"/>
          <w:szCs w:val="24"/>
          <w:lang w:val="en-US"/>
        </w:rPr>
        <w:t xml:space="preserve">, </w:t>
      </w:r>
      <w:r w:rsidRPr="00AD7EDC">
        <w:rPr>
          <w:rFonts w:ascii="Arial" w:hAnsi="Arial" w:cs="Arial"/>
          <w:sz w:val="24"/>
          <w:szCs w:val="24"/>
          <w:lang w:val="en-US"/>
        </w:rPr>
        <w:t xml:space="preserve">representing approximately two third of the total progeny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However, 48 </w:t>
      </w:r>
      <w:proofErr w:type="spellStart"/>
      <w:r w:rsidRPr="00AD7EDC">
        <w:rPr>
          <w:rFonts w:ascii="Arial" w:hAnsi="Arial" w:cs="Arial"/>
          <w:sz w:val="24"/>
          <w:szCs w:val="24"/>
          <w:lang w:val="en-US"/>
        </w:rPr>
        <w:t>hp</w:t>
      </w:r>
      <w:r w:rsidR="00E52F1F">
        <w:rPr>
          <w:rFonts w:ascii="Arial" w:hAnsi="Arial" w:cs="Arial"/>
          <w:sz w:val="24"/>
          <w:szCs w:val="24"/>
          <w:lang w:val="en-US"/>
        </w:rPr>
        <w:t>t</w:t>
      </w:r>
      <w:proofErr w:type="spellEnd"/>
      <w:r w:rsidRPr="00AD7EDC">
        <w:rPr>
          <w:rFonts w:ascii="Arial" w:hAnsi="Arial" w:cs="Arial"/>
          <w:sz w:val="24"/>
          <w:szCs w:val="24"/>
          <w:lang w:val="en-US"/>
        </w:rPr>
        <w:t xml:space="preserve"> the total amount of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significantly d</w:t>
      </w:r>
      <w:r w:rsidRPr="00AD7EDC">
        <w:rPr>
          <w:rFonts w:ascii="Arial" w:hAnsi="Arial" w:cs="Arial"/>
          <w:sz w:val="24"/>
          <w:szCs w:val="24"/>
          <w:lang w:val="en-US"/>
        </w:rPr>
        <w:t>e</w:t>
      </w:r>
      <w:r w:rsidRPr="00AD7EDC">
        <w:rPr>
          <w:rFonts w:ascii="Arial" w:hAnsi="Arial" w:cs="Arial"/>
          <w:sz w:val="24"/>
          <w:szCs w:val="24"/>
          <w:lang w:val="en-US"/>
        </w:rPr>
        <w:t>c</w:t>
      </w:r>
      <w:r w:rsidR="00F0167F" w:rsidRPr="00AD7EDC">
        <w:rPr>
          <w:rFonts w:ascii="Arial" w:hAnsi="Arial" w:cs="Arial"/>
          <w:sz w:val="24"/>
          <w:szCs w:val="24"/>
          <w:lang w:val="en-US"/>
        </w:rPr>
        <w:t>lin</w:t>
      </w:r>
      <w:r w:rsidR="00440D21" w:rsidRPr="00AD7EDC">
        <w:rPr>
          <w:rFonts w:ascii="Arial" w:hAnsi="Arial" w:cs="Arial"/>
          <w:sz w:val="24"/>
          <w:szCs w:val="24"/>
          <w:lang w:val="en-US"/>
        </w:rPr>
        <w:t>e</w:t>
      </w:r>
      <w:r w:rsidRPr="00AD7EDC">
        <w:rPr>
          <w:rFonts w:ascii="Arial" w:hAnsi="Arial" w:cs="Arial"/>
          <w:sz w:val="24"/>
          <w:szCs w:val="24"/>
          <w:lang w:val="en-US"/>
        </w:rPr>
        <w:t>d representing only one third of the whole virus progeny and giving rise to a si</w:t>
      </w:r>
      <w:r w:rsidRPr="00AD7EDC">
        <w:rPr>
          <w:rFonts w:ascii="Arial" w:hAnsi="Arial" w:cs="Arial"/>
          <w:sz w:val="24"/>
          <w:szCs w:val="24"/>
          <w:lang w:val="en-US"/>
        </w:rPr>
        <w:t>g</w:t>
      </w:r>
      <w:r w:rsidRPr="00AD7EDC">
        <w:rPr>
          <w:rFonts w:ascii="Arial" w:hAnsi="Arial" w:cs="Arial"/>
          <w:sz w:val="24"/>
          <w:szCs w:val="24"/>
          <w:lang w:val="en-US"/>
        </w:rPr>
        <w:t>nificant increase in the amount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D</w:t>
      </w:r>
      <w:r w:rsidR="007224F7" w:rsidRPr="00AD7EDC">
        <w:rPr>
          <w:rFonts w:ascii="Arial" w:hAnsi="Arial" w:cs="Arial"/>
          <w:sz w:val="24"/>
          <w:szCs w:val="24"/>
          <w:lang w:val="en-US"/>
        </w:rPr>
        <w:t xml:space="preserve">NA-containing particles. </w:t>
      </w:r>
      <w:r w:rsidR="00F22567">
        <w:rPr>
          <w:rFonts w:ascii="Arial" w:hAnsi="Arial" w:cs="Arial"/>
          <w:sz w:val="24"/>
          <w:szCs w:val="24"/>
          <w:lang w:val="en-US"/>
        </w:rPr>
        <w:t>Collectively, t</w:t>
      </w:r>
      <w:r w:rsidRPr="00AD7EDC">
        <w:rPr>
          <w:rFonts w:ascii="Arial" w:hAnsi="Arial" w:cs="Arial"/>
          <w:sz w:val="24"/>
          <w:szCs w:val="24"/>
          <w:lang w:val="en-US"/>
        </w:rPr>
        <w:t>hese results indicate that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particles </w:t>
      </w:r>
      <w:r w:rsidR="007B3AA8" w:rsidRPr="00AD7EDC">
        <w:rPr>
          <w:rFonts w:ascii="Arial" w:hAnsi="Arial" w:cs="Arial"/>
          <w:sz w:val="24"/>
          <w:szCs w:val="24"/>
          <w:lang w:val="en-US"/>
        </w:rPr>
        <w:t>are the precursors of</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w:t>
      </w:r>
      <w:proofErr w:type="spellStart"/>
      <w:r w:rsidRPr="00AD7EDC">
        <w:rPr>
          <w:rFonts w:ascii="Arial" w:hAnsi="Arial" w:cs="Arial"/>
          <w:sz w:val="24"/>
          <w:szCs w:val="24"/>
          <w:lang w:val="en-US"/>
        </w:rPr>
        <w:t>virions</w:t>
      </w:r>
      <w:proofErr w:type="spellEnd"/>
      <w:r w:rsidR="007B3AA8" w:rsidRPr="00AD7EDC">
        <w:rPr>
          <w:rFonts w:ascii="Arial" w:hAnsi="Arial" w:cs="Arial"/>
          <w:sz w:val="24"/>
          <w:szCs w:val="24"/>
          <w:lang w:val="en-US"/>
        </w:rPr>
        <w:t>. The matur</w:t>
      </w:r>
      <w:r w:rsidR="007B3AA8" w:rsidRPr="00AD7EDC">
        <w:rPr>
          <w:rFonts w:ascii="Arial" w:hAnsi="Arial" w:cs="Arial"/>
          <w:sz w:val="24"/>
          <w:szCs w:val="24"/>
          <w:lang w:val="en-US"/>
        </w:rPr>
        <w:t>a</w:t>
      </w:r>
      <w:r w:rsidR="007B3AA8" w:rsidRPr="00AD7EDC">
        <w:rPr>
          <w:rFonts w:ascii="Arial" w:hAnsi="Arial" w:cs="Arial"/>
          <w:sz w:val="24"/>
          <w:szCs w:val="24"/>
          <w:lang w:val="en-US"/>
        </w:rPr>
        <w:lastRenderedPageBreak/>
        <w:t>tion of FC-P</w:t>
      </w:r>
      <w:r w:rsidR="007B3AA8" w:rsidRPr="00AD7EDC">
        <w:rPr>
          <w:rFonts w:ascii="Arial" w:hAnsi="Arial" w:cs="Arial"/>
          <w:sz w:val="24"/>
          <w:szCs w:val="24"/>
          <w:vertAlign w:val="subscript"/>
          <w:lang w:val="en-US"/>
        </w:rPr>
        <w:t>1</w:t>
      </w:r>
      <w:r w:rsidR="00F22567">
        <w:rPr>
          <w:rFonts w:ascii="Arial" w:hAnsi="Arial" w:cs="Arial"/>
          <w:sz w:val="24"/>
          <w:szCs w:val="24"/>
          <w:lang w:val="en-US"/>
        </w:rPr>
        <w:t xml:space="preserve"> into FC-P</w:t>
      </w:r>
      <w:r w:rsidR="00F22567">
        <w:rPr>
          <w:rFonts w:ascii="Arial" w:hAnsi="Arial" w:cs="Arial"/>
          <w:sz w:val="24"/>
          <w:szCs w:val="24"/>
          <w:vertAlign w:val="subscript"/>
          <w:lang w:val="en-US"/>
        </w:rPr>
        <w:t>2</w:t>
      </w:r>
      <w:r w:rsidR="00F22567">
        <w:rPr>
          <w:rFonts w:ascii="Arial" w:hAnsi="Arial" w:cs="Arial"/>
          <w:sz w:val="24"/>
          <w:szCs w:val="24"/>
          <w:lang w:val="en-US"/>
        </w:rPr>
        <w:t xml:space="preserve">, which involves surface </w:t>
      </w:r>
      <w:proofErr w:type="spellStart"/>
      <w:r w:rsidR="00F22567">
        <w:rPr>
          <w:rFonts w:ascii="Arial" w:hAnsi="Arial" w:cs="Arial"/>
          <w:sz w:val="24"/>
          <w:szCs w:val="24"/>
          <w:lang w:val="en-US"/>
        </w:rPr>
        <w:t>phosphorylations</w:t>
      </w:r>
      <w:proofErr w:type="spellEnd"/>
      <w:r w:rsidR="00F22567">
        <w:rPr>
          <w:rFonts w:ascii="Arial" w:hAnsi="Arial" w:cs="Arial"/>
          <w:sz w:val="24"/>
          <w:szCs w:val="24"/>
          <w:lang w:val="en-US"/>
        </w:rPr>
        <w:t>,</w:t>
      </w:r>
      <w:r w:rsidR="00E52F1F">
        <w:rPr>
          <w:rFonts w:ascii="Arial" w:hAnsi="Arial" w:cs="Arial"/>
          <w:sz w:val="24"/>
          <w:szCs w:val="24"/>
          <w:lang w:val="en-US"/>
        </w:rPr>
        <w:t xml:space="preserve"> would be more </w:t>
      </w:r>
      <w:r w:rsidR="007B3AA8" w:rsidRPr="00AD7EDC">
        <w:rPr>
          <w:rFonts w:ascii="Arial" w:hAnsi="Arial" w:cs="Arial"/>
          <w:sz w:val="24"/>
          <w:szCs w:val="24"/>
          <w:lang w:val="en-US"/>
        </w:rPr>
        <w:t>efficient in the human transformed cells than in the A9 murine fibroblasts.</w:t>
      </w:r>
    </w:p>
    <w:p w:rsidR="005A3880" w:rsidRPr="00AD7EDC" w:rsidRDefault="005A3880" w:rsidP="00E52F1F">
      <w:pPr>
        <w:tabs>
          <w:tab w:val="left" w:pos="4264"/>
        </w:tabs>
        <w:spacing w:after="120" w:line="480" w:lineRule="auto"/>
        <w:ind w:firstLine="720"/>
        <w:jc w:val="both"/>
        <w:rPr>
          <w:rFonts w:ascii="Arial" w:hAnsi="Arial" w:cs="Arial"/>
          <w:sz w:val="24"/>
          <w:szCs w:val="24"/>
          <w:lang w:val="en-US"/>
        </w:rPr>
      </w:pPr>
      <w:r w:rsidRPr="00AD7EDC">
        <w:rPr>
          <w:rFonts w:ascii="Arial" w:hAnsi="Arial" w:cs="Arial"/>
          <w:b/>
          <w:sz w:val="24"/>
          <w:szCs w:val="24"/>
          <w:lang w:val="en-US"/>
        </w:rPr>
        <w:t>The phosphoserine-rich N-VP2 is dispensable for active egress.</w:t>
      </w:r>
      <w:r w:rsidRPr="00AD7EDC">
        <w:rPr>
          <w:rFonts w:ascii="Arial" w:hAnsi="Arial" w:cs="Arial"/>
          <w:sz w:val="24"/>
          <w:szCs w:val="24"/>
          <w:lang w:val="en-US"/>
        </w:rPr>
        <w:t xml:space="preserve"> </w:t>
      </w:r>
      <w:r w:rsidRPr="00D62AAE">
        <w:rPr>
          <w:rFonts w:ascii="Arial" w:hAnsi="Arial" w:cs="Arial"/>
          <w:sz w:val="24"/>
          <w:szCs w:val="24"/>
          <w:highlight w:val="yellow"/>
          <w:lang w:val="en-US"/>
          <w:rPrChange w:id="137" w:author="Ros" w:date="2015-09-04T16:16:00Z">
            <w:rPr>
              <w:rFonts w:ascii="Arial" w:hAnsi="Arial" w:cs="Arial"/>
              <w:sz w:val="24"/>
              <w:szCs w:val="24"/>
              <w:lang w:val="en-US"/>
            </w:rPr>
          </w:rPrChange>
        </w:rPr>
        <w:t>In sharp contrast</w:t>
      </w:r>
      <w:r w:rsidRPr="00AD7EDC">
        <w:rPr>
          <w:rFonts w:ascii="Arial" w:hAnsi="Arial" w:cs="Arial"/>
          <w:sz w:val="24"/>
          <w:szCs w:val="24"/>
          <w:lang w:val="en-US"/>
        </w:rPr>
        <w:t xml:space="preserve"> to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empty particles,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capsids are exported from the nucleus and subsequently released from the host cell prior to cell lysis. Distinct from </w:t>
      </w:r>
      <w:r w:rsidR="00E52F1F">
        <w:rPr>
          <w:rFonts w:ascii="Arial" w:hAnsi="Arial" w:cs="Arial"/>
          <w:sz w:val="24"/>
          <w:szCs w:val="24"/>
          <w:lang w:val="en-US"/>
        </w:rPr>
        <w:t>EC</w:t>
      </w:r>
      <w:r w:rsidRPr="00AD7EDC">
        <w:rPr>
          <w:rFonts w:ascii="Arial" w:hAnsi="Arial" w:cs="Arial"/>
          <w:sz w:val="24"/>
          <w:szCs w:val="24"/>
          <w:lang w:val="en-US"/>
        </w:rPr>
        <w:t xml:space="preserve"> or from FC-P</w:t>
      </w:r>
      <w:r w:rsidRPr="00AD7EDC">
        <w:rPr>
          <w:rFonts w:ascii="Arial" w:hAnsi="Arial" w:cs="Arial"/>
          <w:sz w:val="24"/>
          <w:szCs w:val="24"/>
          <w:vertAlign w:val="subscript"/>
          <w:lang w:val="en-US"/>
        </w:rPr>
        <w:t>1</w:t>
      </w:r>
      <w:r w:rsidRPr="00AD7EDC">
        <w:rPr>
          <w:rFonts w:ascii="Arial" w:hAnsi="Arial" w:cs="Arial"/>
          <w:sz w:val="24"/>
          <w:szCs w:val="24"/>
          <w:lang w:val="en-US"/>
        </w:rPr>
        <w:t>, N-VP2 of FC-P</w:t>
      </w:r>
      <w:r w:rsidRPr="00AD7EDC">
        <w:rPr>
          <w:rFonts w:ascii="Arial" w:hAnsi="Arial" w:cs="Arial"/>
          <w:sz w:val="24"/>
          <w:szCs w:val="24"/>
          <w:vertAlign w:val="subscript"/>
          <w:lang w:val="en-US"/>
        </w:rPr>
        <w:t xml:space="preserve">2 </w:t>
      </w:r>
      <w:r w:rsidRPr="00AD7EDC">
        <w:rPr>
          <w:rFonts w:ascii="Arial" w:hAnsi="Arial" w:cs="Arial"/>
          <w:sz w:val="24"/>
          <w:szCs w:val="24"/>
          <w:lang w:val="en-US"/>
        </w:rPr>
        <w:t>is external and the capsids have additional capsid su</w:t>
      </w:r>
      <w:r w:rsidRPr="00AD7EDC">
        <w:rPr>
          <w:rFonts w:ascii="Arial" w:hAnsi="Arial" w:cs="Arial"/>
          <w:sz w:val="24"/>
          <w:szCs w:val="24"/>
          <w:lang w:val="en-US"/>
        </w:rPr>
        <w:t>r</w:t>
      </w:r>
      <w:r w:rsidRPr="00AD7EDC">
        <w:rPr>
          <w:rFonts w:ascii="Arial" w:hAnsi="Arial" w:cs="Arial"/>
          <w:sz w:val="24"/>
          <w:szCs w:val="24"/>
          <w:lang w:val="en-US"/>
        </w:rPr>
        <w:t xml:space="preserve">face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These features represent a late maturation step and might confer </w:t>
      </w:r>
      <w:r w:rsidR="00D62AAE">
        <w:rPr>
          <w:rFonts w:ascii="Arial" w:hAnsi="Arial" w:cs="Arial"/>
          <w:sz w:val="24"/>
          <w:szCs w:val="24"/>
          <w:lang w:val="en-US"/>
        </w:rPr>
        <w:t xml:space="preserve">the nuclear </w:t>
      </w:r>
      <w:r w:rsidRPr="00AD7EDC">
        <w:rPr>
          <w:rFonts w:ascii="Arial" w:hAnsi="Arial" w:cs="Arial"/>
          <w:sz w:val="24"/>
          <w:szCs w:val="24"/>
          <w:lang w:val="en-US"/>
        </w:rPr>
        <w:t>export potential</w:t>
      </w:r>
      <w:r w:rsidR="00D62AAE">
        <w:rPr>
          <w:rFonts w:ascii="Arial" w:hAnsi="Arial" w:cs="Arial"/>
          <w:sz w:val="24"/>
          <w:szCs w:val="24"/>
          <w:lang w:val="en-US"/>
        </w:rPr>
        <w:t xml:space="preserve"> to FC-P</w:t>
      </w:r>
      <w:r w:rsidR="00D62AAE" w:rsidRPr="00D62AAE">
        <w:rPr>
          <w:rFonts w:ascii="Arial" w:hAnsi="Arial" w:cs="Arial"/>
          <w:sz w:val="24"/>
          <w:szCs w:val="24"/>
          <w:vertAlign w:val="subscript"/>
          <w:lang w:val="en-US"/>
        </w:rPr>
        <w:t>2</w:t>
      </w:r>
      <w:r w:rsidRPr="00AD7EDC">
        <w:rPr>
          <w:rFonts w:ascii="Arial" w:hAnsi="Arial" w:cs="Arial"/>
          <w:sz w:val="24"/>
          <w:szCs w:val="24"/>
          <w:lang w:val="en-US"/>
        </w:rPr>
        <w:t>. N-VP2 is heavily phosphorylated at se</w:t>
      </w:r>
      <w:r w:rsidRPr="00AD7EDC">
        <w:rPr>
          <w:rFonts w:ascii="Arial" w:hAnsi="Arial" w:cs="Arial"/>
          <w:sz w:val="24"/>
          <w:szCs w:val="24"/>
          <w:lang w:val="en-US"/>
        </w:rPr>
        <w:t>r</w:t>
      </w:r>
      <w:r w:rsidRPr="00AD7EDC">
        <w:rPr>
          <w:rFonts w:ascii="Arial" w:hAnsi="Arial" w:cs="Arial"/>
          <w:sz w:val="24"/>
          <w:szCs w:val="24"/>
          <w:lang w:val="en-US"/>
        </w:rPr>
        <w:t>ine residues, which have been previously suggested to assist nuclear export in a cell-specific manner. Mutants lacking N-VP2 distal phosphoserines were deficient in n</w:t>
      </w:r>
      <w:r w:rsidRPr="00AD7EDC">
        <w:rPr>
          <w:rFonts w:ascii="Arial" w:hAnsi="Arial" w:cs="Arial"/>
          <w:sz w:val="24"/>
          <w:szCs w:val="24"/>
          <w:lang w:val="en-US"/>
        </w:rPr>
        <w:t>u</w:t>
      </w:r>
      <w:r w:rsidRPr="00AD7EDC">
        <w:rPr>
          <w:rFonts w:ascii="Arial" w:hAnsi="Arial" w:cs="Arial"/>
          <w:sz w:val="24"/>
          <w:szCs w:val="24"/>
          <w:lang w:val="en-US"/>
        </w:rPr>
        <w:t xml:space="preserve">clear export and egress in NB324K cells, but not in A9 murine cells </w:t>
      </w:r>
      <w:r w:rsidRPr="00AD7EDC">
        <w:rPr>
          <w:rFonts w:ascii="Arial" w:hAnsi="Arial" w:cs="Arial"/>
          <w:sz w:val="24"/>
          <w:szCs w:val="24"/>
          <w:lang w:val="en-US"/>
        </w:rPr>
        <w:fldChar w:fldCharType="begin"/>
      </w:r>
      <w:r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AD7EDC">
        <w:rPr>
          <w:rFonts w:ascii="Arial" w:hAnsi="Arial" w:cs="Arial"/>
          <w:sz w:val="24"/>
          <w:szCs w:val="24"/>
          <w:lang w:val="en-US"/>
        </w:rPr>
        <w:fldChar w:fldCharType="separate"/>
      </w:r>
      <w:r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We used a mutant </w:t>
      </w:r>
      <w:r w:rsidR="00E7561F">
        <w:rPr>
          <w:rFonts w:ascii="Arial" w:hAnsi="Arial" w:cs="Arial"/>
          <w:sz w:val="24"/>
          <w:szCs w:val="24"/>
          <w:lang w:val="en-US"/>
        </w:rPr>
        <w:t>in which the</w:t>
      </w:r>
      <w:r w:rsidRPr="00AD7EDC">
        <w:rPr>
          <w:rFonts w:ascii="Arial" w:hAnsi="Arial" w:cs="Arial"/>
          <w:sz w:val="24"/>
          <w:szCs w:val="24"/>
          <w:lang w:val="en-US"/>
        </w:rPr>
        <w:t xml:space="preserve"> </w:t>
      </w:r>
      <w:r w:rsidR="00E7561F">
        <w:rPr>
          <w:rFonts w:ascii="Arial" w:hAnsi="Arial" w:cs="Arial"/>
          <w:sz w:val="24"/>
          <w:szCs w:val="24"/>
          <w:lang w:val="en-US"/>
        </w:rPr>
        <w:t xml:space="preserve">four </w:t>
      </w:r>
      <w:r w:rsidRPr="00AD7EDC">
        <w:rPr>
          <w:rFonts w:ascii="Arial" w:hAnsi="Arial" w:cs="Arial"/>
          <w:sz w:val="24"/>
          <w:szCs w:val="24"/>
          <w:lang w:val="en-US"/>
        </w:rPr>
        <w:t xml:space="preserve">distal 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on the N-VP2 terminus</w:t>
      </w:r>
      <w:r w:rsidR="00E7561F">
        <w:rPr>
          <w:rFonts w:ascii="Arial" w:hAnsi="Arial" w:cs="Arial"/>
          <w:sz w:val="24"/>
          <w:szCs w:val="24"/>
          <w:lang w:val="en-US"/>
        </w:rPr>
        <w:t xml:space="preserve"> and an additional serine in the poly-glycine </w:t>
      </w:r>
      <w:proofErr w:type="gramStart"/>
      <w:r w:rsidR="00E7561F">
        <w:rPr>
          <w:rFonts w:ascii="Arial" w:hAnsi="Arial" w:cs="Arial"/>
          <w:sz w:val="24"/>
          <w:szCs w:val="24"/>
          <w:lang w:val="en-US"/>
        </w:rPr>
        <w:t>region</w:t>
      </w:r>
      <w:r w:rsidRPr="00AD7EDC">
        <w:rPr>
          <w:rFonts w:ascii="Arial" w:hAnsi="Arial" w:cs="Arial"/>
          <w:sz w:val="24"/>
          <w:szCs w:val="24"/>
          <w:lang w:val="en-US"/>
        </w:rPr>
        <w:t>,</w:t>
      </w:r>
      <w:proofErr w:type="gramEnd"/>
      <w:r w:rsidRPr="00AD7EDC">
        <w:rPr>
          <w:rFonts w:ascii="Arial" w:hAnsi="Arial" w:cs="Arial"/>
          <w:sz w:val="24"/>
          <w:szCs w:val="24"/>
          <w:lang w:val="en-US"/>
        </w:rPr>
        <w:t xml:space="preserve"> </w:t>
      </w:r>
      <w:r w:rsidR="00E7561F">
        <w:rPr>
          <w:rFonts w:ascii="Arial" w:hAnsi="Arial" w:cs="Arial"/>
          <w:sz w:val="24"/>
          <w:szCs w:val="24"/>
          <w:lang w:val="en-US"/>
        </w:rPr>
        <w:t>were substituted by glycine (</w:t>
      </w:r>
      <w:r w:rsidRPr="00AD7EDC">
        <w:rPr>
          <w:rFonts w:ascii="Arial" w:hAnsi="Arial" w:cs="Arial"/>
          <w:sz w:val="24"/>
          <w:szCs w:val="24"/>
          <w:lang w:val="en-US"/>
        </w:rPr>
        <w:t>referred to as 5SG</w:t>
      </w:r>
      <w:r w:rsidR="00E7561F">
        <w:rPr>
          <w:rFonts w:ascii="Arial" w:hAnsi="Arial" w:cs="Arial"/>
          <w:sz w:val="24"/>
          <w:szCs w:val="24"/>
          <w:lang w:val="en-US"/>
        </w:rPr>
        <w:t>)</w:t>
      </w:r>
      <w:r w:rsidRPr="00AD7EDC">
        <w:rPr>
          <w:rFonts w:ascii="Arial" w:hAnsi="Arial" w:cs="Arial"/>
          <w:sz w:val="24"/>
          <w:szCs w:val="24"/>
          <w:lang w:val="en-US"/>
        </w:rPr>
        <w:t>. Additionally, we used a MVM mutant containing a bulky phenylalanine residue at position 33 within the flexible poly-glycine stretch</w:t>
      </w:r>
      <w:r w:rsidR="00EC4AEF">
        <w:rPr>
          <w:rFonts w:ascii="Arial" w:hAnsi="Arial" w:cs="Arial"/>
          <w:sz w:val="24"/>
          <w:szCs w:val="24"/>
          <w:lang w:val="en-US"/>
        </w:rPr>
        <w:t xml:space="preserve"> </w:t>
      </w:r>
      <w:r w:rsidR="00E7561F">
        <w:rPr>
          <w:rFonts w:ascii="Arial" w:hAnsi="Arial" w:cs="Arial"/>
          <w:sz w:val="24"/>
          <w:szCs w:val="24"/>
          <w:lang w:val="en-US"/>
        </w:rPr>
        <w:t>(</w:t>
      </w:r>
      <w:r w:rsidRPr="00AD7EDC">
        <w:rPr>
          <w:rFonts w:ascii="Arial" w:hAnsi="Arial" w:cs="Arial"/>
          <w:sz w:val="24"/>
          <w:szCs w:val="24"/>
          <w:lang w:val="en-US"/>
        </w:rPr>
        <w:t>referred to as G33F</w:t>
      </w:r>
      <w:r w:rsidR="00E7561F">
        <w:rPr>
          <w:rFonts w:ascii="Arial" w:hAnsi="Arial" w:cs="Arial"/>
          <w:sz w:val="24"/>
          <w:szCs w:val="24"/>
          <w:lang w:val="en-US"/>
        </w:rPr>
        <w:t>)</w:t>
      </w:r>
      <w:r w:rsidRPr="00AD7EDC">
        <w:rPr>
          <w:rFonts w:ascii="Arial" w:hAnsi="Arial" w:cs="Arial"/>
          <w:sz w:val="24"/>
          <w:szCs w:val="24"/>
          <w:lang w:val="en-US"/>
        </w:rPr>
        <w:t xml:space="preserve"> (Fig. 6A). Due to this substitution the mutant progeny particles were unable to externalize N-VP2 following DNA packaging. </w:t>
      </w:r>
      <w:r w:rsidR="00E7561F">
        <w:rPr>
          <w:rFonts w:ascii="Arial" w:hAnsi="Arial" w:cs="Arial"/>
          <w:sz w:val="24"/>
          <w:szCs w:val="24"/>
          <w:lang w:val="en-US"/>
        </w:rPr>
        <w:t>Accordingly, t</w:t>
      </w:r>
      <w:r w:rsidRPr="00AD7EDC">
        <w:rPr>
          <w:rFonts w:ascii="Arial" w:hAnsi="Arial" w:cs="Arial"/>
          <w:sz w:val="24"/>
          <w:szCs w:val="24"/>
          <w:lang w:val="en-US"/>
        </w:rPr>
        <w:t>ransfection with this mutant generated DNA-containing particles that were not infectious due to failure to expose and pr</w:t>
      </w:r>
      <w:r w:rsidRPr="00AD7EDC">
        <w:rPr>
          <w:rFonts w:ascii="Arial" w:hAnsi="Arial" w:cs="Arial"/>
          <w:sz w:val="24"/>
          <w:szCs w:val="24"/>
          <w:lang w:val="en-US"/>
        </w:rPr>
        <w:t>o</w:t>
      </w:r>
      <w:r w:rsidRPr="00AD7EDC">
        <w:rPr>
          <w:rFonts w:ascii="Arial" w:hAnsi="Arial" w:cs="Arial"/>
          <w:sz w:val="24"/>
          <w:szCs w:val="24"/>
          <w:lang w:val="en-US"/>
        </w:rPr>
        <w:t xml:space="preserve">cess N-VP2 and to externalize VP1u during entry </w:t>
      </w:r>
      <w:r w:rsidRPr="00AD7EDC">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Pr="00AD7EDC">
        <w:rPr>
          <w:rFonts w:ascii="Arial" w:hAnsi="Arial" w:cs="Arial"/>
          <w:sz w:val="24"/>
          <w:szCs w:val="24"/>
          <w:lang w:val="en-US"/>
        </w:rPr>
        <w:instrText xml:space="preserve"> ADDIN EN.CITE </w:instrText>
      </w:r>
      <w:r w:rsidRPr="00AD7EDC">
        <w:rPr>
          <w:rFonts w:ascii="Arial" w:hAnsi="Arial" w:cs="Arial"/>
          <w:sz w:val="24"/>
          <w:szCs w:val="24"/>
          <w:lang w:val="en-US"/>
        </w:rPr>
        <w:fldChar w:fldCharType="begin">
          <w:fldData xml:space="preserve">PEVuZE5vdGU+PENpdGU+PEF1dGhvcj5DYXN0ZWxsYW5vczwvQXV0aG9yPjxZZWFyPjIwMTM8L1ll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</w:fldData>
        </w:fldChar>
      </w:r>
      <w:r w:rsidRPr="00AD7EDC">
        <w:rPr>
          <w:rFonts w:ascii="Arial" w:hAnsi="Arial" w:cs="Arial"/>
          <w:sz w:val="24"/>
          <w:szCs w:val="24"/>
          <w:lang w:val="en-US"/>
        </w:rPr>
        <w:instrText xml:space="preserve"> ADDIN EN.CITE.DATA </w:instrText>
      </w:r>
      <w:r w:rsidRPr="00AD7EDC">
        <w:rPr>
          <w:rFonts w:ascii="Arial" w:hAnsi="Arial" w:cs="Arial"/>
          <w:sz w:val="24"/>
          <w:szCs w:val="24"/>
          <w:lang w:val="en-US"/>
        </w:rPr>
      </w:r>
      <w:r w:rsidRPr="00AD7EDC">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Pr="00AD7EDC">
        <w:rPr>
          <w:rFonts w:ascii="Arial" w:hAnsi="Arial" w:cs="Arial"/>
          <w:noProof/>
          <w:sz w:val="24"/>
          <w:szCs w:val="24"/>
          <w:lang w:val="en-US"/>
        </w:rPr>
        <w:t>(</w:t>
      </w:r>
      <w:hyperlink w:anchor="_ENREF_6" w:tooltip="Castellanos, 2013 #89" w:history="1">
        <w:r w:rsidR="00C11952" w:rsidRPr="00AD7EDC">
          <w:rPr>
            <w:rFonts w:ascii="Arial" w:hAnsi="Arial" w:cs="Arial"/>
            <w:noProof/>
            <w:sz w:val="24"/>
            <w:szCs w:val="24"/>
            <w:lang w:val="en-US"/>
          </w:rPr>
          <w:t>6</w:t>
        </w:r>
      </w:hyperlink>
      <w:r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Upon transfection, DNA-containing progeny particles of 5SG and G33F progressively accumulated in the cell culture medium to similar quantities </w:t>
      </w:r>
      <w:r w:rsidR="00E57462">
        <w:rPr>
          <w:rFonts w:ascii="Arial" w:hAnsi="Arial" w:cs="Arial"/>
          <w:sz w:val="24"/>
          <w:szCs w:val="24"/>
          <w:lang w:val="en-US"/>
        </w:rPr>
        <w:t xml:space="preserve">and kinetics </w:t>
      </w:r>
      <w:r w:rsidRPr="00AD7EDC">
        <w:rPr>
          <w:rFonts w:ascii="Arial" w:hAnsi="Arial" w:cs="Arial"/>
          <w:sz w:val="24"/>
          <w:szCs w:val="24"/>
          <w:lang w:val="en-US"/>
        </w:rPr>
        <w:t xml:space="preserve">as the WT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(Fig. 6B). AEX analysis revealed that the G33F, as well as the 5SG progeny, consisted of both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particles (data not shown), </w:t>
      </w:r>
      <w:r w:rsidR="00E57462">
        <w:rPr>
          <w:rFonts w:ascii="Arial" w:hAnsi="Arial" w:cs="Arial"/>
          <w:sz w:val="24"/>
          <w:szCs w:val="24"/>
          <w:lang w:val="en-US"/>
        </w:rPr>
        <w:t xml:space="preserve">further </w:t>
      </w:r>
      <w:r w:rsidRPr="00AD7EDC">
        <w:rPr>
          <w:rFonts w:ascii="Arial" w:hAnsi="Arial" w:cs="Arial"/>
          <w:sz w:val="24"/>
          <w:szCs w:val="24"/>
          <w:lang w:val="en-US"/>
        </w:rPr>
        <w:t xml:space="preserve">substantiating that N-VP2 and/or its distal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are not responsible for the two distinct AEX profiles of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Transfection results in an increased cell lysis due to cell damage and </w:t>
      </w:r>
      <w:r w:rsidRPr="00AD7EDC">
        <w:rPr>
          <w:rFonts w:ascii="Arial" w:hAnsi="Arial" w:cs="Arial"/>
          <w:sz w:val="24"/>
          <w:szCs w:val="24"/>
          <w:lang w:val="en-US"/>
        </w:rPr>
        <w:lastRenderedPageBreak/>
        <w:t>therefore</w:t>
      </w:r>
      <w:r w:rsidR="00D61CE9" w:rsidRPr="00AD7EDC">
        <w:rPr>
          <w:rFonts w:ascii="Arial" w:hAnsi="Arial" w:cs="Arial"/>
          <w:color w:val="FF0000"/>
          <w:sz w:val="24"/>
          <w:szCs w:val="24"/>
          <w:lang w:val="en-US"/>
        </w:rPr>
        <w:t>,</w:t>
      </w:r>
      <w:r w:rsidRPr="00AD7EDC">
        <w:rPr>
          <w:rFonts w:ascii="Arial" w:hAnsi="Arial" w:cs="Arial"/>
          <w:sz w:val="24"/>
          <w:szCs w:val="24"/>
          <w:lang w:val="en-US"/>
        </w:rPr>
        <w:t xml:space="preserve"> it is expected to increase passive release. To examine whether the o</w:t>
      </w:r>
      <w:r w:rsidRPr="00AD7EDC">
        <w:rPr>
          <w:rFonts w:ascii="Arial" w:hAnsi="Arial" w:cs="Arial"/>
          <w:sz w:val="24"/>
          <w:szCs w:val="24"/>
          <w:lang w:val="en-US"/>
        </w:rPr>
        <w:t>b</w:t>
      </w:r>
      <w:r w:rsidRPr="00AD7EDC">
        <w:rPr>
          <w:rFonts w:ascii="Arial" w:hAnsi="Arial" w:cs="Arial"/>
          <w:sz w:val="24"/>
          <w:szCs w:val="24"/>
          <w:lang w:val="en-US"/>
        </w:rPr>
        <w:t>served extracellular accumulation of G33F, 5SG, and WT progeny particles resulted mostly from active egress, we analyzed the intra- and extracellular FC-P</w:t>
      </w:r>
      <w:r w:rsidRPr="00AD7EDC">
        <w:rPr>
          <w:rFonts w:ascii="Arial" w:hAnsi="Arial" w:cs="Arial"/>
          <w:sz w:val="24"/>
          <w:szCs w:val="24"/>
          <w:vertAlign w:val="subscript"/>
          <w:lang w:val="en-US"/>
        </w:rPr>
        <w:t>1</w:t>
      </w:r>
      <w:r w:rsidRPr="00AD7EDC">
        <w:rPr>
          <w:rFonts w:ascii="Arial" w:hAnsi="Arial" w:cs="Arial"/>
          <w:sz w:val="24"/>
          <w:szCs w:val="24"/>
          <w:lang w:val="en-US"/>
        </w:rPr>
        <w:t>/FC-P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rat</w:t>
      </w:r>
      <w:r w:rsidRPr="00AD7EDC">
        <w:rPr>
          <w:rFonts w:ascii="Arial" w:hAnsi="Arial" w:cs="Arial"/>
          <w:sz w:val="24"/>
          <w:szCs w:val="24"/>
          <w:lang w:val="en-US"/>
        </w:rPr>
        <w:t>i</w:t>
      </w:r>
      <w:r w:rsidRPr="00AD7EDC">
        <w:rPr>
          <w:rFonts w:ascii="Arial" w:hAnsi="Arial" w:cs="Arial"/>
          <w:sz w:val="24"/>
          <w:szCs w:val="24"/>
          <w:lang w:val="en-US"/>
        </w:rPr>
        <w:t xml:space="preserve">os 24 </w:t>
      </w:r>
      <w:proofErr w:type="spellStart"/>
      <w:r w:rsidRPr="00AD7EDC">
        <w:rPr>
          <w:rFonts w:ascii="Arial" w:hAnsi="Arial" w:cs="Arial"/>
          <w:sz w:val="24"/>
          <w:szCs w:val="24"/>
          <w:lang w:val="en-US"/>
        </w:rPr>
        <w:t>hp</w:t>
      </w:r>
      <w:r w:rsidR="00D01B05" w:rsidRPr="00AD7EDC">
        <w:rPr>
          <w:rFonts w:ascii="Arial" w:hAnsi="Arial" w:cs="Arial"/>
          <w:sz w:val="24"/>
          <w:szCs w:val="24"/>
          <w:lang w:val="en-US"/>
        </w:rPr>
        <w:t>t</w:t>
      </w:r>
      <w:proofErr w:type="spellEnd"/>
      <w:r w:rsidR="00D01B05" w:rsidRPr="00AD7EDC">
        <w:rPr>
          <w:rFonts w:ascii="Arial" w:hAnsi="Arial" w:cs="Arial"/>
          <w:sz w:val="24"/>
          <w:szCs w:val="24"/>
          <w:lang w:val="en-US"/>
        </w:rPr>
        <w:t xml:space="preserve">. At </w:t>
      </w:r>
      <w:r w:rsidR="00D01B05" w:rsidRPr="00EC4AEF">
        <w:rPr>
          <w:rFonts w:ascii="Arial" w:hAnsi="Arial" w:cs="Arial"/>
          <w:color w:val="000000" w:themeColor="text1"/>
          <w:sz w:val="24"/>
          <w:szCs w:val="24"/>
          <w:lang w:val="en-US"/>
        </w:rPr>
        <w:t>this time</w:t>
      </w:r>
      <w:r w:rsidRPr="00EC4AEF">
        <w:rPr>
          <w:rFonts w:ascii="Arial" w:hAnsi="Arial" w:cs="Arial"/>
          <w:color w:val="000000" w:themeColor="text1"/>
          <w:sz w:val="24"/>
          <w:szCs w:val="24"/>
          <w:lang w:val="en-US"/>
        </w:rPr>
        <w:t xml:space="preserve">, </w:t>
      </w:r>
      <w:r w:rsidR="00D01B05" w:rsidRPr="00EC4AEF">
        <w:rPr>
          <w:rFonts w:ascii="Arial" w:hAnsi="Arial" w:cs="Arial"/>
          <w:color w:val="000000" w:themeColor="text1"/>
          <w:sz w:val="24"/>
          <w:szCs w:val="24"/>
          <w:lang w:val="en-US"/>
        </w:rPr>
        <w:t xml:space="preserve">the </w:t>
      </w:r>
      <w:r w:rsidRPr="00EC4AEF">
        <w:rPr>
          <w:rFonts w:ascii="Arial" w:hAnsi="Arial" w:cs="Arial"/>
          <w:color w:val="000000" w:themeColor="text1"/>
          <w:sz w:val="24"/>
          <w:szCs w:val="24"/>
          <w:lang w:val="en-US"/>
        </w:rPr>
        <w:t>FC-P</w:t>
      </w:r>
      <w:r w:rsidRPr="00EC4AEF">
        <w:rPr>
          <w:rFonts w:ascii="Arial" w:hAnsi="Arial" w:cs="Arial"/>
          <w:color w:val="000000" w:themeColor="text1"/>
          <w:sz w:val="24"/>
          <w:szCs w:val="24"/>
          <w:vertAlign w:val="subscript"/>
          <w:lang w:val="en-US"/>
        </w:rPr>
        <w:t>1</w:t>
      </w:r>
      <w:r w:rsidRPr="00EC4AEF">
        <w:rPr>
          <w:rFonts w:ascii="Arial" w:hAnsi="Arial" w:cs="Arial"/>
          <w:color w:val="000000" w:themeColor="text1"/>
          <w:sz w:val="24"/>
          <w:szCs w:val="24"/>
          <w:lang w:val="en-US"/>
        </w:rPr>
        <w:t xml:space="preserve"> </w:t>
      </w:r>
      <w:r w:rsidRPr="00AD7EDC">
        <w:rPr>
          <w:rFonts w:ascii="Arial" w:hAnsi="Arial" w:cs="Arial"/>
          <w:sz w:val="24"/>
          <w:szCs w:val="24"/>
          <w:lang w:val="en-US"/>
        </w:rPr>
        <w:t>population exceeded that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in the nucleus, however, in the extracellular </w:t>
      </w:r>
      <w:r w:rsidRPr="00EC4AEF">
        <w:rPr>
          <w:rFonts w:ascii="Arial" w:hAnsi="Arial" w:cs="Arial"/>
          <w:color w:val="000000" w:themeColor="text1"/>
          <w:sz w:val="24"/>
          <w:szCs w:val="24"/>
          <w:lang w:val="en-US"/>
        </w:rPr>
        <w:t>mi</w:t>
      </w:r>
      <w:r w:rsidR="00D01B05" w:rsidRPr="00EC4AEF">
        <w:rPr>
          <w:rFonts w:ascii="Arial" w:hAnsi="Arial" w:cs="Arial"/>
          <w:color w:val="000000" w:themeColor="text1"/>
          <w:sz w:val="24"/>
          <w:szCs w:val="24"/>
          <w:lang w:val="en-US"/>
        </w:rPr>
        <w:t xml:space="preserve">lieu </w:t>
      </w:r>
      <w:r w:rsidR="00D01B05" w:rsidRPr="00AD7EDC">
        <w:rPr>
          <w:rFonts w:ascii="Arial" w:hAnsi="Arial" w:cs="Arial"/>
          <w:sz w:val="24"/>
          <w:szCs w:val="24"/>
          <w:lang w:val="en-US"/>
        </w:rPr>
        <w:t xml:space="preserve">the ratio was </w:t>
      </w:r>
      <w:r w:rsidR="00D01B05" w:rsidRPr="00EC4AEF">
        <w:rPr>
          <w:rFonts w:ascii="Arial" w:hAnsi="Arial" w:cs="Arial"/>
          <w:color w:val="000000" w:themeColor="text1"/>
          <w:sz w:val="24"/>
          <w:szCs w:val="24"/>
          <w:lang w:val="en-US"/>
        </w:rPr>
        <w:t>inversed (Fig. 5C and 6C</w:t>
      </w:r>
      <w:r w:rsidRPr="00EC4AEF">
        <w:rPr>
          <w:rFonts w:ascii="Arial" w:hAnsi="Arial" w:cs="Arial"/>
          <w:color w:val="000000" w:themeColor="text1"/>
          <w:sz w:val="24"/>
          <w:szCs w:val="24"/>
          <w:lang w:val="en-US"/>
        </w:rPr>
        <w:t xml:space="preserve">). </w:t>
      </w:r>
      <w:r w:rsidRPr="00AD7EDC">
        <w:rPr>
          <w:rFonts w:ascii="Arial" w:hAnsi="Arial" w:cs="Arial"/>
          <w:sz w:val="24"/>
          <w:szCs w:val="24"/>
          <w:lang w:val="en-US"/>
        </w:rPr>
        <w:t>The i</w:t>
      </w:r>
      <w:r w:rsidRPr="00AD7EDC">
        <w:rPr>
          <w:rFonts w:ascii="Arial" w:hAnsi="Arial" w:cs="Arial"/>
          <w:sz w:val="24"/>
          <w:szCs w:val="24"/>
          <w:lang w:val="en-US"/>
        </w:rPr>
        <w:t>n</w:t>
      </w:r>
      <w:r w:rsidRPr="00AD7EDC">
        <w:rPr>
          <w:rFonts w:ascii="Arial" w:hAnsi="Arial" w:cs="Arial"/>
          <w:sz w:val="24"/>
          <w:szCs w:val="24"/>
          <w:lang w:val="en-US"/>
        </w:rPr>
        <w:t>verted ratios can only be explained by the existence of an active egress of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pa</w:t>
      </w:r>
      <w:r w:rsidRPr="00AD7EDC">
        <w:rPr>
          <w:rFonts w:ascii="Arial" w:hAnsi="Arial" w:cs="Arial"/>
          <w:sz w:val="24"/>
          <w:szCs w:val="24"/>
          <w:lang w:val="en-US"/>
        </w:rPr>
        <w:t>r</w:t>
      </w:r>
      <w:r w:rsidRPr="00AD7EDC">
        <w:rPr>
          <w:rFonts w:ascii="Arial" w:hAnsi="Arial" w:cs="Arial"/>
          <w:sz w:val="24"/>
          <w:szCs w:val="24"/>
          <w:lang w:val="en-US"/>
        </w:rPr>
        <w:t>ticles</w:t>
      </w:r>
      <w:r w:rsidR="00E57462">
        <w:rPr>
          <w:rFonts w:ascii="Arial" w:hAnsi="Arial" w:cs="Arial"/>
          <w:sz w:val="24"/>
          <w:szCs w:val="24"/>
          <w:lang w:val="en-US"/>
        </w:rPr>
        <w:t>, despite</w:t>
      </w:r>
      <w:r w:rsidRPr="00AD7EDC">
        <w:rPr>
          <w:rFonts w:ascii="Arial" w:hAnsi="Arial" w:cs="Arial"/>
          <w:sz w:val="24"/>
          <w:szCs w:val="24"/>
          <w:lang w:val="en-US"/>
        </w:rPr>
        <w:t xml:space="preserve"> the presence of a</w:t>
      </w:r>
      <w:r w:rsidR="00EC4AEF">
        <w:rPr>
          <w:rFonts w:ascii="Arial" w:hAnsi="Arial" w:cs="Arial"/>
          <w:sz w:val="24"/>
          <w:szCs w:val="24"/>
          <w:lang w:val="en-US"/>
        </w:rPr>
        <w:t>n</w:t>
      </w:r>
      <w:r w:rsidRPr="00AD7EDC">
        <w:rPr>
          <w:rFonts w:ascii="Arial" w:hAnsi="Arial" w:cs="Arial"/>
          <w:sz w:val="24"/>
          <w:szCs w:val="24"/>
          <w:lang w:val="en-US"/>
        </w:rPr>
        <w:t xml:space="preserve"> </w:t>
      </w:r>
      <w:r w:rsidR="002864D4">
        <w:rPr>
          <w:rFonts w:ascii="Arial" w:hAnsi="Arial" w:cs="Arial"/>
          <w:sz w:val="24"/>
          <w:szCs w:val="24"/>
          <w:lang w:val="en-US"/>
        </w:rPr>
        <w:t>increase</w:t>
      </w:r>
      <w:r w:rsidR="00EC4AEF">
        <w:rPr>
          <w:rFonts w:ascii="Arial" w:hAnsi="Arial" w:cs="Arial"/>
          <w:sz w:val="24"/>
          <w:szCs w:val="24"/>
          <w:lang w:val="en-US"/>
        </w:rPr>
        <w:t>d</w:t>
      </w:r>
      <w:r w:rsidR="00E57462" w:rsidRPr="00AD7EDC">
        <w:rPr>
          <w:rFonts w:ascii="Arial" w:hAnsi="Arial" w:cs="Arial"/>
          <w:sz w:val="24"/>
          <w:szCs w:val="24"/>
          <w:lang w:val="en-US"/>
        </w:rPr>
        <w:t xml:space="preserve"> </w:t>
      </w:r>
      <w:r w:rsidRPr="00AD7EDC">
        <w:rPr>
          <w:rFonts w:ascii="Arial" w:hAnsi="Arial" w:cs="Arial"/>
          <w:sz w:val="24"/>
          <w:szCs w:val="24"/>
          <w:lang w:val="en-US"/>
        </w:rPr>
        <w:t xml:space="preserve">passive release </w:t>
      </w:r>
      <w:r w:rsidR="00E57462">
        <w:rPr>
          <w:rFonts w:ascii="Arial" w:hAnsi="Arial" w:cs="Arial"/>
          <w:sz w:val="24"/>
          <w:szCs w:val="24"/>
          <w:lang w:val="en-US"/>
        </w:rPr>
        <w:t>due to transfection-mediated</w:t>
      </w:r>
      <w:r w:rsidR="00E57462" w:rsidRPr="00AD7EDC">
        <w:rPr>
          <w:rFonts w:ascii="Arial" w:hAnsi="Arial" w:cs="Arial"/>
          <w:sz w:val="24"/>
          <w:szCs w:val="24"/>
          <w:lang w:val="en-US"/>
        </w:rPr>
        <w:t xml:space="preserve"> </w:t>
      </w:r>
      <w:r w:rsidRPr="00AD7EDC">
        <w:rPr>
          <w:rFonts w:ascii="Arial" w:hAnsi="Arial" w:cs="Arial"/>
          <w:sz w:val="24"/>
          <w:szCs w:val="24"/>
          <w:lang w:val="en-US"/>
        </w:rPr>
        <w:t xml:space="preserve">cell damage. These results emphasize that N-VP2 sequences </w:t>
      </w:r>
      <w:r w:rsidR="002864D4">
        <w:rPr>
          <w:rFonts w:ascii="Arial" w:hAnsi="Arial" w:cs="Arial"/>
          <w:sz w:val="24"/>
          <w:szCs w:val="24"/>
          <w:lang w:val="en-US"/>
        </w:rPr>
        <w:t>and</w:t>
      </w:r>
      <w:r w:rsidR="002864D4" w:rsidRPr="00AD7EDC">
        <w:rPr>
          <w:rFonts w:ascii="Arial" w:hAnsi="Arial" w:cs="Arial"/>
          <w:sz w:val="24"/>
          <w:szCs w:val="24"/>
          <w:lang w:val="en-US"/>
        </w:rPr>
        <w:t xml:space="preserve"> </w:t>
      </w:r>
      <w:r w:rsidRPr="00AD7EDC">
        <w:rPr>
          <w:rFonts w:ascii="Arial" w:hAnsi="Arial" w:cs="Arial"/>
          <w:sz w:val="24"/>
          <w:szCs w:val="24"/>
          <w:lang w:val="en-US"/>
        </w:rPr>
        <w:t xml:space="preserve">its distal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do not play a direct role in the nuclear export and egress of MVM.</w:t>
      </w:r>
    </w:p>
    <w:p w:rsidR="00CD3026" w:rsidRPr="00AD7EDC" w:rsidRDefault="004F1278" w:rsidP="005A3880">
      <w:pPr>
        <w:spacing w:line="480" w:lineRule="auto"/>
        <w:ind w:firstLine="720"/>
        <w:jc w:val="both"/>
        <w:rPr>
          <w:rFonts w:ascii="Arial" w:hAnsi="Arial" w:cs="Arial"/>
          <w:sz w:val="24"/>
          <w:szCs w:val="24"/>
          <w:lang w:val="en-US"/>
        </w:rPr>
      </w:pPr>
      <w:r>
        <w:rPr>
          <w:rFonts w:ascii="Arial" w:hAnsi="Arial" w:cs="Arial"/>
          <w:b/>
          <w:sz w:val="24"/>
          <w:szCs w:val="24"/>
          <w:lang w:val="en-US"/>
        </w:rPr>
        <w:t xml:space="preserve">The </w:t>
      </w:r>
      <w:r w:rsidR="00EC4AEF">
        <w:rPr>
          <w:rFonts w:ascii="Arial" w:hAnsi="Arial" w:cs="Arial"/>
          <w:b/>
          <w:sz w:val="24"/>
          <w:szCs w:val="24"/>
          <w:lang w:val="en-US"/>
        </w:rPr>
        <w:t>n</w:t>
      </w:r>
      <w:r w:rsidR="00AD0002" w:rsidRPr="00AD7EDC">
        <w:rPr>
          <w:rFonts w:ascii="Arial" w:hAnsi="Arial" w:cs="Arial"/>
          <w:b/>
          <w:sz w:val="24"/>
          <w:szCs w:val="24"/>
          <w:lang w:val="en-US"/>
        </w:rPr>
        <w:t>uclear FC-P</w:t>
      </w:r>
      <w:r w:rsidR="00AD0002" w:rsidRPr="00AD7EDC">
        <w:rPr>
          <w:rFonts w:ascii="Arial" w:hAnsi="Arial" w:cs="Arial"/>
          <w:b/>
          <w:sz w:val="24"/>
          <w:szCs w:val="24"/>
          <w:vertAlign w:val="subscript"/>
          <w:lang w:val="en-US"/>
        </w:rPr>
        <w:t>2</w:t>
      </w:r>
      <w:r w:rsidR="00AD0002" w:rsidRPr="00AD7EDC">
        <w:rPr>
          <w:rFonts w:ascii="Arial" w:hAnsi="Arial" w:cs="Arial"/>
          <w:b/>
          <w:sz w:val="24"/>
          <w:szCs w:val="24"/>
          <w:lang w:val="en-US"/>
        </w:rPr>
        <w:t xml:space="preserve"> </w:t>
      </w:r>
      <w:r w:rsidR="00EC4AEF">
        <w:rPr>
          <w:rFonts w:ascii="Arial" w:hAnsi="Arial" w:cs="Arial"/>
          <w:b/>
          <w:sz w:val="24"/>
          <w:szCs w:val="24"/>
          <w:lang w:val="en-US"/>
        </w:rPr>
        <w:t xml:space="preserve">particles </w:t>
      </w:r>
      <w:r w:rsidR="00AD0002" w:rsidRPr="00AD7EDC">
        <w:rPr>
          <w:rFonts w:ascii="Arial" w:hAnsi="Arial" w:cs="Arial"/>
          <w:b/>
          <w:sz w:val="24"/>
          <w:szCs w:val="24"/>
          <w:lang w:val="en-US"/>
        </w:rPr>
        <w:t>represen</w:t>
      </w:r>
      <w:r w:rsidR="00EC4AEF">
        <w:rPr>
          <w:rFonts w:ascii="Arial" w:hAnsi="Arial" w:cs="Arial"/>
          <w:b/>
          <w:sz w:val="24"/>
          <w:szCs w:val="24"/>
          <w:lang w:val="en-US"/>
        </w:rPr>
        <w:t>t</w:t>
      </w:r>
      <w:r w:rsidR="002339F1" w:rsidRPr="00AD7EDC">
        <w:rPr>
          <w:rFonts w:ascii="Arial" w:hAnsi="Arial" w:cs="Arial"/>
          <w:b/>
          <w:sz w:val="24"/>
          <w:szCs w:val="24"/>
          <w:lang w:val="en-US"/>
        </w:rPr>
        <w:t xml:space="preserve"> the ultimate maturation step </w:t>
      </w:r>
      <w:r w:rsidR="00732D1D" w:rsidRPr="00AD7EDC">
        <w:rPr>
          <w:rFonts w:ascii="Arial" w:hAnsi="Arial" w:cs="Arial"/>
          <w:b/>
          <w:sz w:val="24"/>
          <w:szCs w:val="24"/>
          <w:lang w:val="en-US"/>
        </w:rPr>
        <w:t>of MVM in terms of egress potential and infectivity</w:t>
      </w:r>
      <w:r w:rsidR="00AD0002" w:rsidRPr="00AD7EDC">
        <w:rPr>
          <w:rFonts w:ascii="Arial" w:hAnsi="Arial" w:cs="Arial"/>
          <w:b/>
          <w:sz w:val="24"/>
          <w:szCs w:val="24"/>
          <w:lang w:val="en-US"/>
        </w:rPr>
        <w:t xml:space="preserve">. </w:t>
      </w:r>
      <w:r w:rsidR="004E5B3C" w:rsidRPr="00AD7EDC">
        <w:rPr>
          <w:rFonts w:ascii="Arial" w:hAnsi="Arial" w:cs="Arial"/>
          <w:sz w:val="24"/>
          <w:szCs w:val="24"/>
          <w:lang w:val="en-US"/>
        </w:rPr>
        <w:t>We next examined whether</w:t>
      </w:r>
      <w:r w:rsidR="004E5B3C" w:rsidRPr="00AD7EDC">
        <w:rPr>
          <w:rFonts w:ascii="Arial" w:hAnsi="Arial" w:cs="Arial"/>
          <w:b/>
          <w:sz w:val="24"/>
          <w:szCs w:val="24"/>
          <w:lang w:val="en-US"/>
        </w:rPr>
        <w:t xml:space="preserve"> </w:t>
      </w:r>
      <w:r w:rsidR="004E5B3C" w:rsidRPr="00AD7EDC">
        <w:rPr>
          <w:rFonts w:ascii="Arial" w:hAnsi="Arial" w:cs="Arial"/>
          <w:sz w:val="24"/>
          <w:szCs w:val="24"/>
          <w:lang w:val="en-US"/>
        </w:rPr>
        <w:t>the n</w:t>
      </w:r>
      <w:r w:rsidR="00AD0002" w:rsidRPr="00AD7EDC">
        <w:rPr>
          <w:rFonts w:ascii="Arial" w:hAnsi="Arial" w:cs="Arial"/>
          <w:sz w:val="24"/>
          <w:szCs w:val="24"/>
          <w:lang w:val="en-US"/>
        </w:rPr>
        <w:t>uclear FC-P</w:t>
      </w:r>
      <w:r w:rsidR="00AD0002" w:rsidRPr="00AD7EDC">
        <w:rPr>
          <w:rFonts w:ascii="Arial" w:hAnsi="Arial" w:cs="Arial"/>
          <w:sz w:val="24"/>
          <w:szCs w:val="24"/>
          <w:vertAlign w:val="subscript"/>
          <w:lang w:val="en-US"/>
        </w:rPr>
        <w:t>2</w:t>
      </w:r>
      <w:r w:rsidR="00AD0002" w:rsidRPr="00AD7EDC">
        <w:rPr>
          <w:rFonts w:ascii="Arial" w:hAnsi="Arial" w:cs="Arial"/>
          <w:sz w:val="24"/>
          <w:szCs w:val="24"/>
          <w:lang w:val="en-US"/>
        </w:rPr>
        <w:t xml:space="preserve"> population represent</w:t>
      </w:r>
      <w:r w:rsidR="004E5B3C" w:rsidRPr="00AD7EDC">
        <w:rPr>
          <w:rFonts w:ascii="Arial" w:hAnsi="Arial" w:cs="Arial"/>
          <w:sz w:val="24"/>
          <w:szCs w:val="24"/>
          <w:lang w:val="en-US"/>
        </w:rPr>
        <w:t>s</w:t>
      </w:r>
      <w:r w:rsidR="00AD0002" w:rsidRPr="00AD7EDC">
        <w:rPr>
          <w:rFonts w:ascii="Arial" w:hAnsi="Arial" w:cs="Arial"/>
          <w:sz w:val="24"/>
          <w:szCs w:val="24"/>
          <w:lang w:val="en-US"/>
        </w:rPr>
        <w:t xml:space="preserve"> the final maturation step in MVM morphogen</w:t>
      </w:r>
      <w:r w:rsidR="00AD0002" w:rsidRPr="00AD7EDC">
        <w:rPr>
          <w:rFonts w:ascii="Arial" w:hAnsi="Arial" w:cs="Arial"/>
          <w:sz w:val="24"/>
          <w:szCs w:val="24"/>
          <w:lang w:val="en-US"/>
        </w:rPr>
        <w:t>e</w:t>
      </w:r>
      <w:r w:rsidR="00AD0002" w:rsidRPr="00AD7EDC">
        <w:rPr>
          <w:rFonts w:ascii="Arial" w:hAnsi="Arial" w:cs="Arial"/>
          <w:sz w:val="24"/>
          <w:szCs w:val="24"/>
          <w:lang w:val="en-US"/>
        </w:rPr>
        <w:t xml:space="preserve">sis or </w:t>
      </w:r>
      <w:r w:rsidR="004E5B3C" w:rsidRPr="00AD7EDC">
        <w:rPr>
          <w:rFonts w:ascii="Arial" w:hAnsi="Arial" w:cs="Arial"/>
          <w:sz w:val="24"/>
          <w:szCs w:val="24"/>
          <w:lang w:val="en-US"/>
        </w:rPr>
        <w:t xml:space="preserve">whether </w:t>
      </w:r>
      <w:r w:rsidR="00AD0002" w:rsidRPr="00AD7EDC">
        <w:rPr>
          <w:rFonts w:ascii="Arial" w:hAnsi="Arial" w:cs="Arial"/>
          <w:sz w:val="24"/>
          <w:szCs w:val="24"/>
          <w:lang w:val="en-US"/>
        </w:rPr>
        <w:t xml:space="preserve">further maturation </w:t>
      </w:r>
      <w:r w:rsidR="004E5B3C" w:rsidRPr="00AD7EDC">
        <w:rPr>
          <w:rFonts w:ascii="Arial" w:hAnsi="Arial" w:cs="Arial"/>
          <w:sz w:val="24"/>
          <w:szCs w:val="24"/>
          <w:lang w:val="en-US"/>
        </w:rPr>
        <w:t xml:space="preserve">steps </w:t>
      </w:r>
      <w:r w:rsidR="00AD0002" w:rsidRPr="00AD7EDC">
        <w:rPr>
          <w:rFonts w:ascii="Arial" w:hAnsi="Arial" w:cs="Arial"/>
          <w:sz w:val="24"/>
          <w:szCs w:val="24"/>
          <w:lang w:val="en-US"/>
        </w:rPr>
        <w:t>occur during th</w:t>
      </w:r>
      <w:r w:rsidR="00771ADE" w:rsidRPr="00AD7EDC">
        <w:rPr>
          <w:rFonts w:ascii="Arial" w:hAnsi="Arial" w:cs="Arial"/>
          <w:sz w:val="24"/>
          <w:szCs w:val="24"/>
          <w:lang w:val="en-US"/>
        </w:rPr>
        <w:t>e process of egress required for infectivity</w:t>
      </w:r>
      <w:r w:rsidR="004E5B3C" w:rsidRPr="00AD7EDC">
        <w:rPr>
          <w:rFonts w:ascii="Arial" w:hAnsi="Arial" w:cs="Arial"/>
          <w:sz w:val="24"/>
          <w:szCs w:val="24"/>
          <w:lang w:val="en-US"/>
        </w:rPr>
        <w:t>. To this end, nuclear and extracellular FC-P</w:t>
      </w:r>
      <w:r w:rsidR="004E5B3C" w:rsidRPr="00AD7EDC">
        <w:rPr>
          <w:rFonts w:ascii="Arial" w:hAnsi="Arial" w:cs="Arial"/>
          <w:sz w:val="24"/>
          <w:szCs w:val="24"/>
          <w:vertAlign w:val="subscript"/>
          <w:lang w:val="en-US"/>
        </w:rPr>
        <w:t>2</w:t>
      </w:r>
      <w:r w:rsidR="004E5B3C" w:rsidRPr="00AD7EDC">
        <w:rPr>
          <w:rFonts w:ascii="Arial" w:hAnsi="Arial" w:cs="Arial"/>
          <w:sz w:val="24"/>
          <w:szCs w:val="24"/>
          <w:lang w:val="en-US"/>
        </w:rPr>
        <w:t xml:space="preserve"> particles were purified</w:t>
      </w:r>
      <w:r w:rsidR="006D578C" w:rsidRPr="00AD7EDC">
        <w:rPr>
          <w:rFonts w:ascii="Arial" w:hAnsi="Arial" w:cs="Arial"/>
          <w:sz w:val="24"/>
          <w:szCs w:val="24"/>
          <w:lang w:val="en-US"/>
        </w:rPr>
        <w:t xml:space="preserve"> </w:t>
      </w:r>
      <w:r w:rsidR="00771ADE" w:rsidRPr="00AD7EDC">
        <w:rPr>
          <w:rFonts w:ascii="Arial" w:hAnsi="Arial" w:cs="Arial"/>
          <w:sz w:val="24"/>
          <w:szCs w:val="24"/>
          <w:lang w:val="en-US"/>
        </w:rPr>
        <w:t xml:space="preserve">by AEX </w:t>
      </w:r>
      <w:r w:rsidR="006D578C" w:rsidRPr="00AD7EDC">
        <w:rPr>
          <w:rFonts w:ascii="Arial" w:hAnsi="Arial" w:cs="Arial"/>
          <w:sz w:val="24"/>
          <w:szCs w:val="24"/>
          <w:lang w:val="en-US"/>
        </w:rPr>
        <w:t xml:space="preserve">and their infectivity quantitatively compared. </w:t>
      </w:r>
      <w:r w:rsidR="00771ADE" w:rsidRPr="00AD7EDC">
        <w:rPr>
          <w:rFonts w:ascii="Arial" w:hAnsi="Arial" w:cs="Arial"/>
          <w:sz w:val="24"/>
          <w:szCs w:val="24"/>
          <w:lang w:val="en-US"/>
        </w:rPr>
        <w:t xml:space="preserve">Apart from having the same AEX profile, </w:t>
      </w:r>
      <w:r w:rsidR="006D578C" w:rsidRPr="00AD7EDC">
        <w:rPr>
          <w:rFonts w:ascii="Arial" w:hAnsi="Arial" w:cs="Arial"/>
          <w:sz w:val="24"/>
          <w:szCs w:val="24"/>
          <w:lang w:val="en-US"/>
        </w:rPr>
        <w:t xml:space="preserve">both particles were </w:t>
      </w:r>
      <w:r w:rsidR="007C1B34" w:rsidRPr="00AD7EDC">
        <w:rPr>
          <w:rFonts w:ascii="Arial" w:hAnsi="Arial" w:cs="Arial"/>
          <w:sz w:val="24"/>
          <w:szCs w:val="24"/>
          <w:lang w:val="en-US"/>
        </w:rPr>
        <w:t>equally infec</w:t>
      </w:r>
      <w:r w:rsidR="00771ADE" w:rsidRPr="00AD7EDC">
        <w:rPr>
          <w:rFonts w:ascii="Arial" w:hAnsi="Arial" w:cs="Arial"/>
          <w:sz w:val="24"/>
          <w:szCs w:val="24"/>
          <w:lang w:val="en-US"/>
        </w:rPr>
        <w:t>tious (Fig. 7A). T</w:t>
      </w:r>
      <w:r w:rsidR="007C1B34" w:rsidRPr="00AD7EDC">
        <w:rPr>
          <w:rFonts w:ascii="Arial" w:hAnsi="Arial" w:cs="Arial"/>
          <w:sz w:val="24"/>
          <w:szCs w:val="24"/>
          <w:lang w:val="en-US"/>
        </w:rPr>
        <w:t xml:space="preserve">herefore, virus egress does not involve further maturation steps </w:t>
      </w:r>
      <w:r>
        <w:rPr>
          <w:rFonts w:ascii="Arial" w:hAnsi="Arial" w:cs="Arial"/>
          <w:sz w:val="24"/>
          <w:szCs w:val="24"/>
          <w:lang w:val="en-US"/>
        </w:rPr>
        <w:t xml:space="preserve">of the progeny </w:t>
      </w:r>
      <w:r w:rsidR="007C1B34" w:rsidRPr="00AD7EDC">
        <w:rPr>
          <w:rFonts w:ascii="Arial" w:hAnsi="Arial" w:cs="Arial"/>
          <w:sz w:val="24"/>
          <w:szCs w:val="24"/>
          <w:lang w:val="en-US"/>
        </w:rPr>
        <w:t>required for infection.</w:t>
      </w:r>
    </w:p>
    <w:p w:rsidR="00091A25" w:rsidRPr="00AD7EDC" w:rsidRDefault="00CD3026" w:rsidP="00CD3026">
      <w:pPr>
        <w:spacing w:line="480" w:lineRule="auto"/>
        <w:ind w:firstLine="720"/>
        <w:jc w:val="both"/>
        <w:rPr>
          <w:rFonts w:ascii="Arial" w:hAnsi="Arial" w:cs="Arial"/>
          <w:sz w:val="24"/>
          <w:szCs w:val="24"/>
          <w:lang w:val="en-US"/>
        </w:rPr>
      </w:pPr>
      <w:r w:rsidRPr="00AD7EDC">
        <w:rPr>
          <w:rFonts w:ascii="Arial" w:hAnsi="Arial" w:cs="Arial"/>
          <w:b/>
          <w:sz w:val="24"/>
          <w:szCs w:val="24"/>
          <w:lang w:val="en-US"/>
        </w:rPr>
        <w:t xml:space="preserve">During </w:t>
      </w:r>
      <w:r w:rsidR="006D41C3" w:rsidRPr="00AD7EDC">
        <w:rPr>
          <w:rFonts w:ascii="Arial" w:hAnsi="Arial" w:cs="Arial"/>
          <w:b/>
          <w:sz w:val="24"/>
          <w:szCs w:val="24"/>
          <w:lang w:val="en-US"/>
        </w:rPr>
        <w:t xml:space="preserve">entry, </w:t>
      </w:r>
      <w:r w:rsidRPr="00AD7EDC">
        <w:rPr>
          <w:rFonts w:ascii="Arial" w:hAnsi="Arial" w:cs="Arial"/>
          <w:b/>
          <w:sz w:val="24"/>
          <w:szCs w:val="24"/>
          <w:lang w:val="en-US"/>
        </w:rPr>
        <w:t>FC-P</w:t>
      </w:r>
      <w:r w:rsidRPr="00AD7EDC">
        <w:rPr>
          <w:rFonts w:ascii="Arial" w:hAnsi="Arial" w:cs="Arial"/>
          <w:b/>
          <w:sz w:val="24"/>
          <w:szCs w:val="24"/>
          <w:vertAlign w:val="subscript"/>
          <w:lang w:val="en-US"/>
        </w:rPr>
        <w:t>2</w:t>
      </w:r>
      <w:r w:rsidRPr="00AD7EDC">
        <w:rPr>
          <w:rFonts w:ascii="Arial" w:hAnsi="Arial" w:cs="Arial"/>
          <w:b/>
          <w:sz w:val="24"/>
          <w:szCs w:val="24"/>
          <w:lang w:val="en-US"/>
        </w:rPr>
        <w:t xml:space="preserve"> </w:t>
      </w:r>
      <w:r w:rsidR="007A3782">
        <w:rPr>
          <w:rFonts w:ascii="Arial" w:hAnsi="Arial" w:cs="Arial"/>
          <w:b/>
          <w:sz w:val="24"/>
          <w:szCs w:val="24"/>
          <w:lang w:val="en-US"/>
        </w:rPr>
        <w:t xml:space="preserve">particles </w:t>
      </w:r>
      <w:r w:rsidR="00FA212F">
        <w:rPr>
          <w:rFonts w:ascii="Arial" w:hAnsi="Arial" w:cs="Arial"/>
          <w:b/>
          <w:sz w:val="24"/>
          <w:szCs w:val="24"/>
          <w:lang w:val="en-US"/>
        </w:rPr>
        <w:t xml:space="preserve">are dephosphorylated </w:t>
      </w:r>
      <w:r w:rsidR="00DF0AD5">
        <w:rPr>
          <w:rFonts w:ascii="Arial" w:hAnsi="Arial" w:cs="Arial"/>
          <w:b/>
          <w:sz w:val="24"/>
          <w:szCs w:val="24"/>
          <w:lang w:val="en-US"/>
        </w:rPr>
        <w:t>acquiring</w:t>
      </w:r>
      <w:r w:rsidRPr="00AD7EDC">
        <w:rPr>
          <w:rFonts w:ascii="Arial" w:hAnsi="Arial" w:cs="Arial"/>
          <w:b/>
          <w:sz w:val="24"/>
          <w:szCs w:val="24"/>
          <w:lang w:val="en-US"/>
        </w:rPr>
        <w:t xml:space="preserve"> </w:t>
      </w:r>
      <w:r w:rsidR="007A3782">
        <w:rPr>
          <w:rFonts w:ascii="Arial" w:hAnsi="Arial" w:cs="Arial"/>
          <w:b/>
          <w:sz w:val="24"/>
          <w:szCs w:val="24"/>
          <w:lang w:val="en-US"/>
        </w:rPr>
        <w:t>the</w:t>
      </w:r>
      <w:r w:rsidR="007A3782" w:rsidRPr="00AD7EDC">
        <w:rPr>
          <w:rFonts w:ascii="Arial" w:hAnsi="Arial" w:cs="Arial"/>
          <w:b/>
          <w:sz w:val="24"/>
          <w:szCs w:val="24"/>
          <w:lang w:val="en-US"/>
        </w:rPr>
        <w:t xml:space="preserve"> </w:t>
      </w:r>
      <w:r w:rsidRPr="00AD7EDC">
        <w:rPr>
          <w:rFonts w:ascii="Arial" w:hAnsi="Arial" w:cs="Arial"/>
          <w:b/>
          <w:sz w:val="24"/>
          <w:szCs w:val="24"/>
          <w:lang w:val="en-US"/>
        </w:rPr>
        <w:t>AEX profile of FC-P</w:t>
      </w:r>
      <w:r w:rsidRPr="00AD7EDC">
        <w:rPr>
          <w:rFonts w:ascii="Arial" w:hAnsi="Arial" w:cs="Arial"/>
          <w:b/>
          <w:sz w:val="24"/>
          <w:szCs w:val="24"/>
          <w:vertAlign w:val="subscript"/>
          <w:lang w:val="en-US"/>
        </w:rPr>
        <w:t>1</w:t>
      </w:r>
      <w:r w:rsidRPr="00AD7EDC">
        <w:rPr>
          <w:rFonts w:ascii="Arial" w:hAnsi="Arial" w:cs="Arial"/>
          <w:b/>
          <w:sz w:val="24"/>
          <w:szCs w:val="24"/>
          <w:lang w:val="en-US"/>
        </w:rPr>
        <w:t>.</w:t>
      </w:r>
      <w:r w:rsidRPr="00AD7EDC">
        <w:rPr>
          <w:rFonts w:ascii="Arial" w:hAnsi="Arial" w:cs="Arial"/>
          <w:sz w:val="24"/>
          <w:szCs w:val="24"/>
          <w:lang w:val="en-US"/>
        </w:rPr>
        <w:t xml:space="preserve"> </w:t>
      </w:r>
      <w:r w:rsidR="00F56FDC" w:rsidRPr="00AD7EDC">
        <w:rPr>
          <w:rFonts w:ascii="Arial" w:hAnsi="Arial" w:cs="Arial"/>
          <w:sz w:val="24"/>
          <w:szCs w:val="24"/>
          <w:lang w:val="en-US"/>
        </w:rPr>
        <w:t>In the nucleus, FC-P</w:t>
      </w:r>
      <w:r w:rsidR="00F56FDC" w:rsidRPr="00AD7EDC">
        <w:rPr>
          <w:rFonts w:ascii="Arial" w:hAnsi="Arial" w:cs="Arial"/>
          <w:sz w:val="24"/>
          <w:szCs w:val="24"/>
          <w:vertAlign w:val="subscript"/>
          <w:lang w:val="en-US"/>
        </w:rPr>
        <w:t>1</w:t>
      </w:r>
      <w:r w:rsidR="00F56FDC" w:rsidRPr="00AD7EDC">
        <w:rPr>
          <w:rFonts w:ascii="Arial" w:hAnsi="Arial" w:cs="Arial"/>
          <w:sz w:val="24"/>
          <w:szCs w:val="24"/>
          <w:lang w:val="en-US"/>
        </w:rPr>
        <w:t xml:space="preserve"> </w:t>
      </w:r>
      <w:r w:rsidR="000D7338" w:rsidRPr="00AD7EDC">
        <w:rPr>
          <w:rFonts w:ascii="Arial" w:hAnsi="Arial" w:cs="Arial"/>
          <w:sz w:val="24"/>
          <w:szCs w:val="24"/>
          <w:lang w:val="en-US"/>
        </w:rPr>
        <w:t xml:space="preserve">particles maturate </w:t>
      </w:r>
      <w:r w:rsidR="007A3782">
        <w:rPr>
          <w:rFonts w:ascii="Arial" w:hAnsi="Arial" w:cs="Arial"/>
          <w:sz w:val="24"/>
          <w:szCs w:val="24"/>
          <w:lang w:val="en-US"/>
        </w:rPr>
        <w:t xml:space="preserve">through surface </w:t>
      </w:r>
      <w:proofErr w:type="spellStart"/>
      <w:r w:rsidR="007A3782">
        <w:rPr>
          <w:rFonts w:ascii="Arial" w:hAnsi="Arial" w:cs="Arial"/>
          <w:sz w:val="24"/>
          <w:szCs w:val="24"/>
          <w:lang w:val="en-US"/>
        </w:rPr>
        <w:t>phospho</w:t>
      </w:r>
      <w:r w:rsidR="007A3782">
        <w:rPr>
          <w:rFonts w:ascii="Arial" w:hAnsi="Arial" w:cs="Arial"/>
          <w:sz w:val="24"/>
          <w:szCs w:val="24"/>
          <w:lang w:val="en-US"/>
        </w:rPr>
        <w:t>r</w:t>
      </w:r>
      <w:r w:rsidR="007A3782">
        <w:rPr>
          <w:rFonts w:ascii="Arial" w:hAnsi="Arial" w:cs="Arial"/>
          <w:sz w:val="24"/>
          <w:szCs w:val="24"/>
          <w:lang w:val="en-US"/>
        </w:rPr>
        <w:t>ylations</w:t>
      </w:r>
      <w:proofErr w:type="spellEnd"/>
      <w:r w:rsidR="007A3782">
        <w:rPr>
          <w:rFonts w:ascii="Arial" w:hAnsi="Arial" w:cs="Arial"/>
          <w:sz w:val="24"/>
          <w:szCs w:val="24"/>
          <w:lang w:val="en-US"/>
        </w:rPr>
        <w:t xml:space="preserve"> </w:t>
      </w:r>
      <w:r w:rsidR="000D7338" w:rsidRPr="00AD7EDC">
        <w:rPr>
          <w:rFonts w:ascii="Arial" w:hAnsi="Arial" w:cs="Arial"/>
          <w:sz w:val="24"/>
          <w:szCs w:val="24"/>
          <w:lang w:val="en-US"/>
        </w:rPr>
        <w:t>to</w:t>
      </w:r>
      <w:r w:rsidR="00F56FDC" w:rsidRPr="00AD7EDC">
        <w:rPr>
          <w:rFonts w:ascii="Arial" w:hAnsi="Arial" w:cs="Arial"/>
          <w:sz w:val="24"/>
          <w:szCs w:val="24"/>
          <w:lang w:val="en-US"/>
        </w:rPr>
        <w:t xml:space="preserve"> generate FC-P</w:t>
      </w:r>
      <w:r w:rsidR="00F56FDC" w:rsidRPr="00AD7EDC">
        <w:rPr>
          <w:rFonts w:ascii="Arial" w:hAnsi="Arial" w:cs="Arial"/>
          <w:sz w:val="24"/>
          <w:szCs w:val="24"/>
          <w:vertAlign w:val="subscript"/>
          <w:lang w:val="en-US"/>
        </w:rPr>
        <w:t>2</w:t>
      </w:r>
      <w:r w:rsidR="00F56FDC" w:rsidRPr="00AD7EDC">
        <w:rPr>
          <w:rFonts w:ascii="Arial" w:hAnsi="Arial" w:cs="Arial"/>
          <w:sz w:val="24"/>
          <w:szCs w:val="24"/>
          <w:lang w:val="en-US"/>
        </w:rPr>
        <w:t xml:space="preserve">, which are particles with nuclear export potential. During entry </w:t>
      </w:r>
      <w:r w:rsidR="000D7338" w:rsidRPr="00AD7EDC">
        <w:rPr>
          <w:rFonts w:ascii="Arial" w:hAnsi="Arial" w:cs="Arial"/>
          <w:sz w:val="24"/>
          <w:szCs w:val="24"/>
          <w:lang w:val="en-US"/>
        </w:rPr>
        <w:t>a reverse situation was observed, FC-P</w:t>
      </w:r>
      <w:r w:rsidR="000D7338" w:rsidRPr="00AD7EDC">
        <w:rPr>
          <w:rFonts w:ascii="Arial" w:hAnsi="Arial" w:cs="Arial"/>
          <w:sz w:val="24"/>
          <w:szCs w:val="24"/>
          <w:vertAlign w:val="subscript"/>
          <w:lang w:val="en-US"/>
        </w:rPr>
        <w:t>2</w:t>
      </w:r>
      <w:r w:rsidR="000D7338" w:rsidRPr="00AD7EDC">
        <w:rPr>
          <w:rFonts w:ascii="Arial" w:hAnsi="Arial" w:cs="Arial"/>
          <w:sz w:val="24"/>
          <w:szCs w:val="24"/>
          <w:lang w:val="en-US"/>
        </w:rPr>
        <w:t xml:space="preserve"> </w:t>
      </w:r>
      <w:r w:rsidR="00C50601" w:rsidRPr="00AD7EDC">
        <w:rPr>
          <w:rFonts w:ascii="Arial" w:hAnsi="Arial" w:cs="Arial"/>
          <w:sz w:val="24"/>
          <w:szCs w:val="24"/>
          <w:lang w:val="en-US"/>
        </w:rPr>
        <w:t xml:space="preserve">particles </w:t>
      </w:r>
      <w:r w:rsidR="000D7338" w:rsidRPr="00AD7EDC">
        <w:rPr>
          <w:rFonts w:ascii="Arial" w:hAnsi="Arial" w:cs="Arial"/>
          <w:sz w:val="24"/>
          <w:szCs w:val="24"/>
          <w:lang w:val="en-US"/>
        </w:rPr>
        <w:t>were processed to generate FC-P</w:t>
      </w:r>
      <w:r w:rsidR="000D7338" w:rsidRPr="00AD7EDC">
        <w:rPr>
          <w:rFonts w:ascii="Arial" w:hAnsi="Arial" w:cs="Arial"/>
          <w:sz w:val="24"/>
          <w:szCs w:val="24"/>
          <w:vertAlign w:val="subscript"/>
          <w:lang w:val="en-US"/>
        </w:rPr>
        <w:t>1</w:t>
      </w:r>
      <w:r w:rsidR="007A3782">
        <w:rPr>
          <w:rFonts w:ascii="Arial" w:hAnsi="Arial" w:cs="Arial"/>
          <w:sz w:val="24"/>
          <w:szCs w:val="24"/>
          <w:lang w:val="en-US"/>
        </w:rPr>
        <w:t>-like particles</w:t>
      </w:r>
      <w:r w:rsidR="00EC4AEF">
        <w:rPr>
          <w:rFonts w:ascii="Arial" w:hAnsi="Arial" w:cs="Arial"/>
          <w:sz w:val="24"/>
          <w:szCs w:val="24"/>
          <w:lang w:val="en-US"/>
        </w:rPr>
        <w:t xml:space="preserve"> </w:t>
      </w:r>
      <w:r w:rsidR="000D7338" w:rsidRPr="00AD7EDC">
        <w:rPr>
          <w:rFonts w:ascii="Arial" w:hAnsi="Arial" w:cs="Arial"/>
          <w:sz w:val="24"/>
          <w:szCs w:val="24"/>
          <w:lang w:val="en-US"/>
        </w:rPr>
        <w:t xml:space="preserve">(Fig. </w:t>
      </w:r>
      <w:r w:rsidR="00F32C40" w:rsidRPr="00AD7EDC">
        <w:rPr>
          <w:rFonts w:ascii="Arial" w:hAnsi="Arial" w:cs="Arial"/>
          <w:sz w:val="24"/>
          <w:szCs w:val="24"/>
          <w:lang w:val="en-US"/>
        </w:rPr>
        <w:t>8</w:t>
      </w:r>
      <w:r w:rsidR="000D7338" w:rsidRPr="00AD7EDC">
        <w:rPr>
          <w:rFonts w:ascii="Arial" w:hAnsi="Arial" w:cs="Arial"/>
          <w:sz w:val="24"/>
          <w:szCs w:val="24"/>
          <w:lang w:val="en-US"/>
        </w:rPr>
        <w:t>)</w:t>
      </w:r>
      <w:r w:rsidR="000D7338" w:rsidRPr="00AD7EDC">
        <w:rPr>
          <w:rFonts w:ascii="Arial" w:hAnsi="Arial" w:cs="Arial"/>
          <w:sz w:val="24"/>
          <w:szCs w:val="24"/>
          <w:vertAlign w:val="subscript"/>
          <w:lang w:val="en-US"/>
        </w:rPr>
        <w:t>.</w:t>
      </w:r>
      <w:r w:rsidR="000D7338" w:rsidRPr="00AD7EDC">
        <w:rPr>
          <w:rFonts w:ascii="Arial" w:hAnsi="Arial" w:cs="Arial"/>
          <w:sz w:val="24"/>
          <w:szCs w:val="24"/>
          <w:lang w:val="en-US"/>
        </w:rPr>
        <w:t xml:space="preserve"> </w:t>
      </w:r>
      <w:r w:rsidR="000D7338" w:rsidRPr="007A3782">
        <w:rPr>
          <w:rFonts w:ascii="Arial" w:hAnsi="Arial" w:cs="Arial"/>
          <w:sz w:val="24"/>
          <w:szCs w:val="24"/>
          <w:highlight w:val="yellow"/>
          <w:lang w:val="en-US"/>
          <w:rPrChange w:id="138" w:author="Ros" w:date="2015-09-04T16:56:00Z">
            <w:rPr>
              <w:rFonts w:ascii="Arial" w:hAnsi="Arial" w:cs="Arial"/>
              <w:sz w:val="24"/>
              <w:szCs w:val="24"/>
              <w:lang w:val="en-US"/>
            </w:rPr>
          </w:rPrChange>
        </w:rPr>
        <w:t>The N-VP2 of incoming</w:t>
      </w:r>
      <w:r w:rsidRPr="007A3782">
        <w:rPr>
          <w:rFonts w:ascii="Arial" w:hAnsi="Arial" w:cs="Arial"/>
          <w:sz w:val="24"/>
          <w:szCs w:val="24"/>
          <w:highlight w:val="yellow"/>
          <w:lang w:val="en-US"/>
          <w:rPrChange w:id="139" w:author="Ros" w:date="2015-09-04T16:56:00Z">
            <w:rPr>
              <w:rFonts w:ascii="Arial" w:hAnsi="Arial" w:cs="Arial"/>
              <w:sz w:val="24"/>
              <w:szCs w:val="24"/>
              <w:lang w:val="en-US"/>
            </w:rPr>
          </w:rPrChange>
        </w:rPr>
        <w:t xml:space="preserve"> FC-P</w:t>
      </w:r>
      <w:r w:rsidRPr="007A3782">
        <w:rPr>
          <w:rFonts w:ascii="Arial" w:hAnsi="Arial" w:cs="Arial"/>
          <w:sz w:val="24"/>
          <w:szCs w:val="24"/>
          <w:highlight w:val="yellow"/>
          <w:vertAlign w:val="subscript"/>
          <w:lang w:val="en-US"/>
          <w:rPrChange w:id="140" w:author="Ros" w:date="2015-09-04T16:56:00Z">
            <w:rPr>
              <w:rFonts w:ascii="Arial" w:hAnsi="Arial" w:cs="Arial"/>
              <w:sz w:val="24"/>
              <w:szCs w:val="24"/>
              <w:vertAlign w:val="subscript"/>
              <w:lang w:val="en-US"/>
            </w:rPr>
          </w:rPrChange>
        </w:rPr>
        <w:t>2</w:t>
      </w:r>
      <w:r w:rsidRPr="007A3782">
        <w:rPr>
          <w:rFonts w:ascii="Arial" w:hAnsi="Arial" w:cs="Arial"/>
          <w:sz w:val="24"/>
          <w:szCs w:val="24"/>
          <w:highlight w:val="yellow"/>
          <w:lang w:val="en-US"/>
          <w:rPrChange w:id="141" w:author="Ros" w:date="2015-09-04T16:56:00Z">
            <w:rPr>
              <w:rFonts w:ascii="Arial" w:hAnsi="Arial" w:cs="Arial"/>
              <w:sz w:val="24"/>
              <w:szCs w:val="24"/>
              <w:lang w:val="en-US"/>
            </w:rPr>
          </w:rPrChange>
        </w:rPr>
        <w:t xml:space="preserve"> be</w:t>
      </w:r>
      <w:r w:rsidR="00F32C40" w:rsidRPr="007A3782">
        <w:rPr>
          <w:rFonts w:ascii="Arial" w:hAnsi="Arial" w:cs="Arial"/>
          <w:sz w:val="24"/>
          <w:szCs w:val="24"/>
          <w:highlight w:val="yellow"/>
          <w:lang w:val="en-US"/>
          <w:rPrChange w:id="142" w:author="Ros" w:date="2015-09-04T16:56:00Z">
            <w:rPr>
              <w:rFonts w:ascii="Arial" w:hAnsi="Arial" w:cs="Arial"/>
              <w:sz w:val="24"/>
              <w:szCs w:val="24"/>
              <w:lang w:val="en-US"/>
            </w:rPr>
          </w:rPrChange>
        </w:rPr>
        <w:t>ca</w:t>
      </w:r>
      <w:r w:rsidRPr="007A3782">
        <w:rPr>
          <w:rFonts w:ascii="Arial" w:hAnsi="Arial" w:cs="Arial"/>
          <w:sz w:val="24"/>
          <w:szCs w:val="24"/>
          <w:highlight w:val="yellow"/>
          <w:lang w:val="en-US"/>
          <w:rPrChange w:id="143" w:author="Ros" w:date="2015-09-04T16:56:00Z">
            <w:rPr>
              <w:rFonts w:ascii="Arial" w:hAnsi="Arial" w:cs="Arial"/>
              <w:sz w:val="24"/>
              <w:szCs w:val="24"/>
              <w:lang w:val="en-US"/>
            </w:rPr>
          </w:rPrChange>
        </w:rPr>
        <w:t>me cleaved by end</w:t>
      </w:r>
      <w:r w:rsidRPr="007A3782">
        <w:rPr>
          <w:rFonts w:ascii="Arial" w:hAnsi="Arial" w:cs="Arial"/>
          <w:sz w:val="24"/>
          <w:szCs w:val="24"/>
          <w:highlight w:val="yellow"/>
          <w:lang w:val="en-US"/>
          <w:rPrChange w:id="144" w:author="Ros" w:date="2015-09-04T16:56:00Z">
            <w:rPr>
              <w:rFonts w:ascii="Arial" w:hAnsi="Arial" w:cs="Arial"/>
              <w:sz w:val="24"/>
              <w:szCs w:val="24"/>
              <w:lang w:val="en-US"/>
            </w:rPr>
          </w:rPrChange>
        </w:rPr>
        <w:t>o</w:t>
      </w:r>
      <w:r w:rsidRPr="007A3782">
        <w:rPr>
          <w:rFonts w:ascii="Arial" w:hAnsi="Arial" w:cs="Arial"/>
          <w:sz w:val="24"/>
          <w:szCs w:val="24"/>
          <w:highlight w:val="yellow"/>
          <w:lang w:val="en-US"/>
          <w:rPrChange w:id="145" w:author="Ros" w:date="2015-09-04T16:56:00Z">
            <w:rPr>
              <w:rFonts w:ascii="Arial" w:hAnsi="Arial" w:cs="Arial"/>
              <w:sz w:val="24"/>
              <w:szCs w:val="24"/>
              <w:lang w:val="en-US"/>
            </w:rPr>
          </w:rPrChange>
        </w:rPr>
        <w:t xml:space="preserve">somal proteases (Fig. 2F). </w:t>
      </w:r>
      <w:r w:rsidR="000D7338" w:rsidRPr="007A3782">
        <w:rPr>
          <w:rFonts w:ascii="Arial" w:hAnsi="Arial" w:cs="Arial"/>
          <w:sz w:val="24"/>
          <w:szCs w:val="24"/>
          <w:highlight w:val="yellow"/>
          <w:lang w:val="en-US"/>
          <w:rPrChange w:id="146" w:author="Ros" w:date="2015-09-04T16:56:00Z">
            <w:rPr>
              <w:rFonts w:ascii="Arial" w:hAnsi="Arial" w:cs="Arial"/>
              <w:sz w:val="24"/>
              <w:szCs w:val="24"/>
              <w:lang w:val="en-US"/>
            </w:rPr>
          </w:rPrChange>
        </w:rPr>
        <w:t>However, a</w:t>
      </w:r>
      <w:r w:rsidRPr="007A3782">
        <w:rPr>
          <w:rFonts w:ascii="Arial" w:hAnsi="Arial" w:cs="Arial"/>
          <w:sz w:val="24"/>
          <w:szCs w:val="24"/>
          <w:highlight w:val="yellow"/>
          <w:lang w:val="en-US"/>
          <w:rPrChange w:id="147" w:author="Ros" w:date="2015-09-04T16:56:00Z">
            <w:rPr>
              <w:rFonts w:ascii="Arial" w:hAnsi="Arial" w:cs="Arial"/>
              <w:sz w:val="24"/>
              <w:szCs w:val="24"/>
              <w:lang w:val="en-US"/>
            </w:rPr>
          </w:rPrChange>
        </w:rPr>
        <w:t xml:space="preserve">s previously </w:t>
      </w:r>
      <w:r w:rsidR="007C1B34" w:rsidRPr="007A3782">
        <w:rPr>
          <w:rFonts w:ascii="Arial" w:hAnsi="Arial" w:cs="Arial"/>
          <w:sz w:val="24"/>
          <w:szCs w:val="24"/>
          <w:highlight w:val="yellow"/>
          <w:lang w:val="en-US"/>
          <w:rPrChange w:id="148" w:author="Ros" w:date="2015-09-04T16:56:00Z">
            <w:rPr>
              <w:rFonts w:ascii="Arial" w:hAnsi="Arial" w:cs="Arial"/>
              <w:sz w:val="24"/>
              <w:szCs w:val="24"/>
              <w:lang w:val="en-US"/>
            </w:rPr>
          </w:rPrChange>
        </w:rPr>
        <w:t>shown</w:t>
      </w:r>
      <w:r w:rsidR="007654E5" w:rsidRPr="007A3782">
        <w:rPr>
          <w:rFonts w:ascii="Arial" w:hAnsi="Arial" w:cs="Arial"/>
          <w:sz w:val="24"/>
          <w:szCs w:val="24"/>
          <w:highlight w:val="yellow"/>
          <w:lang w:val="en-US"/>
          <w:rPrChange w:id="149" w:author="Ros" w:date="2015-09-04T16:56:00Z">
            <w:rPr>
              <w:rFonts w:ascii="Arial" w:hAnsi="Arial" w:cs="Arial"/>
              <w:sz w:val="24"/>
              <w:szCs w:val="24"/>
              <w:lang w:val="en-US"/>
            </w:rPr>
          </w:rPrChange>
        </w:rPr>
        <w:t xml:space="preserve"> in Fig</w:t>
      </w:r>
      <w:r w:rsidR="000430A8">
        <w:rPr>
          <w:rFonts w:ascii="Arial" w:hAnsi="Arial" w:cs="Arial"/>
          <w:sz w:val="24"/>
          <w:szCs w:val="24"/>
          <w:highlight w:val="yellow"/>
          <w:lang w:val="en-US"/>
        </w:rPr>
        <w:t>ure</w:t>
      </w:r>
      <w:r w:rsidR="009954EC" w:rsidRPr="007A3782">
        <w:rPr>
          <w:rFonts w:ascii="Arial" w:hAnsi="Arial" w:cs="Arial"/>
          <w:sz w:val="24"/>
          <w:szCs w:val="24"/>
          <w:highlight w:val="yellow"/>
          <w:lang w:val="en-US"/>
          <w:rPrChange w:id="150" w:author="Ros" w:date="2015-09-04T16:56:00Z">
            <w:rPr>
              <w:rFonts w:ascii="Arial" w:hAnsi="Arial" w:cs="Arial"/>
              <w:sz w:val="24"/>
              <w:szCs w:val="24"/>
              <w:lang w:val="en-US"/>
            </w:rPr>
          </w:rPrChange>
        </w:rPr>
        <w:t xml:space="preserve"> 2</w:t>
      </w:r>
      <w:r w:rsidR="00BC5884">
        <w:rPr>
          <w:rFonts w:ascii="Arial" w:hAnsi="Arial" w:cs="Arial"/>
          <w:sz w:val="24"/>
          <w:szCs w:val="24"/>
          <w:highlight w:val="yellow"/>
          <w:lang w:val="en-US"/>
        </w:rPr>
        <w:t>G</w:t>
      </w:r>
      <w:r w:rsidR="000430A8">
        <w:rPr>
          <w:rFonts w:ascii="Arial" w:hAnsi="Arial" w:cs="Arial"/>
          <w:sz w:val="24"/>
          <w:szCs w:val="24"/>
          <w:highlight w:val="yellow"/>
          <w:lang w:val="en-US"/>
        </w:rPr>
        <w:t xml:space="preserve"> </w:t>
      </w:r>
      <w:r w:rsidR="00D01B05" w:rsidRPr="007A3782">
        <w:rPr>
          <w:rFonts w:ascii="Arial" w:hAnsi="Arial" w:cs="Arial"/>
          <w:sz w:val="24"/>
          <w:szCs w:val="24"/>
          <w:highlight w:val="yellow"/>
          <w:lang w:val="en-US"/>
          <w:rPrChange w:id="151" w:author="Ros" w:date="2015-09-04T16:56:00Z">
            <w:rPr>
              <w:rFonts w:ascii="Arial" w:hAnsi="Arial" w:cs="Arial"/>
              <w:sz w:val="24"/>
              <w:szCs w:val="24"/>
              <w:lang w:val="en-US"/>
            </w:rPr>
          </w:rPrChange>
        </w:rPr>
        <w:t xml:space="preserve">and </w:t>
      </w:r>
      <w:r w:rsidR="00D01B05" w:rsidRPr="007A3782">
        <w:rPr>
          <w:rFonts w:ascii="Arial" w:hAnsi="Arial" w:cs="Arial"/>
          <w:color w:val="FF0000"/>
          <w:sz w:val="24"/>
          <w:szCs w:val="24"/>
          <w:highlight w:val="yellow"/>
          <w:lang w:val="en-US"/>
          <w:rPrChange w:id="152" w:author="Ros" w:date="2015-09-04T16:56:00Z">
            <w:rPr>
              <w:rFonts w:ascii="Arial" w:hAnsi="Arial" w:cs="Arial"/>
              <w:color w:val="FF0000"/>
              <w:sz w:val="24"/>
              <w:szCs w:val="24"/>
              <w:lang w:val="en-US"/>
            </w:rPr>
          </w:rPrChange>
        </w:rPr>
        <w:t>3B</w:t>
      </w:r>
      <w:r w:rsidRPr="007A3782">
        <w:rPr>
          <w:rFonts w:ascii="Arial" w:hAnsi="Arial" w:cs="Arial"/>
          <w:sz w:val="24"/>
          <w:szCs w:val="24"/>
          <w:highlight w:val="yellow"/>
          <w:lang w:val="en-US"/>
          <w:rPrChange w:id="153" w:author="Ros" w:date="2015-09-04T16:56:00Z">
            <w:rPr>
              <w:rFonts w:ascii="Arial" w:hAnsi="Arial" w:cs="Arial"/>
              <w:sz w:val="24"/>
              <w:szCs w:val="24"/>
              <w:lang w:val="en-US"/>
            </w:rPr>
          </w:rPrChange>
        </w:rPr>
        <w:t xml:space="preserve">, </w:t>
      </w:r>
      <w:r w:rsidR="000D7338" w:rsidRPr="007A3782">
        <w:rPr>
          <w:rFonts w:ascii="Arial" w:hAnsi="Arial" w:cs="Arial"/>
          <w:sz w:val="24"/>
          <w:szCs w:val="24"/>
          <w:highlight w:val="yellow"/>
          <w:lang w:val="en-US"/>
          <w:rPrChange w:id="154" w:author="Ros" w:date="2015-09-04T16:56:00Z">
            <w:rPr>
              <w:rFonts w:ascii="Arial" w:hAnsi="Arial" w:cs="Arial"/>
              <w:sz w:val="24"/>
              <w:szCs w:val="24"/>
              <w:lang w:val="en-US"/>
            </w:rPr>
          </w:rPrChange>
        </w:rPr>
        <w:t>the presence or absence of</w:t>
      </w:r>
      <w:r w:rsidR="007C1B34" w:rsidRPr="007A3782">
        <w:rPr>
          <w:rFonts w:ascii="Arial" w:hAnsi="Arial" w:cs="Arial"/>
          <w:sz w:val="24"/>
          <w:szCs w:val="24"/>
          <w:highlight w:val="yellow"/>
          <w:lang w:val="en-US"/>
          <w:rPrChange w:id="155" w:author="Ros" w:date="2015-09-04T16:56:00Z">
            <w:rPr>
              <w:rFonts w:ascii="Arial" w:hAnsi="Arial" w:cs="Arial"/>
              <w:sz w:val="24"/>
              <w:szCs w:val="24"/>
              <w:lang w:val="en-US"/>
            </w:rPr>
          </w:rPrChange>
        </w:rPr>
        <w:t xml:space="preserve"> N-VP2 </w:t>
      </w:r>
      <w:r w:rsidR="00F56FDC" w:rsidRPr="007A3782">
        <w:rPr>
          <w:rFonts w:ascii="Arial" w:hAnsi="Arial" w:cs="Arial"/>
          <w:sz w:val="24"/>
          <w:szCs w:val="24"/>
          <w:highlight w:val="yellow"/>
          <w:lang w:val="en-US"/>
          <w:rPrChange w:id="156" w:author="Ros" w:date="2015-09-04T16:56:00Z">
            <w:rPr>
              <w:rFonts w:ascii="Arial" w:hAnsi="Arial" w:cs="Arial"/>
              <w:sz w:val="24"/>
              <w:szCs w:val="24"/>
              <w:lang w:val="en-US"/>
            </w:rPr>
          </w:rPrChange>
        </w:rPr>
        <w:t>with its</w:t>
      </w:r>
      <w:r w:rsidR="00F32C40" w:rsidRPr="007A3782">
        <w:rPr>
          <w:rFonts w:ascii="Arial" w:hAnsi="Arial" w:cs="Arial"/>
          <w:sz w:val="24"/>
          <w:szCs w:val="24"/>
          <w:highlight w:val="yellow"/>
          <w:lang w:val="en-US"/>
          <w:rPrChange w:id="157" w:author="Ros" w:date="2015-09-04T16:56:00Z">
            <w:rPr>
              <w:rFonts w:ascii="Arial" w:hAnsi="Arial" w:cs="Arial"/>
              <w:sz w:val="24"/>
              <w:szCs w:val="24"/>
              <w:lang w:val="en-US"/>
            </w:rPr>
          </w:rPrChange>
        </w:rPr>
        <w:t xml:space="preserve"> distal </w:t>
      </w:r>
      <w:r w:rsidRPr="007A3782">
        <w:rPr>
          <w:rFonts w:ascii="Arial" w:hAnsi="Arial" w:cs="Arial"/>
          <w:sz w:val="24"/>
          <w:szCs w:val="24"/>
          <w:highlight w:val="yellow"/>
          <w:lang w:val="en-US"/>
          <w:rPrChange w:id="158" w:author="Ros" w:date="2015-09-04T16:56:00Z">
            <w:rPr>
              <w:rFonts w:ascii="Arial" w:hAnsi="Arial" w:cs="Arial"/>
              <w:sz w:val="24"/>
              <w:szCs w:val="24"/>
              <w:lang w:val="en-US"/>
            </w:rPr>
          </w:rPrChange>
        </w:rPr>
        <w:t>phos</w:t>
      </w:r>
      <w:r w:rsidR="00F32C40" w:rsidRPr="007A3782">
        <w:rPr>
          <w:rFonts w:ascii="Arial" w:hAnsi="Arial" w:cs="Arial"/>
          <w:sz w:val="24"/>
          <w:szCs w:val="24"/>
          <w:highlight w:val="yellow"/>
          <w:lang w:val="en-US"/>
          <w:rPrChange w:id="159" w:author="Ros" w:date="2015-09-04T16:56:00Z">
            <w:rPr>
              <w:rFonts w:ascii="Arial" w:hAnsi="Arial" w:cs="Arial"/>
              <w:sz w:val="24"/>
              <w:szCs w:val="24"/>
              <w:lang w:val="en-US"/>
            </w:rPr>
          </w:rPrChange>
        </w:rPr>
        <w:t>phoserines</w:t>
      </w:r>
      <w:r w:rsidRPr="007A3782">
        <w:rPr>
          <w:rFonts w:ascii="Arial" w:hAnsi="Arial" w:cs="Arial"/>
          <w:sz w:val="24"/>
          <w:szCs w:val="24"/>
          <w:highlight w:val="yellow"/>
          <w:lang w:val="en-US"/>
          <w:rPrChange w:id="160" w:author="Ros" w:date="2015-09-04T16:56:00Z">
            <w:rPr>
              <w:rFonts w:ascii="Arial" w:hAnsi="Arial" w:cs="Arial"/>
              <w:sz w:val="24"/>
              <w:szCs w:val="24"/>
              <w:lang w:val="en-US"/>
            </w:rPr>
          </w:rPrChange>
        </w:rPr>
        <w:t xml:space="preserve"> </w:t>
      </w:r>
      <w:r w:rsidR="00F32C40" w:rsidRPr="007A3782">
        <w:rPr>
          <w:rFonts w:ascii="Arial" w:hAnsi="Arial" w:cs="Arial"/>
          <w:sz w:val="24"/>
          <w:szCs w:val="24"/>
          <w:highlight w:val="yellow"/>
          <w:lang w:val="en-US"/>
          <w:rPrChange w:id="161" w:author="Ros" w:date="2015-09-04T16:56:00Z">
            <w:rPr>
              <w:rFonts w:ascii="Arial" w:hAnsi="Arial" w:cs="Arial"/>
              <w:sz w:val="24"/>
              <w:szCs w:val="24"/>
              <w:lang w:val="en-US"/>
            </w:rPr>
          </w:rPrChange>
        </w:rPr>
        <w:t>has no influence in the AEX profile</w:t>
      </w:r>
      <w:r w:rsidRPr="007A3782">
        <w:rPr>
          <w:rFonts w:ascii="Arial" w:hAnsi="Arial" w:cs="Arial"/>
          <w:sz w:val="24"/>
          <w:szCs w:val="24"/>
          <w:highlight w:val="yellow"/>
          <w:lang w:val="en-US"/>
          <w:rPrChange w:id="162" w:author="Ros" w:date="2015-09-04T16:56:00Z">
            <w:rPr>
              <w:rFonts w:ascii="Arial" w:hAnsi="Arial" w:cs="Arial"/>
              <w:sz w:val="24"/>
              <w:szCs w:val="24"/>
              <w:lang w:val="en-US"/>
            </w:rPr>
          </w:rPrChange>
        </w:rPr>
        <w:t xml:space="preserve">. As already demonstrated </w:t>
      </w:r>
      <w:r w:rsidRPr="007A3782">
        <w:rPr>
          <w:rFonts w:ascii="Arial" w:hAnsi="Arial" w:cs="Arial"/>
          <w:i/>
          <w:sz w:val="24"/>
          <w:szCs w:val="24"/>
          <w:highlight w:val="yellow"/>
          <w:lang w:val="en-US"/>
          <w:rPrChange w:id="163" w:author="Ros" w:date="2015-09-04T16:56:00Z">
            <w:rPr>
              <w:rFonts w:ascii="Arial" w:hAnsi="Arial" w:cs="Arial"/>
              <w:i/>
              <w:sz w:val="24"/>
              <w:szCs w:val="24"/>
              <w:lang w:val="en-US"/>
            </w:rPr>
          </w:rPrChange>
        </w:rPr>
        <w:t>in vitro</w:t>
      </w:r>
      <w:r w:rsidR="000E2A85" w:rsidRPr="007A3782">
        <w:rPr>
          <w:rFonts w:ascii="Arial" w:hAnsi="Arial" w:cs="Arial"/>
          <w:sz w:val="24"/>
          <w:szCs w:val="24"/>
          <w:highlight w:val="yellow"/>
          <w:lang w:val="en-US"/>
          <w:rPrChange w:id="164" w:author="Ros" w:date="2015-09-04T16:56:00Z">
            <w:rPr>
              <w:rFonts w:ascii="Arial" w:hAnsi="Arial" w:cs="Arial"/>
              <w:sz w:val="24"/>
              <w:szCs w:val="24"/>
              <w:lang w:val="en-US"/>
            </w:rPr>
          </w:rPrChange>
        </w:rPr>
        <w:t xml:space="preserve"> (Fig. 3A</w:t>
      </w:r>
      <w:r w:rsidRPr="007A3782">
        <w:rPr>
          <w:rFonts w:ascii="Arial" w:hAnsi="Arial" w:cs="Arial"/>
          <w:sz w:val="24"/>
          <w:szCs w:val="24"/>
          <w:highlight w:val="yellow"/>
          <w:lang w:val="en-US"/>
          <w:rPrChange w:id="165" w:author="Ros" w:date="2015-09-04T16:56:00Z">
            <w:rPr>
              <w:rFonts w:ascii="Arial" w:hAnsi="Arial" w:cs="Arial"/>
              <w:sz w:val="24"/>
              <w:szCs w:val="24"/>
              <w:lang w:val="en-US"/>
            </w:rPr>
          </w:rPrChange>
        </w:rPr>
        <w:t xml:space="preserve">), the different AEX profiles </w:t>
      </w:r>
      <w:r w:rsidR="00F32C40" w:rsidRPr="007A3782">
        <w:rPr>
          <w:rFonts w:ascii="Arial" w:hAnsi="Arial" w:cs="Arial"/>
          <w:sz w:val="24"/>
          <w:szCs w:val="24"/>
          <w:highlight w:val="yellow"/>
          <w:lang w:val="en-US"/>
          <w:rPrChange w:id="166" w:author="Ros" w:date="2015-09-04T16:56:00Z">
            <w:rPr>
              <w:rFonts w:ascii="Arial" w:hAnsi="Arial" w:cs="Arial"/>
              <w:sz w:val="24"/>
              <w:szCs w:val="24"/>
              <w:lang w:val="en-US"/>
            </w:rPr>
          </w:rPrChange>
        </w:rPr>
        <w:t>r</w:t>
      </w:r>
      <w:r w:rsidRPr="007A3782">
        <w:rPr>
          <w:rFonts w:ascii="Arial" w:hAnsi="Arial" w:cs="Arial"/>
          <w:sz w:val="24"/>
          <w:szCs w:val="24"/>
          <w:highlight w:val="yellow"/>
          <w:lang w:val="en-US"/>
          <w:rPrChange w:id="167" w:author="Ros" w:date="2015-09-04T16:56:00Z">
            <w:rPr>
              <w:rFonts w:ascii="Arial" w:hAnsi="Arial" w:cs="Arial"/>
              <w:sz w:val="24"/>
              <w:szCs w:val="24"/>
              <w:lang w:val="en-US"/>
            </w:rPr>
          </w:rPrChange>
        </w:rPr>
        <w:t>e</w:t>
      </w:r>
      <w:r w:rsidRPr="007A3782">
        <w:rPr>
          <w:rFonts w:ascii="Arial" w:hAnsi="Arial" w:cs="Arial"/>
          <w:sz w:val="24"/>
          <w:szCs w:val="24"/>
          <w:highlight w:val="yellow"/>
          <w:lang w:val="en-US"/>
          <w:rPrChange w:id="168" w:author="Ros" w:date="2015-09-04T16:56:00Z">
            <w:rPr>
              <w:rFonts w:ascii="Arial" w:hAnsi="Arial" w:cs="Arial"/>
              <w:sz w:val="24"/>
              <w:szCs w:val="24"/>
              <w:lang w:val="en-US"/>
            </w:rPr>
          </w:rPrChange>
        </w:rPr>
        <w:lastRenderedPageBreak/>
        <w:t>sult</w:t>
      </w:r>
      <w:r w:rsidR="00F32C40" w:rsidRPr="007A3782">
        <w:rPr>
          <w:rFonts w:ascii="Arial" w:hAnsi="Arial" w:cs="Arial"/>
          <w:sz w:val="24"/>
          <w:szCs w:val="24"/>
          <w:highlight w:val="yellow"/>
          <w:lang w:val="en-US"/>
          <w:rPrChange w:id="169" w:author="Ros" w:date="2015-09-04T16:56:00Z">
            <w:rPr>
              <w:rFonts w:ascii="Arial" w:hAnsi="Arial" w:cs="Arial"/>
              <w:sz w:val="24"/>
              <w:szCs w:val="24"/>
              <w:lang w:val="en-US"/>
            </w:rPr>
          </w:rPrChange>
        </w:rPr>
        <w:t>s</w:t>
      </w:r>
      <w:r w:rsidRPr="007A3782">
        <w:rPr>
          <w:rFonts w:ascii="Arial" w:hAnsi="Arial" w:cs="Arial"/>
          <w:sz w:val="24"/>
          <w:szCs w:val="24"/>
          <w:highlight w:val="yellow"/>
          <w:lang w:val="en-US"/>
          <w:rPrChange w:id="170" w:author="Ros" w:date="2015-09-04T16:56:00Z">
            <w:rPr>
              <w:rFonts w:ascii="Arial" w:hAnsi="Arial" w:cs="Arial"/>
              <w:sz w:val="24"/>
              <w:szCs w:val="24"/>
              <w:lang w:val="en-US"/>
            </w:rPr>
          </w:rPrChange>
        </w:rPr>
        <w:t xml:space="preserve"> from </w:t>
      </w:r>
      <w:r w:rsidR="00F32C40" w:rsidRPr="007A3782">
        <w:rPr>
          <w:rFonts w:ascii="Arial" w:hAnsi="Arial" w:cs="Arial"/>
          <w:sz w:val="24"/>
          <w:szCs w:val="24"/>
          <w:highlight w:val="yellow"/>
          <w:lang w:val="en-US"/>
          <w:rPrChange w:id="171" w:author="Ros" w:date="2015-09-04T16:56:00Z">
            <w:rPr>
              <w:rFonts w:ascii="Arial" w:hAnsi="Arial" w:cs="Arial"/>
              <w:sz w:val="24"/>
              <w:szCs w:val="24"/>
              <w:lang w:val="en-US"/>
            </w:rPr>
          </w:rPrChange>
        </w:rPr>
        <w:t xml:space="preserve">the presence of capsid </w:t>
      </w:r>
      <w:r w:rsidRPr="007A3782">
        <w:rPr>
          <w:rFonts w:ascii="Arial" w:hAnsi="Arial" w:cs="Arial"/>
          <w:sz w:val="24"/>
          <w:szCs w:val="24"/>
          <w:highlight w:val="yellow"/>
          <w:lang w:val="en-US"/>
          <w:rPrChange w:id="172" w:author="Ros" w:date="2015-09-04T16:56:00Z">
            <w:rPr>
              <w:rFonts w:ascii="Arial" w:hAnsi="Arial" w:cs="Arial"/>
              <w:sz w:val="24"/>
              <w:szCs w:val="24"/>
              <w:lang w:val="en-US"/>
            </w:rPr>
          </w:rPrChange>
        </w:rPr>
        <w:t xml:space="preserve">surface </w:t>
      </w:r>
      <w:proofErr w:type="spellStart"/>
      <w:r w:rsidRPr="007A3782">
        <w:rPr>
          <w:rFonts w:ascii="Arial" w:hAnsi="Arial" w:cs="Arial"/>
          <w:sz w:val="24"/>
          <w:szCs w:val="24"/>
          <w:highlight w:val="yellow"/>
          <w:lang w:val="en-US"/>
          <w:rPrChange w:id="173" w:author="Ros" w:date="2015-09-04T16:56:00Z">
            <w:rPr>
              <w:rFonts w:ascii="Arial" w:hAnsi="Arial" w:cs="Arial"/>
              <w:sz w:val="24"/>
              <w:szCs w:val="24"/>
              <w:lang w:val="en-US"/>
            </w:rPr>
          </w:rPrChange>
        </w:rPr>
        <w:t>phosphorylations</w:t>
      </w:r>
      <w:proofErr w:type="spellEnd"/>
      <w:r w:rsidRPr="00AD7EDC">
        <w:rPr>
          <w:rFonts w:ascii="Arial" w:hAnsi="Arial" w:cs="Arial"/>
          <w:sz w:val="24"/>
          <w:szCs w:val="24"/>
          <w:lang w:val="en-US"/>
        </w:rPr>
        <w:t>. Accordingly, th</w:t>
      </w:r>
      <w:r w:rsidR="000D7338" w:rsidRPr="00AD7EDC">
        <w:rPr>
          <w:rFonts w:ascii="Arial" w:hAnsi="Arial" w:cs="Arial"/>
          <w:sz w:val="24"/>
          <w:szCs w:val="24"/>
          <w:lang w:val="en-US"/>
        </w:rPr>
        <w:t>ese</w:t>
      </w:r>
      <w:r w:rsidRPr="00AD7EDC">
        <w:rPr>
          <w:rFonts w:ascii="Arial" w:hAnsi="Arial" w:cs="Arial"/>
          <w:sz w:val="24"/>
          <w:szCs w:val="24"/>
          <w:lang w:val="en-US"/>
        </w:rPr>
        <w:t xml:space="preserve"> crit</w:t>
      </w:r>
      <w:r w:rsidRPr="00AD7EDC">
        <w:rPr>
          <w:rFonts w:ascii="Arial" w:hAnsi="Arial" w:cs="Arial"/>
          <w:sz w:val="24"/>
          <w:szCs w:val="24"/>
          <w:lang w:val="en-US"/>
        </w:rPr>
        <w:t>i</w:t>
      </w:r>
      <w:r w:rsidRPr="00AD7EDC">
        <w:rPr>
          <w:rFonts w:ascii="Arial" w:hAnsi="Arial" w:cs="Arial"/>
          <w:sz w:val="24"/>
          <w:szCs w:val="24"/>
          <w:lang w:val="en-US"/>
        </w:rPr>
        <w:t xml:space="preserve">cal </w:t>
      </w:r>
      <w:r w:rsidR="000D7338" w:rsidRPr="00AD7EDC">
        <w:rPr>
          <w:rFonts w:ascii="Arial" w:hAnsi="Arial" w:cs="Arial"/>
          <w:sz w:val="24"/>
          <w:szCs w:val="24"/>
          <w:lang w:val="en-US"/>
        </w:rPr>
        <w:t xml:space="preserve">surface </w:t>
      </w:r>
      <w:proofErr w:type="spellStart"/>
      <w:r w:rsidRPr="00AD7EDC">
        <w:rPr>
          <w:rFonts w:ascii="Arial" w:hAnsi="Arial" w:cs="Arial"/>
          <w:sz w:val="24"/>
          <w:szCs w:val="24"/>
          <w:lang w:val="en-US"/>
        </w:rPr>
        <w:t>phosphoryla</w:t>
      </w:r>
      <w:r w:rsidR="000D7338" w:rsidRPr="00AD7EDC">
        <w:rPr>
          <w:rFonts w:ascii="Arial" w:hAnsi="Arial" w:cs="Arial"/>
          <w:sz w:val="24"/>
          <w:szCs w:val="24"/>
          <w:lang w:val="en-US"/>
        </w:rPr>
        <w:t>tions</w:t>
      </w:r>
      <w:proofErr w:type="spellEnd"/>
      <w:r w:rsidRPr="00AD7EDC">
        <w:rPr>
          <w:rFonts w:ascii="Arial" w:hAnsi="Arial" w:cs="Arial"/>
          <w:sz w:val="24"/>
          <w:szCs w:val="24"/>
          <w:lang w:val="en-US"/>
        </w:rPr>
        <w:t xml:space="preserve"> </w:t>
      </w:r>
      <w:r w:rsidR="000D7338" w:rsidRPr="00AD7EDC">
        <w:rPr>
          <w:rFonts w:ascii="Arial" w:hAnsi="Arial" w:cs="Arial"/>
          <w:sz w:val="24"/>
          <w:szCs w:val="24"/>
          <w:lang w:val="en-US"/>
        </w:rPr>
        <w:t>are</w:t>
      </w:r>
      <w:r w:rsidRPr="00AD7EDC">
        <w:rPr>
          <w:rFonts w:ascii="Arial" w:hAnsi="Arial" w:cs="Arial"/>
          <w:sz w:val="24"/>
          <w:szCs w:val="24"/>
          <w:lang w:val="en-US"/>
        </w:rPr>
        <w:t xml:space="preserve"> removed from </w:t>
      </w:r>
      <w:r w:rsidR="000D7338" w:rsidRPr="00AD7EDC">
        <w:rPr>
          <w:rFonts w:ascii="Arial" w:hAnsi="Arial" w:cs="Arial"/>
          <w:sz w:val="24"/>
          <w:szCs w:val="24"/>
          <w:lang w:val="en-US"/>
        </w:rPr>
        <w:t>the incoming</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early </w:t>
      </w:r>
      <w:r w:rsidR="00091A25" w:rsidRPr="00AD7EDC">
        <w:rPr>
          <w:rFonts w:ascii="Arial" w:hAnsi="Arial" w:cs="Arial"/>
          <w:sz w:val="24"/>
          <w:szCs w:val="24"/>
          <w:lang w:val="en-US"/>
        </w:rPr>
        <w:t xml:space="preserve">during entry by endosomal acid </w:t>
      </w:r>
      <w:r w:rsidRPr="00AD7EDC">
        <w:rPr>
          <w:rFonts w:ascii="Arial" w:hAnsi="Arial" w:cs="Arial"/>
          <w:sz w:val="24"/>
          <w:szCs w:val="24"/>
          <w:lang w:val="en-US"/>
        </w:rPr>
        <w:t>phosphatase</w:t>
      </w:r>
      <w:r w:rsidR="00091A25" w:rsidRPr="00AD7EDC">
        <w:rPr>
          <w:rFonts w:ascii="Arial" w:hAnsi="Arial" w:cs="Arial"/>
          <w:sz w:val="24"/>
          <w:szCs w:val="24"/>
          <w:lang w:val="en-US"/>
        </w:rPr>
        <w:t>s</w:t>
      </w:r>
      <w:r w:rsidRPr="00AD7EDC">
        <w:rPr>
          <w:rFonts w:ascii="Arial" w:hAnsi="Arial" w:cs="Arial"/>
          <w:sz w:val="24"/>
          <w:szCs w:val="24"/>
          <w:lang w:val="en-US"/>
        </w:rPr>
        <w:t xml:space="preserve">. In order to </w:t>
      </w:r>
      <w:r w:rsidR="00091A25" w:rsidRPr="00AD7EDC">
        <w:rPr>
          <w:rFonts w:ascii="Arial" w:hAnsi="Arial" w:cs="Arial"/>
          <w:sz w:val="24"/>
          <w:szCs w:val="24"/>
          <w:lang w:val="en-US"/>
        </w:rPr>
        <w:t>confirm</w:t>
      </w:r>
      <w:r w:rsidRPr="00AD7EDC">
        <w:rPr>
          <w:rFonts w:ascii="Arial" w:hAnsi="Arial" w:cs="Arial"/>
          <w:sz w:val="24"/>
          <w:szCs w:val="24"/>
          <w:lang w:val="en-US"/>
        </w:rPr>
        <w:t xml:space="preserve"> </w:t>
      </w:r>
      <w:r w:rsidR="00091A25" w:rsidRPr="00AD7EDC">
        <w:rPr>
          <w:rFonts w:ascii="Arial" w:hAnsi="Arial" w:cs="Arial"/>
          <w:sz w:val="24"/>
          <w:szCs w:val="24"/>
          <w:lang w:val="en-US"/>
        </w:rPr>
        <w:t>the involvement of acid pho</w:t>
      </w:r>
      <w:r w:rsidR="00091A25" w:rsidRPr="00AD7EDC">
        <w:rPr>
          <w:rFonts w:ascii="Arial" w:hAnsi="Arial" w:cs="Arial"/>
          <w:sz w:val="24"/>
          <w:szCs w:val="24"/>
          <w:lang w:val="en-US"/>
        </w:rPr>
        <w:t>s</w:t>
      </w:r>
      <w:r w:rsidR="00091A25" w:rsidRPr="00AD7EDC">
        <w:rPr>
          <w:rFonts w:ascii="Arial" w:hAnsi="Arial" w:cs="Arial"/>
          <w:sz w:val="24"/>
          <w:szCs w:val="24"/>
          <w:lang w:val="en-US"/>
        </w:rPr>
        <w:t>phatases in the processing of incoming particles</w:t>
      </w:r>
      <w:r w:rsidRPr="00AD7EDC">
        <w:rPr>
          <w:rFonts w:ascii="Arial" w:hAnsi="Arial" w:cs="Arial"/>
          <w:sz w:val="24"/>
          <w:szCs w:val="24"/>
          <w:lang w:val="en-US"/>
        </w:rPr>
        <w:t xml:space="preserve">, </w:t>
      </w:r>
      <w:proofErr w:type="spellStart"/>
      <w:r w:rsidR="00091A25" w:rsidRPr="00AD7EDC">
        <w:rPr>
          <w:rFonts w:ascii="Arial" w:hAnsi="Arial" w:cs="Arial"/>
          <w:sz w:val="24"/>
          <w:szCs w:val="24"/>
          <w:lang w:val="en-US"/>
        </w:rPr>
        <w:t>b</w:t>
      </w:r>
      <w:r w:rsidRPr="00AD7EDC">
        <w:rPr>
          <w:rFonts w:ascii="Arial" w:hAnsi="Arial" w:cs="Arial"/>
          <w:sz w:val="24"/>
          <w:szCs w:val="24"/>
          <w:lang w:val="en-US"/>
        </w:rPr>
        <w:t>afilomycin</w:t>
      </w:r>
      <w:proofErr w:type="spellEnd"/>
      <w:r w:rsidRPr="00AD7EDC">
        <w:rPr>
          <w:rFonts w:ascii="Arial" w:hAnsi="Arial" w:cs="Arial"/>
          <w:sz w:val="24"/>
          <w:szCs w:val="24"/>
          <w:lang w:val="en-US"/>
        </w:rPr>
        <w:t xml:space="preserve"> A1</w:t>
      </w:r>
      <w:r w:rsidR="00091A25" w:rsidRPr="00AD7EDC">
        <w:rPr>
          <w:rFonts w:ascii="Arial" w:hAnsi="Arial" w:cs="Arial"/>
          <w:sz w:val="24"/>
          <w:szCs w:val="24"/>
          <w:lang w:val="en-US"/>
        </w:rPr>
        <w:t xml:space="preserve"> (BafA1)</w:t>
      </w:r>
      <w:r w:rsidRPr="00AD7EDC">
        <w:rPr>
          <w:rFonts w:ascii="Arial" w:hAnsi="Arial" w:cs="Arial"/>
          <w:sz w:val="24"/>
          <w:szCs w:val="24"/>
          <w:lang w:val="en-US"/>
        </w:rPr>
        <w:t>, which rai</w:t>
      </w:r>
      <w:r w:rsidRPr="00AD7EDC">
        <w:rPr>
          <w:rFonts w:ascii="Arial" w:hAnsi="Arial" w:cs="Arial"/>
          <w:sz w:val="24"/>
          <w:szCs w:val="24"/>
          <w:lang w:val="en-US"/>
        </w:rPr>
        <w:t>s</w:t>
      </w:r>
      <w:r w:rsidRPr="00AD7EDC">
        <w:rPr>
          <w:rFonts w:ascii="Arial" w:hAnsi="Arial" w:cs="Arial"/>
          <w:sz w:val="24"/>
          <w:szCs w:val="24"/>
          <w:lang w:val="en-US"/>
        </w:rPr>
        <w:t>es the endoso</w:t>
      </w:r>
      <w:r w:rsidR="00091A25" w:rsidRPr="00AD7EDC">
        <w:rPr>
          <w:rFonts w:ascii="Arial" w:hAnsi="Arial" w:cs="Arial"/>
          <w:sz w:val="24"/>
          <w:szCs w:val="24"/>
          <w:lang w:val="en-US"/>
        </w:rPr>
        <w:t>mal pH and inhibit</w:t>
      </w:r>
      <w:r w:rsidR="00EC4AEF">
        <w:rPr>
          <w:rFonts w:ascii="Arial" w:hAnsi="Arial" w:cs="Arial"/>
          <w:sz w:val="24"/>
          <w:szCs w:val="24"/>
          <w:lang w:val="en-US"/>
        </w:rPr>
        <w:t>s</w:t>
      </w:r>
      <w:r w:rsidR="00091A25" w:rsidRPr="00AD7EDC">
        <w:rPr>
          <w:rFonts w:ascii="Arial" w:hAnsi="Arial" w:cs="Arial"/>
          <w:sz w:val="24"/>
          <w:szCs w:val="24"/>
          <w:lang w:val="en-US"/>
        </w:rPr>
        <w:t xml:space="preserve"> acid phosphatases</w:t>
      </w:r>
      <w:r w:rsidRPr="00AD7EDC">
        <w:rPr>
          <w:rFonts w:ascii="Arial" w:hAnsi="Arial" w:cs="Arial"/>
          <w:sz w:val="24"/>
          <w:szCs w:val="24"/>
          <w:lang w:val="en-US"/>
        </w:rPr>
        <w:t xml:space="preserve">, was applied to A9 cells. As shown in Fig. </w:t>
      </w:r>
      <w:r w:rsidR="00F32C40" w:rsidRPr="00AD7EDC">
        <w:rPr>
          <w:rFonts w:ascii="Arial" w:hAnsi="Arial" w:cs="Arial"/>
          <w:sz w:val="24"/>
          <w:szCs w:val="24"/>
          <w:lang w:val="en-US"/>
        </w:rPr>
        <w:t>8</w:t>
      </w:r>
      <w:r w:rsidRPr="00AD7EDC">
        <w:rPr>
          <w:rFonts w:ascii="Arial" w:hAnsi="Arial" w:cs="Arial"/>
          <w:sz w:val="24"/>
          <w:szCs w:val="24"/>
          <w:lang w:val="en-US"/>
        </w:rPr>
        <w:t xml:space="preserve">, </w:t>
      </w:r>
      <w:r w:rsidR="00091A25" w:rsidRPr="00AD7EDC">
        <w:rPr>
          <w:rFonts w:ascii="Arial" w:hAnsi="Arial" w:cs="Arial"/>
          <w:sz w:val="24"/>
          <w:szCs w:val="24"/>
          <w:lang w:val="en-US"/>
        </w:rPr>
        <w:t xml:space="preserve">BafA1 totally </w:t>
      </w:r>
      <w:r w:rsidR="00D515E5">
        <w:rPr>
          <w:rFonts w:ascii="Arial" w:hAnsi="Arial" w:cs="Arial"/>
          <w:sz w:val="24"/>
          <w:szCs w:val="24"/>
          <w:lang w:val="en-US"/>
        </w:rPr>
        <w:t>abrogated</w:t>
      </w:r>
      <w:r w:rsidR="00D515E5" w:rsidRPr="00AD7EDC">
        <w:rPr>
          <w:rFonts w:ascii="Arial" w:hAnsi="Arial" w:cs="Arial"/>
          <w:sz w:val="24"/>
          <w:szCs w:val="24"/>
          <w:lang w:val="en-US"/>
        </w:rPr>
        <w:t xml:space="preserve"> </w:t>
      </w:r>
      <w:r w:rsidR="00091A25" w:rsidRPr="00AD7EDC">
        <w:rPr>
          <w:rFonts w:ascii="Arial" w:hAnsi="Arial" w:cs="Arial"/>
          <w:sz w:val="24"/>
          <w:szCs w:val="24"/>
          <w:lang w:val="en-US"/>
        </w:rPr>
        <w:t xml:space="preserve">the </w:t>
      </w:r>
      <w:proofErr w:type="spellStart"/>
      <w:r w:rsidRPr="00AD7EDC">
        <w:rPr>
          <w:rFonts w:ascii="Arial" w:hAnsi="Arial" w:cs="Arial"/>
          <w:sz w:val="24"/>
          <w:szCs w:val="24"/>
          <w:lang w:val="en-US"/>
        </w:rPr>
        <w:t>dephosphorylation</w:t>
      </w:r>
      <w:proofErr w:type="spellEnd"/>
      <w:r w:rsidRPr="00AD7EDC">
        <w:rPr>
          <w:rFonts w:ascii="Arial" w:hAnsi="Arial" w:cs="Arial"/>
          <w:sz w:val="24"/>
          <w:szCs w:val="24"/>
          <w:lang w:val="en-US"/>
        </w:rPr>
        <w:t xml:space="preserve"> of the </w:t>
      </w:r>
      <w:r w:rsidR="00091A25" w:rsidRPr="00AD7EDC">
        <w:rPr>
          <w:rFonts w:ascii="Arial" w:hAnsi="Arial" w:cs="Arial"/>
          <w:sz w:val="24"/>
          <w:szCs w:val="24"/>
          <w:lang w:val="en-US"/>
        </w:rPr>
        <w:t xml:space="preserve">incoming </w:t>
      </w:r>
      <w:r w:rsidRPr="00AD7EDC">
        <w:rPr>
          <w:rFonts w:ascii="Arial" w:hAnsi="Arial" w:cs="Arial"/>
          <w:sz w:val="24"/>
          <w:szCs w:val="24"/>
          <w:lang w:val="en-US"/>
        </w:rPr>
        <w:t>FC-P</w:t>
      </w:r>
      <w:r w:rsidRPr="00AD7EDC">
        <w:rPr>
          <w:rFonts w:ascii="Arial" w:hAnsi="Arial" w:cs="Arial"/>
          <w:sz w:val="24"/>
          <w:szCs w:val="24"/>
          <w:vertAlign w:val="subscript"/>
          <w:lang w:val="en-US"/>
        </w:rPr>
        <w:t>2</w:t>
      </w:r>
      <w:r w:rsidRPr="00AD7EDC">
        <w:rPr>
          <w:rFonts w:ascii="Arial" w:hAnsi="Arial" w:cs="Arial"/>
          <w:sz w:val="24"/>
          <w:szCs w:val="24"/>
          <w:lang w:val="en-US"/>
        </w:rPr>
        <w:t xml:space="preserve"> population</w:t>
      </w:r>
      <w:r w:rsidR="00091A25" w:rsidRPr="00AD7EDC">
        <w:rPr>
          <w:rFonts w:ascii="Arial" w:hAnsi="Arial" w:cs="Arial"/>
          <w:sz w:val="24"/>
          <w:szCs w:val="24"/>
          <w:lang w:val="en-US"/>
        </w:rPr>
        <w:t>.</w:t>
      </w:r>
    </w:p>
    <w:p w:rsidR="00CD3026" w:rsidRDefault="00CD3026"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Default="00486B84" w:rsidP="00CD3026">
      <w:pPr>
        <w:spacing w:line="480" w:lineRule="auto"/>
        <w:jc w:val="both"/>
        <w:rPr>
          <w:rFonts w:ascii="Arial" w:hAnsi="Arial" w:cs="Arial"/>
          <w:sz w:val="24"/>
          <w:szCs w:val="24"/>
          <w:lang w:val="en-US"/>
        </w:rPr>
      </w:pPr>
    </w:p>
    <w:p w:rsidR="00486B84" w:rsidRPr="00AD7EDC" w:rsidRDefault="00486B84" w:rsidP="00CD3026">
      <w:pPr>
        <w:spacing w:line="480" w:lineRule="auto"/>
        <w:jc w:val="both"/>
        <w:rPr>
          <w:rFonts w:ascii="Arial" w:hAnsi="Arial" w:cs="Arial"/>
          <w:sz w:val="24"/>
          <w:szCs w:val="24"/>
          <w:lang w:val="en-US"/>
        </w:rPr>
      </w:pPr>
    </w:p>
    <w:p w:rsidR="005372C7" w:rsidRPr="00AD7EDC" w:rsidRDefault="00912D3E" w:rsidP="005372C7">
      <w:pPr>
        <w:spacing w:after="120" w:line="480" w:lineRule="auto"/>
        <w:jc w:val="both"/>
        <w:rPr>
          <w:rFonts w:ascii="Arial" w:hAnsi="Arial" w:cs="Arial"/>
          <w:b/>
          <w:sz w:val="24"/>
          <w:szCs w:val="24"/>
          <w:lang w:val="en-US"/>
        </w:rPr>
      </w:pPr>
      <w:r w:rsidRPr="00AD7EDC">
        <w:rPr>
          <w:rFonts w:ascii="Arial" w:hAnsi="Arial" w:cs="Arial"/>
          <w:b/>
          <w:sz w:val="24"/>
          <w:szCs w:val="24"/>
          <w:lang w:val="en-US"/>
        </w:rPr>
        <w:lastRenderedPageBreak/>
        <w:t>Discussion</w:t>
      </w:r>
    </w:p>
    <w:p w:rsidR="00B249E2" w:rsidRPr="00AD7EDC" w:rsidRDefault="00404590" w:rsidP="00B249E2">
      <w:pPr>
        <w:spacing w:after="120" w:line="480" w:lineRule="auto"/>
        <w:jc w:val="both"/>
        <w:rPr>
          <w:rFonts w:ascii="Arial" w:hAnsi="Arial" w:cs="Arial"/>
          <w:sz w:val="24"/>
          <w:szCs w:val="24"/>
          <w:lang w:val="en-US"/>
        </w:rPr>
      </w:pPr>
      <w:r w:rsidRPr="00AD7EDC">
        <w:rPr>
          <w:rFonts w:ascii="Arial" w:hAnsi="Arial" w:cs="Arial"/>
          <w:sz w:val="24"/>
          <w:szCs w:val="24"/>
          <w:lang w:val="en-US"/>
        </w:rPr>
        <w:t xml:space="preserve">The </w:t>
      </w:r>
      <w:r w:rsidR="00CB6321" w:rsidRPr="00AD7EDC">
        <w:rPr>
          <w:rFonts w:ascii="Arial" w:hAnsi="Arial" w:cs="Arial"/>
          <w:sz w:val="24"/>
          <w:szCs w:val="24"/>
          <w:lang w:val="en-US"/>
        </w:rPr>
        <w:t>active egress</w:t>
      </w:r>
      <w:r w:rsidRPr="00AD7EDC">
        <w:rPr>
          <w:rFonts w:ascii="Arial" w:hAnsi="Arial" w:cs="Arial"/>
          <w:sz w:val="24"/>
          <w:szCs w:val="24"/>
          <w:lang w:val="en-US"/>
        </w:rPr>
        <w:t xml:space="preserve"> of enveloped viruses is well documented</w:t>
      </w:r>
      <w:r w:rsidR="00764215" w:rsidRPr="00AD7EDC">
        <w:rPr>
          <w:rFonts w:ascii="Arial" w:hAnsi="Arial" w:cs="Arial"/>
          <w:sz w:val="24"/>
          <w:szCs w:val="24"/>
          <w:lang w:val="en-US"/>
        </w:rPr>
        <w:t xml:space="preserve"> and involves</w:t>
      </w:r>
      <w:r w:rsidR="0023518C" w:rsidRPr="00AD7EDC">
        <w:rPr>
          <w:rFonts w:ascii="Arial" w:hAnsi="Arial" w:cs="Arial"/>
          <w:sz w:val="24"/>
          <w:szCs w:val="24"/>
          <w:lang w:val="en-US"/>
        </w:rPr>
        <w:t xml:space="preserve"> budding through</w:t>
      </w:r>
      <w:r w:rsidR="00764215" w:rsidRPr="00AD7EDC">
        <w:rPr>
          <w:rFonts w:ascii="Arial" w:hAnsi="Arial" w:cs="Arial"/>
          <w:sz w:val="24"/>
          <w:szCs w:val="24"/>
          <w:lang w:val="en-US"/>
        </w:rPr>
        <w:t xml:space="preserve"> host cell membranes. The egress of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 xml:space="preserve">viruses </w:t>
      </w:r>
      <w:r w:rsidR="009E228B" w:rsidRPr="00AD7EDC">
        <w:rPr>
          <w:rFonts w:ascii="Arial" w:hAnsi="Arial" w:cs="Arial"/>
          <w:sz w:val="24"/>
          <w:szCs w:val="24"/>
          <w:lang w:val="en-US"/>
        </w:rPr>
        <w:t xml:space="preserve">is generally thought to be </w:t>
      </w:r>
      <w:r w:rsidRPr="00AD7EDC">
        <w:rPr>
          <w:rFonts w:ascii="Arial" w:hAnsi="Arial" w:cs="Arial"/>
          <w:sz w:val="24"/>
          <w:szCs w:val="24"/>
          <w:lang w:val="en-US"/>
        </w:rPr>
        <w:t xml:space="preserve">the result of a lytic burst occurring at the end of </w:t>
      </w:r>
      <w:r w:rsidR="00CB6321" w:rsidRPr="00AD7EDC">
        <w:rPr>
          <w:rFonts w:ascii="Arial" w:hAnsi="Arial" w:cs="Arial"/>
          <w:sz w:val="24"/>
          <w:szCs w:val="24"/>
          <w:lang w:val="en-US"/>
        </w:rPr>
        <w:t>the</w:t>
      </w:r>
      <w:r w:rsidRPr="00AD7EDC">
        <w:rPr>
          <w:rFonts w:ascii="Arial" w:hAnsi="Arial" w:cs="Arial"/>
          <w:sz w:val="24"/>
          <w:szCs w:val="24"/>
          <w:lang w:val="en-US"/>
        </w:rPr>
        <w:t xml:space="preserve"> infection. However, there is growing evidence that </w:t>
      </w:r>
      <w:ins w:id="174" w:author="Raphael Wolfisberg" w:date="2015-09-08T13:32:00Z">
        <w:r w:rsidR="00247F39">
          <w:rPr>
            <w:rFonts w:ascii="Arial" w:hAnsi="Arial" w:cs="Arial"/>
            <w:sz w:val="24"/>
            <w:szCs w:val="24"/>
            <w:lang w:val="en-US"/>
          </w:rPr>
          <w:t xml:space="preserve">it </w:t>
        </w:r>
      </w:ins>
      <w:del w:id="175" w:author="Raphael Wolfisberg" w:date="2015-09-08T13:32:00Z">
        <w:r w:rsidRPr="00AD7EDC" w:rsidDel="00247F39">
          <w:rPr>
            <w:rFonts w:ascii="Arial" w:hAnsi="Arial" w:cs="Arial"/>
            <w:sz w:val="24"/>
            <w:szCs w:val="24"/>
            <w:lang w:val="en-US"/>
          </w:rPr>
          <w:delText xml:space="preserve">egress of </w:delText>
        </w:r>
        <w:r w:rsidR="006D44F4" w:rsidRPr="00AD7EDC" w:rsidDel="00247F39">
          <w:rPr>
            <w:rFonts w:ascii="Arial" w:hAnsi="Arial" w:cs="Arial"/>
            <w:sz w:val="24"/>
            <w:szCs w:val="24"/>
            <w:lang w:val="en-US"/>
          </w:rPr>
          <w:delText xml:space="preserve">non-enveloped </w:delText>
        </w:r>
        <w:r w:rsidRPr="00AD7EDC" w:rsidDel="00247F39">
          <w:rPr>
            <w:rFonts w:ascii="Arial" w:hAnsi="Arial" w:cs="Arial"/>
            <w:sz w:val="24"/>
            <w:szCs w:val="24"/>
            <w:lang w:val="en-US"/>
          </w:rPr>
          <w:delText xml:space="preserve">viruses </w:delText>
        </w:r>
      </w:del>
      <w:r w:rsidR="00764215" w:rsidRPr="00AD7EDC">
        <w:rPr>
          <w:rFonts w:ascii="Arial" w:hAnsi="Arial" w:cs="Arial"/>
          <w:sz w:val="24"/>
          <w:szCs w:val="24"/>
          <w:lang w:val="en-US"/>
        </w:rPr>
        <w:t>may</w:t>
      </w:r>
      <w:r w:rsidRPr="00AD7EDC">
        <w:rPr>
          <w:rFonts w:ascii="Arial" w:hAnsi="Arial" w:cs="Arial"/>
          <w:sz w:val="24"/>
          <w:szCs w:val="24"/>
          <w:lang w:val="en-US"/>
        </w:rPr>
        <w:t xml:space="preserve"> not </w:t>
      </w:r>
      <w:r w:rsidR="00C70D5A" w:rsidRPr="00AD7EDC">
        <w:rPr>
          <w:rFonts w:ascii="Arial" w:hAnsi="Arial" w:cs="Arial"/>
          <w:sz w:val="24"/>
          <w:szCs w:val="24"/>
          <w:lang w:val="en-US"/>
        </w:rPr>
        <w:t xml:space="preserve">be </w:t>
      </w:r>
      <w:r w:rsidRPr="00AD7EDC">
        <w:rPr>
          <w:rFonts w:ascii="Arial" w:hAnsi="Arial" w:cs="Arial"/>
          <w:sz w:val="24"/>
          <w:szCs w:val="24"/>
          <w:lang w:val="en-US"/>
        </w:rPr>
        <w:t xml:space="preserve">a mere consequence of the passive virus release induced by cell lysis but </w:t>
      </w:r>
      <w:del w:id="176" w:author="Raphael Wolfisberg" w:date="2015-09-08T13:33:00Z">
        <w:r w:rsidR="009B48DB" w:rsidRPr="00AD7EDC" w:rsidDel="00247F39">
          <w:rPr>
            <w:rFonts w:ascii="Arial" w:hAnsi="Arial" w:cs="Arial"/>
            <w:sz w:val="24"/>
            <w:szCs w:val="24"/>
            <w:lang w:val="en-US"/>
          </w:rPr>
          <w:delText xml:space="preserve">it may </w:delText>
        </w:r>
      </w:del>
      <w:r w:rsidRPr="00AD7EDC">
        <w:rPr>
          <w:rFonts w:ascii="Arial" w:hAnsi="Arial" w:cs="Arial"/>
          <w:sz w:val="24"/>
          <w:szCs w:val="24"/>
          <w:lang w:val="en-US"/>
        </w:rPr>
        <w:t>in</w:t>
      </w:r>
      <w:r w:rsidR="009B48DB" w:rsidRPr="00AD7EDC">
        <w:rPr>
          <w:rFonts w:ascii="Arial" w:hAnsi="Arial" w:cs="Arial"/>
          <w:sz w:val="24"/>
          <w:szCs w:val="24"/>
          <w:lang w:val="en-US"/>
        </w:rPr>
        <w:t>volve</w:t>
      </w:r>
      <w:ins w:id="177" w:author="Raphael Wolfisberg" w:date="2015-09-08T13:33:00Z">
        <w:r w:rsidR="00247F39">
          <w:rPr>
            <w:rFonts w:ascii="Arial" w:hAnsi="Arial" w:cs="Arial"/>
            <w:sz w:val="24"/>
            <w:szCs w:val="24"/>
            <w:lang w:val="en-US"/>
          </w:rPr>
          <w:t>s</w:t>
        </w:r>
      </w:ins>
      <w:r w:rsidRPr="00AD7EDC">
        <w:rPr>
          <w:rFonts w:ascii="Arial" w:hAnsi="Arial" w:cs="Arial"/>
          <w:sz w:val="24"/>
          <w:szCs w:val="24"/>
          <w:lang w:val="en-US"/>
        </w:rPr>
        <w:t xml:space="preserve"> a </w:t>
      </w:r>
      <w:proofErr w:type="spellStart"/>
      <w:r w:rsidRPr="00AD7EDC">
        <w:rPr>
          <w:rFonts w:ascii="Arial" w:hAnsi="Arial" w:cs="Arial"/>
          <w:sz w:val="24"/>
          <w:szCs w:val="24"/>
          <w:lang w:val="en-US"/>
        </w:rPr>
        <w:t>prelytic</w:t>
      </w:r>
      <w:proofErr w:type="spellEnd"/>
      <w:r w:rsidRPr="00AD7EDC">
        <w:rPr>
          <w:rFonts w:ascii="Arial" w:hAnsi="Arial" w:cs="Arial"/>
          <w:sz w:val="24"/>
          <w:szCs w:val="24"/>
          <w:lang w:val="en-US"/>
        </w:rPr>
        <w:t xml:space="preserve"> active transport of the progeny </w:t>
      </w:r>
      <w:proofErr w:type="spellStart"/>
      <w:r w:rsidRPr="00AD7EDC">
        <w:rPr>
          <w:rFonts w:ascii="Arial" w:hAnsi="Arial" w:cs="Arial"/>
          <w:sz w:val="24"/>
          <w:szCs w:val="24"/>
          <w:lang w:val="en-US"/>
        </w:rPr>
        <w:t>vir</w:t>
      </w:r>
      <w:r w:rsidR="0010299E" w:rsidRPr="00AD7EDC">
        <w:rPr>
          <w:rFonts w:ascii="Arial" w:hAnsi="Arial" w:cs="Arial"/>
          <w:sz w:val="24"/>
          <w:szCs w:val="24"/>
          <w:lang w:val="en-US"/>
        </w:rPr>
        <w:t>ions</w:t>
      </w:r>
      <w:proofErr w:type="spellEnd"/>
      <w:r w:rsidR="0010299E" w:rsidRPr="00AD7EDC">
        <w:rPr>
          <w:rFonts w:ascii="Arial" w:hAnsi="Arial" w:cs="Arial"/>
          <w:sz w:val="24"/>
          <w:szCs w:val="24"/>
          <w:lang w:val="en-US"/>
        </w:rPr>
        <w:t xml:space="preserve"> </w:t>
      </w:r>
      <w:r w:rsidR="00C80864" w:rsidRPr="00AD7EDC">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sidRPr="00AD7EDC">
        <w:rPr>
          <w:rFonts w:ascii="Arial" w:hAnsi="Arial" w:cs="Arial"/>
          <w:sz w:val="24"/>
          <w:szCs w:val="24"/>
          <w:lang w:val="en-US"/>
        </w:rPr>
        <w:instrText xml:space="preserve"> ADDIN EN.CITE </w:instrText>
      </w:r>
      <w:r w:rsidR="005A3880" w:rsidRPr="00AD7EDC">
        <w:rPr>
          <w:rFonts w:ascii="Arial" w:hAnsi="Arial" w:cs="Arial"/>
          <w:sz w:val="24"/>
          <w:szCs w:val="24"/>
          <w:lang w:val="en-US"/>
        </w:rPr>
        <w:fldChar w:fldCharType="begin">
          <w:fldData xml:space="preserve">PEVuZE5vdGU+PENpdGU+PEF1dGhvcj5DbGF5c29uPC9BdXRob3I+PFllYXI+MTk4OTwvWWVhcj48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ZnVsbC10aXRsZT48YWJici0xPlByb2NlZWRpbmdzIG9mIHRoZSBOYXRpb25hbCBBY2FkZW15IG9m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dGl0bGU+PGFiYnItMT5OYXR1cmU8L2FiYnItMT48L2FsdC1wZXJpb2RpY2FsPjxwYWdlcz4zNjct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</w:fldData>
        </w:fldChar>
      </w:r>
      <w:r w:rsidR="005A3880" w:rsidRPr="00AD7EDC">
        <w:rPr>
          <w:rFonts w:ascii="Arial" w:hAnsi="Arial" w:cs="Arial"/>
          <w:sz w:val="24"/>
          <w:szCs w:val="24"/>
          <w:lang w:val="en-US"/>
        </w:rPr>
        <w:instrText xml:space="preserve"> ADDIN EN.CITE.DATA </w:instrText>
      </w:r>
      <w:r w:rsidR="005A3880" w:rsidRPr="00AD7EDC">
        <w:rPr>
          <w:rFonts w:ascii="Arial" w:hAnsi="Arial" w:cs="Arial"/>
          <w:sz w:val="24"/>
          <w:szCs w:val="24"/>
          <w:lang w:val="en-US"/>
        </w:rPr>
      </w:r>
      <w:r w:rsidR="005A3880" w:rsidRPr="00AD7EDC">
        <w:rPr>
          <w:rFonts w:ascii="Arial" w:hAnsi="Arial" w:cs="Arial"/>
          <w:sz w:val="24"/>
          <w:szCs w:val="24"/>
          <w:lang w:val="en-US"/>
        </w:rPr>
        <w:fldChar w:fldCharType="end"/>
      </w:r>
      <w:r w:rsidR="00C80864" w:rsidRPr="00AD7EDC">
        <w:rPr>
          <w:rFonts w:ascii="Arial" w:hAnsi="Arial" w:cs="Arial"/>
          <w:sz w:val="24"/>
          <w:szCs w:val="24"/>
          <w:lang w:val="en-US"/>
        </w:rPr>
      </w:r>
      <w:r w:rsidR="00C80864"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 w:tooltip="Bar, 2013 #33" w:history="1">
        <w:r w:rsidR="00C11952" w:rsidRPr="00AD7EDC">
          <w:rPr>
            <w:rFonts w:ascii="Arial" w:hAnsi="Arial" w:cs="Arial"/>
            <w:noProof/>
            <w:sz w:val="24"/>
            <w:szCs w:val="24"/>
            <w:lang w:val="en-US"/>
          </w:rPr>
          <w:t>2</w:t>
        </w:r>
      </w:hyperlink>
      <w:r w:rsidR="005A3880" w:rsidRPr="00AD7EDC">
        <w:rPr>
          <w:rFonts w:ascii="Arial" w:hAnsi="Arial" w:cs="Arial"/>
          <w:noProof/>
          <w:sz w:val="24"/>
          <w:szCs w:val="24"/>
          <w:lang w:val="en-US"/>
        </w:rPr>
        <w:t xml:space="preserve">, </w:t>
      </w:r>
      <w:hyperlink w:anchor="_ENREF_3" w:tooltip="Bird, 2014 #23" w:history="1">
        <w:r w:rsidR="00C11952" w:rsidRPr="00AD7EDC">
          <w:rPr>
            <w:rFonts w:ascii="Arial" w:hAnsi="Arial" w:cs="Arial"/>
            <w:noProof/>
            <w:sz w:val="24"/>
            <w:szCs w:val="24"/>
            <w:lang w:val="en-US"/>
          </w:rPr>
          <w:t>3</w:t>
        </w:r>
      </w:hyperlink>
      <w:r w:rsidR="005A3880" w:rsidRPr="00AD7EDC">
        <w:rPr>
          <w:rFonts w:ascii="Arial" w:hAnsi="Arial" w:cs="Arial"/>
          <w:noProof/>
          <w:sz w:val="24"/>
          <w:szCs w:val="24"/>
          <w:lang w:val="en-US"/>
        </w:rPr>
        <w:t xml:space="preserve">, </w:t>
      </w:r>
      <w:hyperlink w:anchor="_ENREF_7" w:tooltip="Clayson, 1989 #6" w:history="1">
        <w:r w:rsidR="00C11952" w:rsidRPr="00AD7EDC">
          <w:rPr>
            <w:rFonts w:ascii="Arial" w:hAnsi="Arial" w:cs="Arial"/>
            <w:noProof/>
            <w:sz w:val="24"/>
            <w:szCs w:val="24"/>
            <w:lang w:val="en-US"/>
          </w:rPr>
          <w:t>7</w:t>
        </w:r>
      </w:hyperlink>
      <w:r w:rsidR="005A3880" w:rsidRPr="00AD7EDC">
        <w:rPr>
          <w:rFonts w:ascii="Arial" w:hAnsi="Arial" w:cs="Arial"/>
          <w:noProof/>
          <w:sz w:val="24"/>
          <w:szCs w:val="24"/>
          <w:lang w:val="en-US"/>
        </w:rPr>
        <w:t xml:space="preserve">, </w:t>
      </w:r>
      <w:hyperlink w:anchor="_ENREF_15" w:tooltip="Feng, 2013 #24" w:history="1">
        <w:r w:rsidR="00C11952" w:rsidRPr="00AD7EDC">
          <w:rPr>
            <w:rFonts w:ascii="Arial" w:hAnsi="Arial" w:cs="Arial"/>
            <w:noProof/>
            <w:sz w:val="24"/>
            <w:szCs w:val="24"/>
            <w:lang w:val="en-US"/>
          </w:rPr>
          <w:t>15</w:t>
        </w:r>
      </w:hyperlink>
      <w:r w:rsidR="005A3880" w:rsidRPr="00AD7EDC">
        <w:rPr>
          <w:rFonts w:ascii="Arial" w:hAnsi="Arial" w:cs="Arial"/>
          <w:noProof/>
          <w:sz w:val="24"/>
          <w:szCs w:val="24"/>
          <w:lang w:val="en-US"/>
        </w:rPr>
        <w:t>)</w:t>
      </w:r>
      <w:r w:rsidR="00C80864" w:rsidRPr="00AD7EDC">
        <w:rPr>
          <w:rFonts w:ascii="Arial" w:hAnsi="Arial" w:cs="Arial"/>
          <w:sz w:val="24"/>
          <w:szCs w:val="24"/>
          <w:lang w:val="en-US"/>
        </w:rPr>
        <w:fldChar w:fldCharType="end"/>
      </w:r>
      <w:r w:rsidR="009B48DB" w:rsidRPr="00AD7EDC">
        <w:rPr>
          <w:rFonts w:ascii="Arial" w:hAnsi="Arial" w:cs="Arial"/>
          <w:sz w:val="24"/>
          <w:szCs w:val="24"/>
          <w:lang w:val="en-US"/>
        </w:rPr>
        <w:t>.</w:t>
      </w:r>
      <w:r w:rsidRPr="00AD7EDC">
        <w:rPr>
          <w:rFonts w:ascii="Arial" w:hAnsi="Arial" w:cs="Arial"/>
          <w:sz w:val="24"/>
          <w:szCs w:val="24"/>
          <w:lang w:val="en-US"/>
        </w:rPr>
        <w:t xml:space="preserve"> The </w:t>
      </w:r>
      <w:r w:rsidR="009B48DB" w:rsidRPr="00AD7EDC">
        <w:rPr>
          <w:rFonts w:ascii="Arial" w:hAnsi="Arial" w:cs="Arial"/>
          <w:sz w:val="24"/>
          <w:szCs w:val="24"/>
          <w:lang w:val="en-US"/>
        </w:rPr>
        <w:t>proof</w:t>
      </w:r>
      <w:r w:rsidRPr="00AD7EDC">
        <w:rPr>
          <w:rFonts w:ascii="Arial" w:hAnsi="Arial" w:cs="Arial"/>
          <w:sz w:val="24"/>
          <w:szCs w:val="24"/>
          <w:lang w:val="en-US"/>
        </w:rPr>
        <w:t xml:space="preserve"> of an active </w:t>
      </w:r>
      <w:proofErr w:type="spellStart"/>
      <w:r w:rsidRPr="00AD7EDC">
        <w:rPr>
          <w:rFonts w:ascii="Arial" w:hAnsi="Arial" w:cs="Arial"/>
          <w:sz w:val="24"/>
          <w:szCs w:val="24"/>
          <w:lang w:val="en-US"/>
        </w:rPr>
        <w:t>pr</w:t>
      </w:r>
      <w:r w:rsidRPr="00AD7EDC">
        <w:rPr>
          <w:rFonts w:ascii="Arial" w:hAnsi="Arial" w:cs="Arial"/>
          <w:sz w:val="24"/>
          <w:szCs w:val="24"/>
          <w:lang w:val="en-US"/>
        </w:rPr>
        <w:t>e</w:t>
      </w:r>
      <w:r w:rsidRPr="00AD7EDC">
        <w:rPr>
          <w:rFonts w:ascii="Arial" w:hAnsi="Arial" w:cs="Arial"/>
          <w:sz w:val="24"/>
          <w:szCs w:val="24"/>
          <w:lang w:val="en-US"/>
        </w:rPr>
        <w:t>lyt</w:t>
      </w:r>
      <w:r w:rsidR="00764215" w:rsidRPr="00AD7EDC">
        <w:rPr>
          <w:rFonts w:ascii="Arial" w:hAnsi="Arial" w:cs="Arial"/>
          <w:sz w:val="24"/>
          <w:szCs w:val="24"/>
          <w:lang w:val="en-US"/>
        </w:rPr>
        <w:t>ic</w:t>
      </w:r>
      <w:proofErr w:type="spellEnd"/>
      <w:r w:rsidR="00764215" w:rsidRPr="00AD7EDC">
        <w:rPr>
          <w:rFonts w:ascii="Arial" w:hAnsi="Arial" w:cs="Arial"/>
          <w:sz w:val="24"/>
          <w:szCs w:val="24"/>
          <w:lang w:val="en-US"/>
        </w:rPr>
        <w:t xml:space="preserve"> egress </w:t>
      </w:r>
      <w:ins w:id="178" w:author="Raphael Wolfisberg" w:date="2015-09-08T13:34:00Z">
        <w:r w:rsidR="00247F39">
          <w:rPr>
            <w:rFonts w:ascii="Arial" w:hAnsi="Arial" w:cs="Arial"/>
            <w:sz w:val="24"/>
            <w:szCs w:val="24"/>
            <w:lang w:val="en-US"/>
          </w:rPr>
          <w:t>for</w:t>
        </w:r>
      </w:ins>
      <w:del w:id="179" w:author="Raphael Wolfisberg" w:date="2015-09-08T13:34:00Z">
        <w:r w:rsidR="00C70D5A" w:rsidRPr="00AD7EDC" w:rsidDel="00247F39">
          <w:rPr>
            <w:rFonts w:ascii="Arial" w:hAnsi="Arial" w:cs="Arial"/>
            <w:sz w:val="24"/>
            <w:szCs w:val="24"/>
            <w:lang w:val="en-US"/>
          </w:rPr>
          <w:delText>in</w:delText>
        </w:r>
      </w:del>
      <w:r w:rsidR="00764215" w:rsidRPr="00AD7EDC">
        <w:rPr>
          <w:rFonts w:ascii="Arial" w:hAnsi="Arial" w:cs="Arial"/>
          <w:sz w:val="24"/>
          <w:szCs w:val="24"/>
          <w:lang w:val="en-US"/>
        </w:rPr>
        <w:t xml:space="preserve"> </w:t>
      </w:r>
      <w:r w:rsidR="006D44F4" w:rsidRPr="00AD7EDC">
        <w:rPr>
          <w:rFonts w:ascii="Arial" w:hAnsi="Arial" w:cs="Arial"/>
          <w:sz w:val="24"/>
          <w:szCs w:val="24"/>
          <w:lang w:val="en-US"/>
        </w:rPr>
        <w:t xml:space="preserve">non-enveloped </w:t>
      </w:r>
      <w:r w:rsidRPr="00AD7EDC">
        <w:rPr>
          <w:rFonts w:ascii="Arial" w:hAnsi="Arial" w:cs="Arial"/>
          <w:sz w:val="24"/>
          <w:szCs w:val="24"/>
          <w:lang w:val="en-US"/>
        </w:rPr>
        <w:t xml:space="preserve">viruses is </w:t>
      </w:r>
      <w:r w:rsidR="00CB6321" w:rsidRPr="00AD7EDC">
        <w:rPr>
          <w:rFonts w:ascii="Arial" w:hAnsi="Arial" w:cs="Arial"/>
          <w:sz w:val="24"/>
          <w:szCs w:val="24"/>
          <w:lang w:val="en-US"/>
        </w:rPr>
        <w:t xml:space="preserve">challenging </w:t>
      </w:r>
      <w:r w:rsidRPr="00AD7EDC">
        <w:rPr>
          <w:rFonts w:ascii="Arial" w:hAnsi="Arial" w:cs="Arial"/>
          <w:sz w:val="24"/>
          <w:szCs w:val="24"/>
          <w:lang w:val="en-US"/>
        </w:rPr>
        <w:t xml:space="preserve">since the lysis of </w:t>
      </w:r>
      <w:r w:rsidR="000E1753">
        <w:rPr>
          <w:rFonts w:ascii="Arial" w:hAnsi="Arial" w:cs="Arial"/>
          <w:sz w:val="24"/>
          <w:szCs w:val="24"/>
          <w:lang w:val="en-US"/>
        </w:rPr>
        <w:t xml:space="preserve">a </w:t>
      </w:r>
      <w:r w:rsidRPr="00AD7EDC">
        <w:rPr>
          <w:rFonts w:ascii="Arial" w:hAnsi="Arial" w:cs="Arial"/>
          <w:sz w:val="24"/>
          <w:szCs w:val="24"/>
          <w:lang w:val="en-US"/>
        </w:rPr>
        <w:t xml:space="preserve">few cells can passively release </w:t>
      </w:r>
      <w:r w:rsidR="00CB6321" w:rsidRPr="00AD7EDC">
        <w:rPr>
          <w:rFonts w:ascii="Arial" w:hAnsi="Arial" w:cs="Arial"/>
          <w:sz w:val="24"/>
          <w:szCs w:val="24"/>
          <w:lang w:val="en-US"/>
        </w:rPr>
        <w:t xml:space="preserve">mature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w:t>
      </w:r>
      <w:r w:rsidR="00CB6321" w:rsidRPr="00AD7EDC">
        <w:rPr>
          <w:rFonts w:ascii="Arial" w:hAnsi="Arial" w:cs="Arial"/>
          <w:sz w:val="24"/>
          <w:szCs w:val="24"/>
          <w:lang w:val="en-US"/>
        </w:rPr>
        <w:t>co</w:t>
      </w:r>
      <w:r w:rsidR="00CB6321" w:rsidRPr="00AD7EDC">
        <w:rPr>
          <w:rFonts w:ascii="Arial" w:hAnsi="Arial" w:cs="Arial"/>
          <w:sz w:val="24"/>
          <w:szCs w:val="24"/>
          <w:lang w:val="en-US"/>
        </w:rPr>
        <w:t>m</w:t>
      </w:r>
      <w:r w:rsidR="00CB6321" w:rsidRPr="00AD7EDC">
        <w:rPr>
          <w:rFonts w:ascii="Arial" w:hAnsi="Arial" w:cs="Arial"/>
          <w:sz w:val="24"/>
          <w:szCs w:val="24"/>
          <w:lang w:val="en-US"/>
        </w:rPr>
        <w:t>plicating</w:t>
      </w:r>
      <w:r w:rsidR="001729CF" w:rsidRPr="00AD7EDC">
        <w:rPr>
          <w:rFonts w:ascii="Arial" w:hAnsi="Arial" w:cs="Arial"/>
          <w:sz w:val="24"/>
          <w:szCs w:val="24"/>
          <w:lang w:val="en-US"/>
        </w:rPr>
        <w:t xml:space="preserve"> </w:t>
      </w:r>
      <w:r w:rsidR="00CB6321" w:rsidRPr="00AD7EDC">
        <w:rPr>
          <w:rFonts w:ascii="Arial" w:hAnsi="Arial" w:cs="Arial"/>
          <w:sz w:val="24"/>
          <w:szCs w:val="24"/>
          <w:lang w:val="en-US"/>
        </w:rPr>
        <w:t>the</w:t>
      </w:r>
      <w:r w:rsidR="001729CF" w:rsidRPr="00AD7EDC">
        <w:rPr>
          <w:rFonts w:ascii="Arial" w:hAnsi="Arial" w:cs="Arial"/>
          <w:sz w:val="24"/>
          <w:szCs w:val="24"/>
          <w:lang w:val="en-US"/>
        </w:rPr>
        <w:t xml:space="preserve"> discriminat</w:t>
      </w:r>
      <w:r w:rsidR="00CB6321" w:rsidRPr="00AD7EDC">
        <w:rPr>
          <w:rFonts w:ascii="Arial" w:hAnsi="Arial" w:cs="Arial"/>
          <w:sz w:val="24"/>
          <w:szCs w:val="24"/>
          <w:lang w:val="en-US"/>
        </w:rPr>
        <w:t>ion</w:t>
      </w:r>
      <w:r w:rsidR="001729CF" w:rsidRPr="00AD7EDC">
        <w:rPr>
          <w:rFonts w:ascii="Arial" w:hAnsi="Arial" w:cs="Arial"/>
          <w:sz w:val="24"/>
          <w:szCs w:val="24"/>
          <w:lang w:val="en-US"/>
        </w:rPr>
        <w:t xml:space="preserve"> between active and passive release</w:t>
      </w:r>
      <w:r w:rsidR="009B48DB" w:rsidRPr="00AD7EDC">
        <w:rPr>
          <w:rFonts w:ascii="Arial" w:hAnsi="Arial" w:cs="Arial"/>
          <w:sz w:val="24"/>
          <w:szCs w:val="24"/>
          <w:lang w:val="en-US"/>
        </w:rPr>
        <w:t>.</w:t>
      </w:r>
      <w:r w:rsidRPr="00AD7EDC">
        <w:rPr>
          <w:rFonts w:ascii="Arial" w:hAnsi="Arial" w:cs="Arial"/>
          <w:sz w:val="24"/>
          <w:szCs w:val="24"/>
          <w:lang w:val="en-US"/>
        </w:rPr>
        <w:t xml:space="preserve"> Therefore, it is </w:t>
      </w:r>
      <w:r w:rsidR="00C07CDC" w:rsidRPr="00AD7EDC">
        <w:rPr>
          <w:rFonts w:ascii="Arial" w:hAnsi="Arial" w:cs="Arial"/>
          <w:sz w:val="24"/>
          <w:szCs w:val="24"/>
          <w:lang w:val="en-US"/>
        </w:rPr>
        <w:t>not sufficient</w:t>
      </w:r>
      <w:r w:rsidRPr="00AD7EDC">
        <w:rPr>
          <w:rFonts w:ascii="Arial" w:hAnsi="Arial" w:cs="Arial"/>
          <w:sz w:val="24"/>
          <w:szCs w:val="24"/>
          <w:lang w:val="en-US"/>
        </w:rPr>
        <w:t xml:space="preserve"> </w:t>
      </w:r>
      <w:r w:rsidR="00173C93" w:rsidRPr="00AD7EDC">
        <w:rPr>
          <w:rFonts w:ascii="Arial" w:hAnsi="Arial" w:cs="Arial"/>
          <w:sz w:val="24"/>
          <w:szCs w:val="24"/>
          <w:lang w:val="en-US"/>
        </w:rPr>
        <w:t>to detect</w:t>
      </w:r>
      <w:r w:rsidRPr="00AD7EDC">
        <w:rPr>
          <w:rFonts w:ascii="Arial" w:hAnsi="Arial" w:cs="Arial"/>
          <w:sz w:val="24"/>
          <w:szCs w:val="24"/>
          <w:lang w:val="en-US"/>
        </w:rPr>
        <w:t xml:space="preserve"> </w:t>
      </w:r>
      <w:r w:rsidR="000D4CCA" w:rsidRPr="00AD7EDC">
        <w:rPr>
          <w:rFonts w:ascii="Arial" w:hAnsi="Arial" w:cs="Arial"/>
          <w:sz w:val="24"/>
          <w:szCs w:val="24"/>
          <w:lang w:val="en-US"/>
        </w:rPr>
        <w:t xml:space="preserve">progeny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in the cu</w:t>
      </w:r>
      <w:r w:rsidRPr="00AD7EDC">
        <w:rPr>
          <w:rFonts w:ascii="Arial" w:hAnsi="Arial" w:cs="Arial"/>
          <w:sz w:val="24"/>
          <w:szCs w:val="24"/>
          <w:lang w:val="en-US"/>
        </w:rPr>
        <w:t>l</w:t>
      </w:r>
      <w:r w:rsidRPr="00AD7EDC">
        <w:rPr>
          <w:rFonts w:ascii="Arial" w:hAnsi="Arial" w:cs="Arial"/>
          <w:sz w:val="24"/>
          <w:szCs w:val="24"/>
          <w:lang w:val="en-US"/>
        </w:rPr>
        <w:t xml:space="preserve">ture media prior to </w:t>
      </w:r>
      <w:r w:rsidR="00CB6321" w:rsidRPr="00AD7EDC">
        <w:rPr>
          <w:rFonts w:ascii="Arial" w:hAnsi="Arial" w:cs="Arial"/>
          <w:sz w:val="24"/>
          <w:szCs w:val="24"/>
          <w:lang w:val="en-US"/>
        </w:rPr>
        <w:t xml:space="preserve">significant </w:t>
      </w:r>
      <w:r w:rsidR="00C07CDC" w:rsidRPr="00AD7EDC">
        <w:rPr>
          <w:rFonts w:ascii="Arial" w:hAnsi="Arial" w:cs="Arial"/>
          <w:sz w:val="24"/>
          <w:szCs w:val="24"/>
          <w:lang w:val="en-US"/>
        </w:rPr>
        <w:t>cell lysis</w:t>
      </w:r>
      <w:r w:rsidR="00CB6321" w:rsidRPr="00AD7EDC">
        <w:rPr>
          <w:rFonts w:ascii="Arial" w:hAnsi="Arial" w:cs="Arial"/>
          <w:sz w:val="24"/>
          <w:szCs w:val="24"/>
          <w:lang w:val="en-US"/>
        </w:rPr>
        <w:t>. In addition, t</w:t>
      </w:r>
      <w:r w:rsidR="00173C93" w:rsidRPr="00AD7EDC">
        <w:rPr>
          <w:rFonts w:ascii="Arial" w:hAnsi="Arial" w:cs="Arial"/>
          <w:sz w:val="24"/>
          <w:szCs w:val="24"/>
          <w:lang w:val="en-US"/>
        </w:rPr>
        <w:t>he identification</w:t>
      </w:r>
      <w:r w:rsidRPr="00AD7EDC">
        <w:rPr>
          <w:rFonts w:ascii="Arial" w:hAnsi="Arial" w:cs="Arial"/>
          <w:sz w:val="24"/>
          <w:szCs w:val="24"/>
          <w:lang w:val="en-US"/>
        </w:rPr>
        <w:t xml:space="preserve"> </w:t>
      </w:r>
      <w:r w:rsidR="00173C93" w:rsidRPr="00AD7EDC">
        <w:rPr>
          <w:rFonts w:ascii="Arial" w:hAnsi="Arial" w:cs="Arial"/>
          <w:sz w:val="24"/>
          <w:szCs w:val="24"/>
          <w:lang w:val="en-US"/>
        </w:rPr>
        <w:t xml:space="preserve">of </w:t>
      </w:r>
      <w:r w:rsidRPr="00AD7EDC">
        <w:rPr>
          <w:rFonts w:ascii="Arial" w:hAnsi="Arial" w:cs="Arial"/>
          <w:sz w:val="24"/>
          <w:szCs w:val="24"/>
          <w:lang w:val="en-US"/>
        </w:rPr>
        <w:t xml:space="preserve">an active </w:t>
      </w:r>
      <w:r w:rsidR="00DD1159" w:rsidRPr="00AD7EDC">
        <w:rPr>
          <w:rFonts w:ascii="Arial" w:hAnsi="Arial" w:cs="Arial"/>
          <w:sz w:val="24"/>
          <w:szCs w:val="24"/>
          <w:lang w:val="en-US"/>
        </w:rPr>
        <w:t>mechanism</w:t>
      </w:r>
      <w:r w:rsidRPr="00AD7EDC">
        <w:rPr>
          <w:rFonts w:ascii="Arial" w:hAnsi="Arial" w:cs="Arial"/>
          <w:sz w:val="24"/>
          <w:szCs w:val="24"/>
          <w:lang w:val="en-US"/>
        </w:rPr>
        <w:t xml:space="preserve"> </w:t>
      </w:r>
      <w:r w:rsidR="00173C93" w:rsidRPr="00AD7EDC">
        <w:rPr>
          <w:rFonts w:ascii="Arial" w:hAnsi="Arial" w:cs="Arial"/>
          <w:sz w:val="24"/>
          <w:szCs w:val="24"/>
          <w:lang w:val="en-US"/>
        </w:rPr>
        <w:t xml:space="preserve">is </w:t>
      </w:r>
      <w:r w:rsidR="00CB6321" w:rsidRPr="00AD7EDC">
        <w:rPr>
          <w:rFonts w:ascii="Arial" w:hAnsi="Arial" w:cs="Arial"/>
          <w:sz w:val="24"/>
          <w:szCs w:val="24"/>
          <w:lang w:val="en-US"/>
        </w:rPr>
        <w:t>necessary</w:t>
      </w:r>
      <w:r w:rsidRPr="00AD7EDC">
        <w:rPr>
          <w:rFonts w:ascii="Arial" w:hAnsi="Arial" w:cs="Arial"/>
          <w:sz w:val="24"/>
          <w:szCs w:val="24"/>
          <w:lang w:val="en-US"/>
        </w:rPr>
        <w:t>. By using anion-exchange chromatography (AEX)</w:t>
      </w:r>
      <w:r w:rsidR="003C2486">
        <w:rPr>
          <w:rFonts w:ascii="Arial" w:hAnsi="Arial" w:cs="Arial"/>
          <w:sz w:val="24"/>
          <w:szCs w:val="24"/>
          <w:lang w:val="en-US"/>
        </w:rPr>
        <w:t xml:space="preserve"> and cell fractionation,</w:t>
      </w:r>
      <w:r w:rsidR="00C07CDC" w:rsidRPr="00AD7EDC">
        <w:rPr>
          <w:rFonts w:ascii="Arial" w:hAnsi="Arial" w:cs="Arial"/>
          <w:sz w:val="24"/>
          <w:szCs w:val="24"/>
          <w:lang w:val="en-US"/>
        </w:rPr>
        <w:t xml:space="preserve"> </w:t>
      </w:r>
      <w:r w:rsidRPr="00AD7EDC">
        <w:rPr>
          <w:rFonts w:ascii="Arial" w:hAnsi="Arial" w:cs="Arial"/>
          <w:sz w:val="24"/>
          <w:szCs w:val="24"/>
          <w:lang w:val="en-US"/>
        </w:rPr>
        <w:t xml:space="preserve">we </w:t>
      </w:r>
      <w:r w:rsidR="00C07CDC" w:rsidRPr="00AD7EDC">
        <w:rPr>
          <w:rFonts w:ascii="Arial" w:hAnsi="Arial" w:cs="Arial"/>
          <w:sz w:val="24"/>
          <w:szCs w:val="24"/>
          <w:lang w:val="en-US"/>
        </w:rPr>
        <w:t>confirm</w:t>
      </w:r>
      <w:r w:rsidR="000C0EAD" w:rsidRPr="00AD7EDC">
        <w:rPr>
          <w:rFonts w:ascii="Arial" w:hAnsi="Arial" w:cs="Arial"/>
          <w:sz w:val="24"/>
          <w:szCs w:val="24"/>
          <w:lang w:val="en-US"/>
        </w:rPr>
        <w:t>ed</w:t>
      </w:r>
      <w:r w:rsidR="00C07CDC" w:rsidRPr="00AD7EDC">
        <w:rPr>
          <w:rFonts w:ascii="Arial" w:hAnsi="Arial" w:cs="Arial"/>
          <w:sz w:val="24"/>
          <w:szCs w:val="24"/>
          <w:lang w:val="en-US"/>
        </w:rPr>
        <w:t xml:space="preserve"> the existence of an act</w:t>
      </w:r>
      <w:r w:rsidR="00173C93" w:rsidRPr="00AD7EDC">
        <w:rPr>
          <w:rFonts w:ascii="Arial" w:hAnsi="Arial" w:cs="Arial"/>
          <w:sz w:val="24"/>
          <w:szCs w:val="24"/>
          <w:lang w:val="en-US"/>
        </w:rPr>
        <w:t>ive</w:t>
      </w:r>
      <w:r w:rsidR="00C07CDC" w:rsidRPr="00AD7EDC">
        <w:rPr>
          <w:rFonts w:ascii="Arial" w:hAnsi="Arial" w:cs="Arial"/>
          <w:sz w:val="24"/>
          <w:szCs w:val="24"/>
          <w:lang w:val="en-US"/>
        </w:rPr>
        <w:t xml:space="preserve"> egress</w:t>
      </w:r>
      <w:r w:rsidR="000D4CCA" w:rsidRPr="00AD7EDC">
        <w:rPr>
          <w:rFonts w:ascii="Arial" w:hAnsi="Arial" w:cs="Arial"/>
          <w:sz w:val="24"/>
          <w:szCs w:val="24"/>
          <w:lang w:val="en-US"/>
        </w:rPr>
        <w:t xml:space="preserve"> for the model parvovirus minute virus of mice (MVM)</w:t>
      </w:r>
      <w:r w:rsidR="00C07CDC" w:rsidRPr="00AD7EDC">
        <w:rPr>
          <w:rFonts w:ascii="Arial" w:hAnsi="Arial" w:cs="Arial"/>
          <w:sz w:val="24"/>
          <w:szCs w:val="24"/>
          <w:lang w:val="en-US"/>
        </w:rPr>
        <w:t xml:space="preserve"> </w:t>
      </w:r>
      <w:r w:rsidR="000C0EAD" w:rsidRPr="00AD7EDC">
        <w:rPr>
          <w:rFonts w:ascii="Arial" w:hAnsi="Arial" w:cs="Arial"/>
          <w:sz w:val="24"/>
          <w:szCs w:val="24"/>
          <w:lang w:val="en-US"/>
        </w:rPr>
        <w:t>prior</w:t>
      </w:r>
      <w:r w:rsidR="00C07CDC" w:rsidRPr="00AD7EDC">
        <w:rPr>
          <w:rFonts w:ascii="Arial" w:hAnsi="Arial" w:cs="Arial"/>
          <w:sz w:val="24"/>
          <w:szCs w:val="24"/>
          <w:lang w:val="en-US"/>
        </w:rPr>
        <w:t xml:space="preserve"> </w:t>
      </w:r>
      <w:r w:rsidR="000C0EAD" w:rsidRPr="00AD7EDC">
        <w:rPr>
          <w:rFonts w:ascii="Arial" w:hAnsi="Arial" w:cs="Arial"/>
          <w:sz w:val="24"/>
          <w:szCs w:val="24"/>
          <w:lang w:val="en-US"/>
        </w:rPr>
        <w:t xml:space="preserve">to </w:t>
      </w:r>
      <w:r w:rsidR="00C07CDC" w:rsidRPr="00AD7EDC">
        <w:rPr>
          <w:rFonts w:ascii="Arial" w:hAnsi="Arial" w:cs="Arial"/>
          <w:sz w:val="24"/>
          <w:szCs w:val="24"/>
          <w:lang w:val="en-US"/>
        </w:rPr>
        <w:t>passive release by cell lysis</w:t>
      </w:r>
      <w:r w:rsidR="000D4CCA" w:rsidRPr="00AD7EDC">
        <w:rPr>
          <w:rFonts w:ascii="Arial" w:hAnsi="Arial" w:cs="Arial"/>
          <w:sz w:val="24"/>
          <w:szCs w:val="24"/>
          <w:lang w:val="en-US"/>
        </w:rPr>
        <w:t>. Additionally, we</w:t>
      </w:r>
      <w:r w:rsidR="00C07CDC" w:rsidRPr="00AD7EDC">
        <w:rPr>
          <w:rFonts w:ascii="Arial" w:hAnsi="Arial" w:cs="Arial"/>
          <w:sz w:val="24"/>
          <w:szCs w:val="24"/>
          <w:lang w:val="en-US"/>
        </w:rPr>
        <w:t xml:space="preserve"> </w:t>
      </w:r>
      <w:r w:rsidR="007C2A4D" w:rsidRPr="00AD7EDC">
        <w:rPr>
          <w:rFonts w:ascii="Arial" w:hAnsi="Arial" w:cs="Arial"/>
          <w:sz w:val="24"/>
          <w:szCs w:val="24"/>
          <w:lang w:val="en-US"/>
        </w:rPr>
        <w:t>i</w:t>
      </w:r>
      <w:r w:rsidR="000C0EAD" w:rsidRPr="00AD7EDC">
        <w:rPr>
          <w:rFonts w:ascii="Arial" w:hAnsi="Arial" w:cs="Arial"/>
          <w:sz w:val="24"/>
          <w:szCs w:val="24"/>
          <w:lang w:val="en-US"/>
        </w:rPr>
        <w:t>dentified</w:t>
      </w:r>
      <w:r w:rsidR="000D4CCA" w:rsidRPr="00AD7EDC">
        <w:rPr>
          <w:rFonts w:ascii="Arial" w:hAnsi="Arial" w:cs="Arial"/>
          <w:sz w:val="24"/>
          <w:szCs w:val="24"/>
          <w:lang w:val="en-US"/>
        </w:rPr>
        <w:t xml:space="preserve"> </w:t>
      </w:r>
      <w:r w:rsidR="000C0EAD" w:rsidRPr="00AD7EDC">
        <w:rPr>
          <w:rFonts w:ascii="Arial" w:hAnsi="Arial" w:cs="Arial"/>
          <w:sz w:val="24"/>
          <w:szCs w:val="24"/>
          <w:lang w:val="en-US"/>
        </w:rPr>
        <w:t>late</w:t>
      </w:r>
      <w:r w:rsidR="00646799" w:rsidRPr="00AD7EDC">
        <w:rPr>
          <w:rFonts w:ascii="Arial" w:hAnsi="Arial" w:cs="Arial"/>
          <w:sz w:val="24"/>
          <w:szCs w:val="24"/>
          <w:lang w:val="en-US"/>
        </w:rPr>
        <w:t xml:space="preserve"> capsid maturation step</w:t>
      </w:r>
      <w:r w:rsidR="00CB6321" w:rsidRPr="00AD7EDC">
        <w:rPr>
          <w:rFonts w:ascii="Arial" w:hAnsi="Arial" w:cs="Arial"/>
          <w:sz w:val="24"/>
          <w:szCs w:val="24"/>
          <w:lang w:val="en-US"/>
        </w:rPr>
        <w:t>s</w:t>
      </w:r>
      <w:r w:rsidR="00C07CDC" w:rsidRPr="00AD7EDC">
        <w:rPr>
          <w:rFonts w:ascii="Arial" w:hAnsi="Arial" w:cs="Arial"/>
          <w:sz w:val="24"/>
          <w:szCs w:val="24"/>
          <w:lang w:val="en-US"/>
        </w:rPr>
        <w:t xml:space="preserve"> </w:t>
      </w:r>
      <w:r w:rsidR="0088082C" w:rsidRPr="00AD7EDC">
        <w:rPr>
          <w:rFonts w:ascii="Arial" w:hAnsi="Arial" w:cs="Arial"/>
          <w:sz w:val="24"/>
          <w:szCs w:val="24"/>
          <w:lang w:val="en-US"/>
        </w:rPr>
        <w:t>o</w:t>
      </w:r>
      <w:r w:rsidR="0088082C" w:rsidRPr="00AD7EDC">
        <w:rPr>
          <w:rFonts w:ascii="Arial" w:hAnsi="Arial" w:cs="Arial"/>
          <w:sz w:val="24"/>
          <w:szCs w:val="24"/>
          <w:lang w:val="en-US"/>
        </w:rPr>
        <w:t>c</w:t>
      </w:r>
      <w:r w:rsidR="0088082C" w:rsidRPr="00AD7EDC">
        <w:rPr>
          <w:rFonts w:ascii="Arial" w:hAnsi="Arial" w:cs="Arial"/>
          <w:sz w:val="24"/>
          <w:szCs w:val="24"/>
          <w:lang w:val="en-US"/>
        </w:rPr>
        <w:t>cu</w:t>
      </w:r>
      <w:r w:rsidR="000D4CCA" w:rsidRPr="00AD7EDC">
        <w:rPr>
          <w:rFonts w:ascii="Arial" w:hAnsi="Arial" w:cs="Arial"/>
          <w:sz w:val="24"/>
          <w:szCs w:val="24"/>
          <w:lang w:val="en-US"/>
        </w:rPr>
        <w:t>r</w:t>
      </w:r>
      <w:r w:rsidR="0088082C" w:rsidRPr="00AD7EDC">
        <w:rPr>
          <w:rFonts w:ascii="Arial" w:hAnsi="Arial" w:cs="Arial"/>
          <w:sz w:val="24"/>
          <w:szCs w:val="24"/>
          <w:lang w:val="en-US"/>
        </w:rPr>
        <w:t>ring in</w:t>
      </w:r>
      <w:r w:rsidR="00C07CDC" w:rsidRPr="00AD7EDC">
        <w:rPr>
          <w:rFonts w:ascii="Arial" w:hAnsi="Arial" w:cs="Arial"/>
          <w:sz w:val="24"/>
          <w:szCs w:val="24"/>
          <w:lang w:val="en-US"/>
        </w:rPr>
        <w:t xml:space="preserve"> the cell nucleus </w:t>
      </w:r>
      <w:r w:rsidR="000D4CCA" w:rsidRPr="00AD7EDC">
        <w:rPr>
          <w:rFonts w:ascii="Arial" w:hAnsi="Arial" w:cs="Arial"/>
          <w:sz w:val="24"/>
          <w:szCs w:val="24"/>
          <w:lang w:val="en-US"/>
        </w:rPr>
        <w:t>pre</w:t>
      </w:r>
      <w:r w:rsidR="00B249E2" w:rsidRPr="00AD7EDC">
        <w:rPr>
          <w:rFonts w:ascii="Arial" w:hAnsi="Arial" w:cs="Arial"/>
          <w:sz w:val="24"/>
          <w:szCs w:val="24"/>
          <w:lang w:val="en-US"/>
        </w:rPr>
        <w:t xml:space="preserve">ceding </w:t>
      </w:r>
      <w:r w:rsidR="000E1753">
        <w:rPr>
          <w:rFonts w:ascii="Arial" w:hAnsi="Arial" w:cs="Arial"/>
          <w:sz w:val="24"/>
          <w:szCs w:val="24"/>
          <w:lang w:val="en-US"/>
        </w:rPr>
        <w:t>nuclear export</w:t>
      </w:r>
      <w:r w:rsidR="001729CF" w:rsidRPr="00AD7EDC">
        <w:rPr>
          <w:rFonts w:ascii="Arial" w:hAnsi="Arial" w:cs="Arial"/>
          <w:sz w:val="24"/>
          <w:szCs w:val="24"/>
          <w:lang w:val="en-US"/>
        </w:rPr>
        <w:t>.</w:t>
      </w:r>
    </w:p>
    <w:p w:rsidR="004C539C" w:rsidRPr="00AD7EDC" w:rsidRDefault="002D4071" w:rsidP="00B249E2">
      <w:pPr>
        <w:spacing w:after="120" w:line="480" w:lineRule="auto"/>
        <w:ind w:firstLine="720"/>
        <w:jc w:val="both"/>
        <w:rPr>
          <w:rFonts w:ascii="Arial" w:hAnsi="Arial" w:cs="Arial"/>
          <w:sz w:val="24"/>
          <w:szCs w:val="24"/>
          <w:lang w:val="en-US"/>
        </w:rPr>
      </w:pPr>
      <w:r>
        <w:rPr>
          <w:rFonts w:ascii="Arial" w:hAnsi="Arial" w:cs="Arial"/>
          <w:sz w:val="24"/>
          <w:szCs w:val="24"/>
          <w:lang w:val="en-US"/>
        </w:rPr>
        <w:t xml:space="preserve">The current model of MVM morphogenesis </w:t>
      </w:r>
      <w:r w:rsidR="006574DA">
        <w:rPr>
          <w:rFonts w:ascii="Arial" w:hAnsi="Arial" w:cs="Arial"/>
          <w:sz w:val="24"/>
          <w:szCs w:val="24"/>
          <w:lang w:val="en-US"/>
        </w:rPr>
        <w:t xml:space="preserve">and egress </w:t>
      </w:r>
      <w:r>
        <w:rPr>
          <w:rFonts w:ascii="Arial" w:hAnsi="Arial" w:cs="Arial"/>
          <w:sz w:val="24"/>
          <w:szCs w:val="24"/>
          <w:lang w:val="en-US"/>
        </w:rPr>
        <w:t xml:space="preserve">suggests that </w:t>
      </w:r>
      <w:r w:rsidR="00863DB8" w:rsidRPr="00AD7EDC">
        <w:rPr>
          <w:rFonts w:ascii="Arial" w:hAnsi="Arial" w:cs="Arial"/>
          <w:sz w:val="24"/>
          <w:szCs w:val="24"/>
          <w:lang w:val="en-US"/>
        </w:rPr>
        <w:t>EC</w:t>
      </w:r>
      <w:r>
        <w:rPr>
          <w:rFonts w:ascii="Arial" w:hAnsi="Arial" w:cs="Arial"/>
          <w:sz w:val="24"/>
          <w:szCs w:val="24"/>
          <w:lang w:val="en-US"/>
        </w:rPr>
        <w:t xml:space="preserve"> </w:t>
      </w:r>
      <w:r w:rsidR="00841DEA">
        <w:rPr>
          <w:rFonts w:ascii="Arial" w:hAnsi="Arial" w:cs="Arial"/>
          <w:sz w:val="24"/>
          <w:szCs w:val="24"/>
          <w:lang w:val="en-US"/>
        </w:rPr>
        <w:t>pr</w:t>
      </w:r>
      <w:r w:rsidR="00841DEA">
        <w:rPr>
          <w:rFonts w:ascii="Arial" w:hAnsi="Arial" w:cs="Arial"/>
          <w:sz w:val="24"/>
          <w:szCs w:val="24"/>
          <w:lang w:val="en-US"/>
        </w:rPr>
        <w:t>e</w:t>
      </w:r>
      <w:r w:rsidR="00841DEA">
        <w:rPr>
          <w:rFonts w:ascii="Arial" w:hAnsi="Arial" w:cs="Arial"/>
          <w:sz w:val="24"/>
          <w:szCs w:val="24"/>
          <w:lang w:val="en-US"/>
        </w:rPr>
        <w:t>cursors</w:t>
      </w:r>
      <w:r>
        <w:rPr>
          <w:rFonts w:ascii="Arial" w:hAnsi="Arial" w:cs="Arial"/>
          <w:sz w:val="24"/>
          <w:szCs w:val="24"/>
          <w:lang w:val="en-US"/>
        </w:rPr>
        <w:t xml:space="preserve"> are first assembled in the nucleus and subsequently </w:t>
      </w:r>
      <w:r w:rsidR="00863DB8" w:rsidRPr="00AD7EDC">
        <w:rPr>
          <w:rFonts w:ascii="Arial" w:hAnsi="Arial" w:cs="Arial"/>
          <w:sz w:val="24"/>
          <w:szCs w:val="24"/>
          <w:lang w:val="en-US"/>
        </w:rPr>
        <w:t xml:space="preserve">filled with the viral </w:t>
      </w:r>
      <w:proofErr w:type="spellStart"/>
      <w:r>
        <w:rPr>
          <w:rFonts w:ascii="Arial" w:hAnsi="Arial" w:cs="Arial"/>
          <w:sz w:val="24"/>
          <w:szCs w:val="24"/>
          <w:lang w:val="en-US"/>
        </w:rPr>
        <w:t>ss</w:t>
      </w:r>
      <w:r w:rsidR="00863DB8" w:rsidRPr="00AD7EDC">
        <w:rPr>
          <w:rFonts w:ascii="Arial" w:hAnsi="Arial" w:cs="Arial"/>
          <w:sz w:val="24"/>
          <w:szCs w:val="24"/>
          <w:lang w:val="en-US"/>
        </w:rPr>
        <w:t>D</w:t>
      </w:r>
      <w:r w:rsidR="00863DB8" w:rsidRPr="00AD7EDC">
        <w:rPr>
          <w:rFonts w:ascii="Arial" w:hAnsi="Arial" w:cs="Arial"/>
          <w:sz w:val="24"/>
          <w:szCs w:val="24"/>
          <w:lang w:val="en-US"/>
        </w:rPr>
        <w:t>NA</w:t>
      </w:r>
      <w:proofErr w:type="spellEnd"/>
      <w:r w:rsidR="00863DB8" w:rsidRPr="00AD7EDC">
        <w:rPr>
          <w:rFonts w:ascii="Arial" w:hAnsi="Arial" w:cs="Arial"/>
          <w:sz w:val="24"/>
          <w:szCs w:val="24"/>
          <w:lang w:val="en-US"/>
        </w:rPr>
        <w:t xml:space="preserve"> to generate FC</w:t>
      </w:r>
      <w:r>
        <w:rPr>
          <w:rFonts w:ascii="Arial" w:hAnsi="Arial" w:cs="Arial"/>
          <w:sz w:val="24"/>
          <w:szCs w:val="24"/>
          <w:lang w:val="en-US"/>
        </w:rPr>
        <w:t xml:space="preserve"> progeny</w:t>
      </w:r>
      <w:r w:rsidR="00863DB8" w:rsidRPr="00AD7EDC">
        <w:rPr>
          <w:rFonts w:ascii="Arial" w:hAnsi="Arial" w:cs="Arial"/>
          <w:sz w:val="24"/>
          <w:szCs w:val="24"/>
          <w:lang w:val="en-US"/>
        </w:rPr>
        <w:t xml:space="preserve"> </w:t>
      </w:r>
      <w:r w:rsidR="009011A3"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&lt;EndNote&gt;&lt;Cite&gt;&lt;Author&gt;King&lt;/Author&gt;&lt;Year&gt;2001&lt;/Year&gt;&lt;RecNum&gt;938&lt;/RecNum&gt;&lt;DisplayText&gt;(19)&lt;/DisplayText&gt;&lt;record&gt;&lt;rec-number&gt;938&lt;/rec-number&gt;&lt;foreign-keys&gt;&lt;key app="EN" db-id="p9a95ada2x9dfketax5psfv72w29ssrpedff"&gt;938&lt;/key&gt;&lt;/foreign-keys&gt;&lt;ref-type name="Journal Article"&gt;17&lt;/ref-type&gt;&lt;contributors&gt;&lt;authors&gt;&lt;author&gt;King, J. A.&lt;/author&gt;&lt;author&gt;Dubielzig, R.&lt;/author&gt;&lt;author&gt;Grimm, D.&lt;/author&gt;&lt;author&gt;Kleinschmidt, J. A.&lt;/author&gt;&lt;/authors&gt;&lt;/contributors&gt;&lt;auth-address&gt;Kleinschmidt, JA&amp;#xD;Deutsch Krebsforschungszentrum, Appl Tumor Virol Program, Neuenheimer Feld 242, D-69120 Heidelberg, Germany&amp;#xD;Deutsch Krebsforschungszentrum, Appl Tumor Virol Program, Neuenheimer Feld 242, D-69120 Heidelberg, Germany&amp;#xD;Deutsch Krebsforschungszentrum, Appl Tumor Virol Program, D-69120 Heidelberg, Germany&lt;/auth-address&gt;&lt;titles&gt;&lt;title&gt;DNA helicase-mediated packaging of adeno-associated virus type 2 genomes into preformed capsids&lt;/title&gt;&lt;secondary-title&gt;Embo Journal&lt;/secondary-title&gt;&lt;alt-title&gt;Embo J&lt;/alt-title&gt;&lt;/titles&gt;&lt;alt-periodical&gt;&lt;full-title&gt;EMBO J&lt;/full-title&gt;&lt;abbr-1&gt;The EMBO journal&lt;/abbr-1&gt;&lt;/alt-periodical&gt;&lt;pages&gt;3282-3291&lt;/pages&gt;&lt;volume&gt;20&lt;/volume&gt;&lt;number&gt;12&lt;/number&gt;&lt;keywords&gt;&lt;keyword&gt;aav&lt;/keyword&gt;&lt;keyword&gt;DNA helicase&lt;/keyword&gt;&lt;keyword&gt;encapsidation&lt;/keyword&gt;&lt;keyword&gt;virus&lt;/keyword&gt;&lt;keyword&gt;herpes-simplex virus&lt;/keyword&gt;&lt;keyword&gt;adenoassociated virus&lt;/keyword&gt;&lt;keyword&gt;simian virus-40&lt;/keyword&gt;&lt;keyword&gt;mutational analysis&lt;/keyword&gt;&lt;keyword&gt;viral-DNA&lt;/keyword&gt;&lt;keyword&gt;rep-gene&lt;/keyword&gt;&lt;keyword&gt;binding-site&lt;/keyword&gt;&lt;keyword&gt;protein&lt;/keyword&gt;&lt;keyword&gt;replication&lt;/keyword&gt;&lt;keyword&gt;complexes&lt;/keyword&gt;&lt;/keywords&gt;&lt;dates&gt;&lt;year&gt;2001&lt;/year&gt;&lt;pub-dates&gt;&lt;date&gt;Jun 15&lt;/date&gt;&lt;/pub-dates&gt;&lt;/dates&gt;&lt;isbn&gt;0261-4189&lt;/isbn&gt;&lt;accession-num&gt;ISI:000169450000030&lt;/accession-num&gt;&lt;urls&gt;&lt;related-urls&gt;&lt;url&gt;&amp;lt;Go to ISI&amp;gt;://000169450000030&lt;/url&gt;&lt;/related-urls&gt;&lt;/urls&gt;&lt;electronic-resource-num&gt;DOI 10.1093/emboj/20.12.3282&lt;/electronic-resource-num&gt;&lt;language&gt;English&lt;/language&gt;&lt;/record&gt;&lt;/Cite&gt;&lt;/EndNote&gt;</w:instrText>
      </w:r>
      <w:r w:rsidR="009011A3"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19" w:tooltip="King, 2001 #938" w:history="1">
        <w:r w:rsidR="00C11952" w:rsidRPr="00AD7EDC">
          <w:rPr>
            <w:rFonts w:ascii="Arial" w:hAnsi="Arial" w:cs="Arial"/>
            <w:noProof/>
            <w:sz w:val="24"/>
            <w:szCs w:val="24"/>
            <w:lang w:val="en-US"/>
          </w:rPr>
          <w:t>19</w:t>
        </w:r>
      </w:hyperlink>
      <w:r w:rsidR="005A3880" w:rsidRPr="00AD7EDC">
        <w:rPr>
          <w:rFonts w:ascii="Arial" w:hAnsi="Arial" w:cs="Arial"/>
          <w:noProof/>
          <w:sz w:val="24"/>
          <w:szCs w:val="24"/>
          <w:lang w:val="en-US"/>
        </w:rPr>
        <w:t>)</w:t>
      </w:r>
      <w:r w:rsidR="009011A3" w:rsidRPr="00AD7EDC">
        <w:rPr>
          <w:rFonts w:ascii="Arial" w:hAnsi="Arial" w:cs="Arial"/>
          <w:sz w:val="24"/>
          <w:szCs w:val="24"/>
          <w:lang w:val="en-US"/>
        </w:rPr>
        <w:fldChar w:fldCharType="end"/>
      </w:r>
      <w:r w:rsidR="0034701C" w:rsidRPr="00AD7EDC">
        <w:rPr>
          <w:rFonts w:ascii="Arial" w:hAnsi="Arial" w:cs="Arial"/>
          <w:sz w:val="24"/>
          <w:szCs w:val="24"/>
          <w:lang w:val="en-US"/>
        </w:rPr>
        <w:t xml:space="preserve">. </w:t>
      </w:r>
      <w:r w:rsidR="0007389A">
        <w:rPr>
          <w:rFonts w:ascii="Arial" w:hAnsi="Arial" w:cs="Arial"/>
          <w:sz w:val="24"/>
          <w:szCs w:val="24"/>
          <w:lang w:val="en-US"/>
        </w:rPr>
        <w:t xml:space="preserve">As a consequence of packaging, the </w:t>
      </w:r>
      <w:r w:rsidR="0007389A" w:rsidRPr="00AD7EDC">
        <w:rPr>
          <w:rFonts w:ascii="Arial" w:hAnsi="Arial" w:cs="Arial"/>
          <w:sz w:val="24"/>
          <w:szCs w:val="24"/>
          <w:lang w:val="en-US"/>
        </w:rPr>
        <w:t>phosphose</w:t>
      </w:r>
      <w:r w:rsidR="0007389A" w:rsidRPr="00AD7EDC">
        <w:rPr>
          <w:rFonts w:ascii="Arial" w:hAnsi="Arial" w:cs="Arial"/>
          <w:sz w:val="24"/>
          <w:szCs w:val="24"/>
          <w:lang w:val="en-US"/>
        </w:rPr>
        <w:t>r</w:t>
      </w:r>
      <w:r w:rsidR="0007389A" w:rsidRPr="00AD7EDC">
        <w:rPr>
          <w:rFonts w:ascii="Arial" w:hAnsi="Arial" w:cs="Arial"/>
          <w:sz w:val="24"/>
          <w:szCs w:val="24"/>
          <w:lang w:val="en-US"/>
        </w:rPr>
        <w:t xml:space="preserve">ine-rich N-VP2 </w:t>
      </w:r>
      <w:r w:rsidR="004C539C" w:rsidRPr="00AD7EDC">
        <w:rPr>
          <w:rFonts w:ascii="Arial" w:hAnsi="Arial" w:cs="Arial"/>
          <w:sz w:val="24"/>
          <w:szCs w:val="24"/>
          <w:lang w:val="en-US"/>
        </w:rPr>
        <w:t>becomes</w:t>
      </w:r>
      <w:r w:rsidR="003F4450" w:rsidRPr="00AD7EDC">
        <w:rPr>
          <w:rFonts w:ascii="Arial" w:hAnsi="Arial" w:cs="Arial"/>
          <w:sz w:val="24"/>
          <w:szCs w:val="24"/>
          <w:lang w:val="en-US"/>
        </w:rPr>
        <w:t xml:space="preserve"> exposed outside of the shell through the fivefold </w:t>
      </w:r>
      <w:r w:rsidR="004C539C" w:rsidRPr="00AD7EDC">
        <w:rPr>
          <w:rFonts w:ascii="Arial" w:hAnsi="Arial" w:cs="Arial"/>
          <w:sz w:val="24"/>
          <w:szCs w:val="24"/>
          <w:lang w:val="en-US"/>
        </w:rPr>
        <w:t>axis of sym</w:t>
      </w:r>
      <w:r w:rsidR="00500AB4" w:rsidRPr="00AD7EDC">
        <w:rPr>
          <w:rFonts w:ascii="Arial" w:hAnsi="Arial" w:cs="Arial"/>
          <w:sz w:val="24"/>
          <w:szCs w:val="24"/>
          <w:lang w:val="en-US"/>
        </w:rPr>
        <w:t xml:space="preserve">metry </w:t>
      </w:r>
      <w:r w:rsidR="00BE18D2" w:rsidRPr="00AD7EDC">
        <w:rPr>
          <w:rFonts w:ascii="Arial" w:hAnsi="Arial" w:cs="Arial"/>
          <w:sz w:val="24"/>
          <w:szCs w:val="24"/>
          <w:lang w:val="en-US"/>
        </w:rPr>
        <w:fldChar w:fldCharType="begin">
          <w:fldData xml:space="preserve">PEVuZE5vdGU+PENpdGU+PEF1dGhvcj5UYXR0ZXJzYWxsPC9BdXRob3I+PFllYXI+MTk3NzwvWWVh
cj48UmVjTnVtPjUzNDwvUmVjTnVtPjxEaXNwbGF5VGV4dD4oOSwgNTIpPC9EaXNwbGF5VGV4dD48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PEVuZE5vdGU+PENpdGU+PEF1dGhvcj5UYXR0ZXJzYWxsPC9BdXRob3I+PFllYXI+MTk3NzwvWWVh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BE18D2" w:rsidRPr="00AD7EDC">
        <w:rPr>
          <w:rFonts w:ascii="Arial" w:hAnsi="Arial" w:cs="Arial"/>
          <w:sz w:val="24"/>
          <w:szCs w:val="24"/>
          <w:lang w:val="en-US"/>
        </w:rPr>
      </w:r>
      <w:r w:rsidR="00BE18D2"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9" w:tooltip="Cotmore, 1987 #936" w:history="1">
        <w:r w:rsidR="00C11952">
          <w:rPr>
            <w:rFonts w:ascii="Arial" w:hAnsi="Arial" w:cs="Arial"/>
            <w:noProof/>
            <w:sz w:val="24"/>
            <w:szCs w:val="24"/>
            <w:lang w:val="en-US"/>
          </w:rPr>
          <w:t>9</w:t>
        </w:r>
      </w:hyperlink>
      <w:r w:rsidR="00F06352">
        <w:rPr>
          <w:rFonts w:ascii="Arial" w:hAnsi="Arial" w:cs="Arial"/>
          <w:noProof/>
          <w:sz w:val="24"/>
          <w:szCs w:val="24"/>
          <w:lang w:val="en-US"/>
        </w:rPr>
        <w:t xml:space="preserve">, </w:t>
      </w:r>
      <w:hyperlink w:anchor="_ENREF_52" w:tooltip="Tattersall, 1977 #399" w:history="1">
        <w:r w:rsidR="00C11952">
          <w:rPr>
            <w:rFonts w:ascii="Arial" w:hAnsi="Arial" w:cs="Arial"/>
            <w:noProof/>
            <w:sz w:val="24"/>
            <w:szCs w:val="24"/>
            <w:lang w:val="en-US"/>
          </w:rPr>
          <w:t>52</w:t>
        </w:r>
      </w:hyperlink>
      <w:r w:rsidR="00F06352">
        <w:rPr>
          <w:rFonts w:ascii="Arial" w:hAnsi="Arial" w:cs="Arial"/>
          <w:noProof/>
          <w:sz w:val="24"/>
          <w:szCs w:val="24"/>
          <w:lang w:val="en-US"/>
        </w:rPr>
        <w:t>)</w:t>
      </w:r>
      <w:r w:rsidR="00BE18D2" w:rsidRPr="00AD7EDC">
        <w:rPr>
          <w:rFonts w:ascii="Arial" w:hAnsi="Arial" w:cs="Arial"/>
          <w:sz w:val="24"/>
          <w:szCs w:val="24"/>
          <w:lang w:val="en-US"/>
        </w:rPr>
        <w:fldChar w:fldCharType="end"/>
      </w:r>
      <w:r w:rsidR="003F4450" w:rsidRPr="00AD7EDC">
        <w:rPr>
          <w:rFonts w:ascii="Arial" w:hAnsi="Arial" w:cs="Arial"/>
          <w:sz w:val="24"/>
          <w:szCs w:val="24"/>
          <w:lang w:val="en-US"/>
        </w:rPr>
        <w:t xml:space="preserve">. </w:t>
      </w:r>
      <w:r w:rsidR="002751DE" w:rsidRPr="00AD7EDC">
        <w:rPr>
          <w:rFonts w:ascii="Arial" w:hAnsi="Arial" w:cs="Arial"/>
          <w:sz w:val="24"/>
          <w:szCs w:val="24"/>
          <w:lang w:val="en-US"/>
        </w:rPr>
        <w:t>The exposed</w:t>
      </w:r>
      <w:r w:rsidR="008F6155" w:rsidRPr="00AD7EDC">
        <w:rPr>
          <w:rFonts w:ascii="Arial" w:hAnsi="Arial" w:cs="Arial"/>
          <w:sz w:val="24"/>
          <w:szCs w:val="24"/>
          <w:lang w:val="en-US"/>
        </w:rPr>
        <w:t xml:space="preserve"> </w:t>
      </w:r>
      <w:r w:rsidR="0007389A">
        <w:rPr>
          <w:rFonts w:ascii="Arial" w:hAnsi="Arial" w:cs="Arial"/>
          <w:sz w:val="24"/>
          <w:szCs w:val="24"/>
          <w:lang w:val="en-US"/>
        </w:rPr>
        <w:t xml:space="preserve">N-VP2 </w:t>
      </w:r>
      <w:r w:rsidR="008F6155" w:rsidRPr="00AD7EDC">
        <w:rPr>
          <w:rFonts w:ascii="Arial" w:hAnsi="Arial" w:cs="Arial"/>
          <w:sz w:val="24"/>
          <w:szCs w:val="24"/>
          <w:lang w:val="en-US"/>
        </w:rPr>
        <w:t xml:space="preserve">has been </w:t>
      </w:r>
      <w:r w:rsidR="0088082C" w:rsidRPr="00AD7EDC">
        <w:rPr>
          <w:rFonts w:ascii="Arial" w:hAnsi="Arial" w:cs="Arial"/>
          <w:sz w:val="24"/>
          <w:szCs w:val="24"/>
          <w:lang w:val="en-US"/>
        </w:rPr>
        <w:t>suggested to mediate</w:t>
      </w:r>
      <w:r w:rsidR="008F6155" w:rsidRPr="00AD7EDC">
        <w:rPr>
          <w:rFonts w:ascii="Arial" w:hAnsi="Arial" w:cs="Arial"/>
          <w:sz w:val="24"/>
          <w:szCs w:val="24"/>
          <w:lang w:val="en-US"/>
        </w:rPr>
        <w:t xml:space="preserve"> the export of the </w:t>
      </w:r>
      <w:r w:rsidR="002751DE" w:rsidRPr="00AD7EDC">
        <w:rPr>
          <w:rFonts w:ascii="Arial" w:hAnsi="Arial" w:cs="Arial"/>
          <w:sz w:val="24"/>
          <w:szCs w:val="24"/>
          <w:lang w:val="en-US"/>
        </w:rPr>
        <w:t>FC</w:t>
      </w:r>
      <w:r w:rsidR="0007389A">
        <w:rPr>
          <w:rFonts w:ascii="Arial" w:hAnsi="Arial" w:cs="Arial"/>
          <w:sz w:val="24"/>
          <w:szCs w:val="24"/>
          <w:lang w:val="en-US"/>
        </w:rPr>
        <w:t xml:space="preserve"> progeny</w:t>
      </w:r>
      <w:r w:rsidR="002751DE" w:rsidRPr="00AD7EDC">
        <w:rPr>
          <w:rFonts w:ascii="Arial" w:hAnsi="Arial" w:cs="Arial"/>
          <w:sz w:val="24"/>
          <w:szCs w:val="24"/>
          <w:lang w:val="en-US"/>
        </w:rPr>
        <w:t xml:space="preserve"> </w:t>
      </w:r>
      <w:r w:rsidR="002F14AF" w:rsidRPr="00AD7EDC">
        <w:rPr>
          <w:rFonts w:ascii="Arial" w:hAnsi="Arial" w:cs="Arial"/>
          <w:sz w:val="24"/>
          <w:szCs w:val="24"/>
          <w:lang w:val="en-US"/>
        </w:rPr>
        <w:t xml:space="preserve">out of the nucleus </w:t>
      </w:r>
      <w:r w:rsidR="002F14AF"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002F14AF"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002F14AF" w:rsidRPr="00AD7EDC">
        <w:rPr>
          <w:rFonts w:ascii="Arial" w:hAnsi="Arial" w:cs="Arial"/>
          <w:sz w:val="24"/>
          <w:szCs w:val="24"/>
          <w:lang w:val="en-US"/>
        </w:rPr>
        <w:fldChar w:fldCharType="end"/>
      </w:r>
      <w:r w:rsidR="00522D39" w:rsidRPr="00AD7EDC">
        <w:rPr>
          <w:rFonts w:ascii="Arial" w:hAnsi="Arial" w:cs="Arial"/>
          <w:sz w:val="24"/>
          <w:szCs w:val="24"/>
          <w:lang w:val="en-US"/>
        </w:rPr>
        <w:t>, followed by virus egress, which was pr</w:t>
      </w:r>
      <w:r w:rsidR="00522D39" w:rsidRPr="00AD7EDC">
        <w:rPr>
          <w:rFonts w:ascii="Arial" w:hAnsi="Arial" w:cs="Arial"/>
          <w:sz w:val="24"/>
          <w:szCs w:val="24"/>
          <w:lang w:val="en-US"/>
        </w:rPr>
        <w:t>o</w:t>
      </w:r>
      <w:r w:rsidR="00522D39" w:rsidRPr="00AD7EDC">
        <w:rPr>
          <w:rFonts w:ascii="Arial" w:hAnsi="Arial" w:cs="Arial"/>
          <w:sz w:val="24"/>
          <w:szCs w:val="24"/>
          <w:lang w:val="en-US"/>
        </w:rPr>
        <w:t>posed to occur by vesicular transport through the end</w:t>
      </w:r>
      <w:r w:rsidR="00432DEE" w:rsidRPr="00AD7EDC">
        <w:rPr>
          <w:rFonts w:ascii="Arial" w:hAnsi="Arial" w:cs="Arial"/>
          <w:sz w:val="24"/>
          <w:szCs w:val="24"/>
          <w:lang w:val="en-US"/>
        </w:rPr>
        <w:t xml:space="preserve">oplasmic reticulum and Golgi </w:t>
      </w:r>
      <w:r w:rsidR="00432DEE" w:rsidRPr="00AD7EDC">
        <w:rPr>
          <w:rFonts w:ascii="Arial" w:hAnsi="Arial" w:cs="Arial"/>
          <w:sz w:val="24"/>
          <w:szCs w:val="24"/>
          <w:lang w:val="en-US"/>
        </w:rPr>
        <w:fldChar w:fldCharType="begin"/>
      </w:r>
      <w:r w:rsidR="00432DEE" w:rsidRPr="00AD7EDC">
        <w:rPr>
          <w:rFonts w:ascii="Arial" w:hAnsi="Arial" w:cs="Arial"/>
          <w:sz w:val="24"/>
          <w:szCs w:val="24"/>
          <w:lang w:val="en-US"/>
        </w:rPr>
        <w:instrText xml:space="preserve"> ADDIN EN.CITE &lt;EndNote&gt;&lt;Cite&gt;&lt;Author&gt;Bar&lt;/Author&gt;&lt;Year&gt;2013&lt;/Year&gt;&lt;RecNum&gt;33&lt;/RecNum&gt;&lt;DisplayText&gt;(2)&lt;/DisplayText&gt;&lt;record&gt;&lt;rec-number&gt;33&lt;/rec-number&gt;&lt;foreign-keys&gt;&lt;key app="EN" db-id="p9a95ada2x9dfketax5psfv72w29ssrpedff"&gt;33&lt;/key&gt;&lt;/foreign-keys&gt;&lt;ref-type name="Journal Article"&gt;17&lt;/ref-type&gt;&lt;contributors&gt;&lt;authors&gt;&lt;author&gt;Bar, S.&lt;/author&gt;&lt;author&gt;Rommelaere, J.&lt;/author&gt;&lt;author&gt;Nuesch, J. P. F.&lt;/author&gt;&lt;/authors&gt;&lt;/contributors&gt;&lt;auth-address&gt;Bar, S&amp;#xD;German Canc Res Ctr, Div Tumor Virol F010, German Canc Consortium DKTK, Program Infect &amp;amp; Canc, Heidelberg, Germany&amp;#xD;German Canc Res Ctr, Div Tumor Virol F010, German Canc Consortium DKTK, Program Infect &amp;amp; Canc, Heidelberg, Germany&amp;#xD;German Canc Res Ctr, Div Tumor Virol F010, German Canc Consortium DKTK, Program Infect &amp;amp; Canc, Heidelberg, Germany&lt;/auth-address&gt;&lt;titles&gt;&lt;title&gt;Vesicular Transport of Progeny Parvovirus Particles through ER and Golgi Regulates Maturation and Cytolysis&lt;/title&gt;&lt;secondary-title&gt;Plos Pathogens&lt;/secondary-title&gt;&lt;alt-title&gt;Plos Pathog&lt;/alt-title&gt;&lt;/titles&gt;&lt;periodical&gt;&lt;full-title&gt;Plos Pathogens&lt;/full-title&gt;&lt;abbr-1&gt;Plos Pathog&lt;/abbr-1&gt;&lt;/periodical&gt;&lt;alt-periodical&gt;&lt;full-title&gt;Plos Pathogens&lt;/full-title&gt;&lt;abbr-1&gt;Plos Pathog&lt;/abbr-1&gt;&lt;/alt-periodical&gt;&lt;volume&gt;9&lt;/volume&gt;&lt;number&gt;9&lt;/number&gt;&lt;keywords&gt;&lt;keyword&gt;nonstructural protein ns1&lt;/keyword&gt;&lt;keyword&gt;minute virus&lt;/keyword&gt;&lt;keyword&gt;endoplasmic-reticulum&lt;/keyword&gt;&lt;keyword&gt;secretory pathway&lt;/keyword&gt;&lt;keyword&gt;tyrosine-phosphorylation&lt;/keyword&gt;&lt;keyword&gt;structural maturation&lt;/keyword&gt;&lt;keyword&gt;transgene expression&lt;/keyword&gt;&lt;keyword&gt;epithelial-cells&lt;/keyword&gt;&lt;keyword&gt;rab gtpases&lt;/keyword&gt;&lt;keyword&gt;pkc-eta&lt;/keyword&gt;&lt;/keywords&gt;&lt;dates&gt;&lt;year&gt;2013&lt;/year&gt;&lt;pub-dates&gt;&lt;date&gt;Sep&lt;/date&gt;&lt;/pub-dates&gt;&lt;/dates&gt;&lt;isbn&gt;1553-7374&lt;/isbn&gt;&lt;accession-num&gt;ISI:000324922300024&lt;/accession-num&gt;&lt;urls&gt;&lt;related-urls&gt;&lt;url&gt;&amp;lt;Go to ISI&amp;gt;://000324922300024&lt;/url&gt;&lt;/related-urls&gt;&lt;/urls&gt;&lt;electronic-resource-num&gt;ARTN e1003605&amp;#xD;DOI 10.1371/journal.ppat.1003605&lt;/electronic-resource-num&gt;&lt;language&gt;English&lt;/language&gt;&lt;/record&gt;&lt;/Cite&gt;&lt;/EndNote&gt;</w:instrText>
      </w:r>
      <w:r w:rsidR="00432DEE" w:rsidRPr="00AD7EDC">
        <w:rPr>
          <w:rFonts w:ascii="Arial" w:hAnsi="Arial" w:cs="Arial"/>
          <w:sz w:val="24"/>
          <w:szCs w:val="24"/>
          <w:lang w:val="en-US"/>
        </w:rPr>
        <w:fldChar w:fldCharType="separate"/>
      </w:r>
      <w:r w:rsidR="00432DEE" w:rsidRPr="00AD7EDC">
        <w:rPr>
          <w:rFonts w:ascii="Arial" w:hAnsi="Arial" w:cs="Arial"/>
          <w:noProof/>
          <w:sz w:val="24"/>
          <w:szCs w:val="24"/>
          <w:lang w:val="en-US"/>
        </w:rPr>
        <w:t>(</w:t>
      </w:r>
      <w:hyperlink w:anchor="_ENREF_2" w:tooltip="Bar, 2013 #33" w:history="1">
        <w:r w:rsidR="00C11952" w:rsidRPr="00AD7EDC">
          <w:rPr>
            <w:rFonts w:ascii="Arial" w:hAnsi="Arial" w:cs="Arial"/>
            <w:noProof/>
            <w:sz w:val="24"/>
            <w:szCs w:val="24"/>
            <w:lang w:val="en-US"/>
          </w:rPr>
          <w:t>2</w:t>
        </w:r>
      </w:hyperlink>
      <w:r w:rsidR="00432DEE" w:rsidRPr="00AD7EDC">
        <w:rPr>
          <w:rFonts w:ascii="Arial" w:hAnsi="Arial" w:cs="Arial"/>
          <w:noProof/>
          <w:sz w:val="24"/>
          <w:szCs w:val="24"/>
          <w:lang w:val="en-US"/>
        </w:rPr>
        <w:t>)</w:t>
      </w:r>
      <w:r w:rsidR="00432DEE" w:rsidRPr="00AD7EDC">
        <w:rPr>
          <w:rFonts w:ascii="Arial" w:hAnsi="Arial" w:cs="Arial"/>
          <w:sz w:val="24"/>
          <w:szCs w:val="24"/>
          <w:lang w:val="en-US"/>
        </w:rPr>
        <w:fldChar w:fldCharType="end"/>
      </w:r>
      <w:r w:rsidR="00522D39" w:rsidRPr="00AD7EDC">
        <w:rPr>
          <w:rFonts w:ascii="Arial" w:hAnsi="Arial" w:cs="Arial"/>
          <w:sz w:val="24"/>
          <w:szCs w:val="24"/>
          <w:lang w:val="en-US"/>
        </w:rPr>
        <w:t>.</w:t>
      </w:r>
    </w:p>
    <w:p w:rsidR="00642D92" w:rsidRPr="00766F43" w:rsidRDefault="002751DE" w:rsidP="00642D92">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lastRenderedPageBreak/>
        <w:t xml:space="preserve">By using AEX, proteins can be separated based on their net surface charges. </w:t>
      </w:r>
      <w:r w:rsidR="006574DA">
        <w:rPr>
          <w:rFonts w:ascii="Arial" w:hAnsi="Arial" w:cs="Arial"/>
          <w:sz w:val="24"/>
          <w:szCs w:val="24"/>
          <w:lang w:val="en-US"/>
        </w:rPr>
        <w:t>We used</w:t>
      </w:r>
      <w:r w:rsidRPr="00AD7EDC">
        <w:rPr>
          <w:rFonts w:ascii="Arial" w:hAnsi="Arial" w:cs="Arial"/>
          <w:sz w:val="24"/>
          <w:szCs w:val="24"/>
          <w:lang w:val="en-US"/>
        </w:rPr>
        <w:t xml:space="preserve"> AEX to separate</w:t>
      </w:r>
      <w:r w:rsidR="000E1753">
        <w:rPr>
          <w:rFonts w:ascii="Arial" w:hAnsi="Arial" w:cs="Arial"/>
          <w:sz w:val="24"/>
          <w:szCs w:val="24"/>
          <w:lang w:val="en-US"/>
        </w:rPr>
        <w:t xml:space="preserve"> and characterize</w:t>
      </w:r>
      <w:r w:rsidRPr="00AD7EDC">
        <w:rPr>
          <w:rFonts w:ascii="Arial" w:hAnsi="Arial" w:cs="Arial"/>
          <w:sz w:val="24"/>
          <w:szCs w:val="24"/>
          <w:lang w:val="en-US"/>
        </w:rPr>
        <w:t xml:space="preserve"> </w:t>
      </w:r>
      <w:r w:rsidR="006574DA">
        <w:rPr>
          <w:rFonts w:ascii="Arial" w:hAnsi="Arial" w:cs="Arial"/>
          <w:sz w:val="24"/>
          <w:szCs w:val="24"/>
          <w:lang w:val="en-US"/>
        </w:rPr>
        <w:t>parvovirus progeny particles</w:t>
      </w:r>
      <w:r w:rsidRPr="00AD7EDC">
        <w:rPr>
          <w:rFonts w:ascii="Arial" w:hAnsi="Arial" w:cs="Arial"/>
          <w:sz w:val="24"/>
          <w:szCs w:val="24"/>
          <w:lang w:val="en-US"/>
        </w:rPr>
        <w:t xml:space="preserve"> </w:t>
      </w:r>
      <w:r w:rsidR="00356092" w:rsidRPr="00AD7EDC">
        <w:rPr>
          <w:rFonts w:ascii="Arial" w:hAnsi="Arial" w:cs="Arial"/>
          <w:sz w:val="24"/>
          <w:szCs w:val="24"/>
          <w:lang w:val="en-US"/>
        </w:rPr>
        <w:t>displaying</w:t>
      </w:r>
      <w:r w:rsidRPr="00AD7EDC">
        <w:rPr>
          <w:rFonts w:ascii="Arial" w:hAnsi="Arial" w:cs="Arial"/>
          <w:sz w:val="24"/>
          <w:szCs w:val="24"/>
          <w:lang w:val="en-US"/>
        </w:rPr>
        <w:t xml:space="preserve"> different protein surface configurations. </w:t>
      </w:r>
      <w:r w:rsidR="00CB5E96" w:rsidRPr="00AD7EDC">
        <w:rPr>
          <w:rFonts w:ascii="Arial" w:hAnsi="Arial" w:cs="Arial"/>
          <w:sz w:val="24"/>
          <w:szCs w:val="24"/>
          <w:lang w:val="en-US"/>
        </w:rPr>
        <w:t>Apart from EC</w:t>
      </w:r>
      <w:r w:rsidR="006574DA">
        <w:rPr>
          <w:rFonts w:ascii="Arial" w:hAnsi="Arial" w:cs="Arial"/>
          <w:sz w:val="24"/>
          <w:szCs w:val="24"/>
          <w:lang w:val="en-US"/>
        </w:rPr>
        <w:t xml:space="preserve"> precursors</w:t>
      </w:r>
      <w:r w:rsidR="00CB5E96" w:rsidRPr="00AD7EDC">
        <w:rPr>
          <w:rFonts w:ascii="Arial" w:hAnsi="Arial" w:cs="Arial"/>
          <w:sz w:val="24"/>
          <w:szCs w:val="24"/>
          <w:lang w:val="en-US"/>
        </w:rPr>
        <w:t>, t</w:t>
      </w:r>
      <w:r w:rsidR="00C70D5A" w:rsidRPr="00AD7EDC">
        <w:rPr>
          <w:rFonts w:ascii="Arial" w:hAnsi="Arial" w:cs="Arial"/>
          <w:sz w:val="24"/>
          <w:szCs w:val="24"/>
          <w:lang w:val="en-US"/>
        </w:rPr>
        <w:t xml:space="preserve">he AEX profile of </w:t>
      </w:r>
      <w:proofErr w:type="spellStart"/>
      <w:r w:rsidR="00C70D5A" w:rsidRPr="00AD7EDC">
        <w:rPr>
          <w:rFonts w:ascii="Arial" w:hAnsi="Arial" w:cs="Arial"/>
          <w:sz w:val="24"/>
          <w:szCs w:val="24"/>
          <w:lang w:val="en-US"/>
        </w:rPr>
        <w:t>intranucl</w:t>
      </w:r>
      <w:r w:rsidR="00CC49F5" w:rsidRPr="00AD7EDC">
        <w:rPr>
          <w:rFonts w:ascii="Arial" w:hAnsi="Arial" w:cs="Arial"/>
          <w:sz w:val="24"/>
          <w:szCs w:val="24"/>
          <w:lang w:val="en-US"/>
        </w:rPr>
        <w:t>ear</w:t>
      </w:r>
      <w:proofErr w:type="spellEnd"/>
      <w:r w:rsidR="00CC49F5" w:rsidRPr="00AD7EDC">
        <w:rPr>
          <w:rFonts w:ascii="Arial" w:hAnsi="Arial" w:cs="Arial"/>
          <w:sz w:val="24"/>
          <w:szCs w:val="24"/>
          <w:lang w:val="en-US"/>
        </w:rPr>
        <w:t xml:space="preserve"> MVM progeny reveal</w:t>
      </w:r>
      <w:r w:rsidR="00CB5E96" w:rsidRPr="00AD7EDC">
        <w:rPr>
          <w:rFonts w:ascii="Arial" w:hAnsi="Arial" w:cs="Arial"/>
          <w:sz w:val="24"/>
          <w:szCs w:val="24"/>
          <w:lang w:val="en-US"/>
        </w:rPr>
        <w:t>ed</w:t>
      </w:r>
      <w:r w:rsidR="00C70D5A" w:rsidRPr="00AD7EDC">
        <w:rPr>
          <w:rFonts w:ascii="Arial" w:hAnsi="Arial" w:cs="Arial"/>
          <w:sz w:val="24"/>
          <w:szCs w:val="24"/>
          <w:lang w:val="en-US"/>
        </w:rPr>
        <w:t xml:space="preserve"> </w:t>
      </w:r>
      <w:r w:rsidR="00CB5E96" w:rsidRPr="00AD7EDC">
        <w:rPr>
          <w:rFonts w:ascii="Arial" w:hAnsi="Arial" w:cs="Arial"/>
          <w:sz w:val="24"/>
          <w:szCs w:val="24"/>
          <w:lang w:val="en-US"/>
        </w:rPr>
        <w:t xml:space="preserve">not </w:t>
      </w:r>
      <w:r w:rsidR="00C70D5A" w:rsidRPr="00AD7EDC">
        <w:rPr>
          <w:rFonts w:ascii="Arial" w:hAnsi="Arial" w:cs="Arial"/>
          <w:sz w:val="24"/>
          <w:szCs w:val="24"/>
          <w:lang w:val="en-US"/>
        </w:rPr>
        <w:t xml:space="preserve">one but </w:t>
      </w:r>
      <w:r w:rsidR="00404590" w:rsidRPr="00AD7EDC">
        <w:rPr>
          <w:rFonts w:ascii="Arial" w:hAnsi="Arial" w:cs="Arial"/>
          <w:sz w:val="24"/>
          <w:szCs w:val="24"/>
          <w:lang w:val="en-US"/>
        </w:rPr>
        <w:t xml:space="preserve">two </w:t>
      </w:r>
      <w:r w:rsidR="007D3C88" w:rsidRPr="00AD7EDC">
        <w:rPr>
          <w:rFonts w:ascii="Arial" w:hAnsi="Arial" w:cs="Arial"/>
          <w:sz w:val="24"/>
          <w:szCs w:val="24"/>
          <w:lang w:val="en-US"/>
        </w:rPr>
        <w:t xml:space="preserve">well-defined </w:t>
      </w:r>
      <w:r w:rsidR="00404590" w:rsidRPr="00AD7EDC">
        <w:rPr>
          <w:rFonts w:ascii="Arial" w:hAnsi="Arial" w:cs="Arial"/>
          <w:sz w:val="24"/>
          <w:szCs w:val="24"/>
          <w:lang w:val="en-US"/>
        </w:rPr>
        <w:t>DNA-containing progeny populations</w:t>
      </w:r>
      <w:r w:rsidR="00CB5E96" w:rsidRPr="00AD7EDC">
        <w:rPr>
          <w:rFonts w:ascii="Arial" w:hAnsi="Arial" w:cs="Arial"/>
          <w:sz w:val="24"/>
          <w:szCs w:val="24"/>
          <w:lang w:val="en-US"/>
        </w:rPr>
        <w:t xml:space="preserve">, here named </w:t>
      </w:r>
      <w:r w:rsidR="0088082C" w:rsidRPr="00AD7EDC">
        <w:rPr>
          <w:rFonts w:ascii="Arial" w:hAnsi="Arial" w:cs="Arial"/>
          <w:sz w:val="24"/>
          <w:szCs w:val="24"/>
          <w:lang w:val="en-US"/>
        </w:rPr>
        <w:t>FC</w:t>
      </w:r>
      <w:r w:rsidR="00163B7F" w:rsidRPr="00AD7EDC">
        <w:rPr>
          <w:rFonts w:ascii="Arial" w:hAnsi="Arial" w:cs="Arial"/>
          <w:sz w:val="24"/>
          <w:szCs w:val="24"/>
          <w:lang w:val="en-US"/>
        </w:rPr>
        <w:t>-P</w:t>
      </w:r>
      <w:r w:rsidR="00163B7F" w:rsidRPr="00AD7EDC">
        <w:rPr>
          <w:rFonts w:ascii="Arial" w:hAnsi="Arial" w:cs="Arial"/>
          <w:sz w:val="24"/>
          <w:szCs w:val="24"/>
          <w:vertAlign w:val="subscript"/>
          <w:lang w:val="en-US"/>
        </w:rPr>
        <w:t>1</w:t>
      </w:r>
      <w:r w:rsidR="00163B7F" w:rsidRPr="00AD7EDC">
        <w:rPr>
          <w:rFonts w:ascii="Arial" w:hAnsi="Arial" w:cs="Arial"/>
          <w:sz w:val="24"/>
          <w:szCs w:val="24"/>
          <w:lang w:val="en-US"/>
        </w:rPr>
        <w:t xml:space="preserve"> and FC-P</w:t>
      </w:r>
      <w:r w:rsidR="00163B7F" w:rsidRPr="00AD7EDC">
        <w:rPr>
          <w:rFonts w:ascii="Arial" w:hAnsi="Arial" w:cs="Arial"/>
          <w:sz w:val="24"/>
          <w:szCs w:val="24"/>
          <w:vertAlign w:val="subscript"/>
          <w:lang w:val="en-US"/>
        </w:rPr>
        <w:t>2</w:t>
      </w:r>
      <w:r w:rsidR="00404590" w:rsidRPr="00AD7EDC">
        <w:rPr>
          <w:rFonts w:ascii="Arial" w:hAnsi="Arial" w:cs="Arial"/>
          <w:sz w:val="24"/>
          <w:szCs w:val="24"/>
          <w:lang w:val="en-US"/>
        </w:rPr>
        <w:t>. FC-P</w:t>
      </w:r>
      <w:r w:rsidR="00404590" w:rsidRPr="00AD7EDC">
        <w:rPr>
          <w:rFonts w:ascii="Arial" w:hAnsi="Arial" w:cs="Arial"/>
          <w:sz w:val="24"/>
          <w:szCs w:val="24"/>
          <w:vertAlign w:val="subscript"/>
          <w:lang w:val="en-US"/>
        </w:rPr>
        <w:t>1</w:t>
      </w:r>
      <w:r w:rsidR="00404590" w:rsidRPr="00AD7EDC">
        <w:rPr>
          <w:rFonts w:ascii="Arial" w:hAnsi="Arial" w:cs="Arial"/>
          <w:sz w:val="24"/>
          <w:szCs w:val="24"/>
          <w:lang w:val="en-US"/>
        </w:rPr>
        <w:t xml:space="preserve"> </w:t>
      </w:r>
      <w:r w:rsidR="00356092" w:rsidRPr="00AD7EDC">
        <w:rPr>
          <w:rFonts w:ascii="Arial" w:hAnsi="Arial" w:cs="Arial"/>
          <w:sz w:val="24"/>
          <w:szCs w:val="24"/>
          <w:lang w:val="en-US"/>
        </w:rPr>
        <w:t>progeny</w:t>
      </w:r>
      <w:r w:rsidR="00163B7F" w:rsidRPr="00AD7EDC">
        <w:rPr>
          <w:rFonts w:ascii="Arial" w:hAnsi="Arial" w:cs="Arial"/>
          <w:sz w:val="24"/>
          <w:szCs w:val="24"/>
          <w:lang w:val="en-US"/>
        </w:rPr>
        <w:t xml:space="preserve"> </w:t>
      </w:r>
      <w:r w:rsidR="00224F06" w:rsidRPr="00AD7EDC">
        <w:rPr>
          <w:rFonts w:ascii="Arial" w:hAnsi="Arial" w:cs="Arial"/>
          <w:sz w:val="24"/>
          <w:szCs w:val="24"/>
          <w:lang w:val="en-US"/>
        </w:rPr>
        <w:t>share</w:t>
      </w:r>
      <w:r w:rsidR="003B76AA">
        <w:rPr>
          <w:rFonts w:ascii="Arial" w:hAnsi="Arial" w:cs="Arial"/>
          <w:sz w:val="24"/>
          <w:szCs w:val="24"/>
          <w:lang w:val="en-US"/>
        </w:rPr>
        <w:t>s</w:t>
      </w:r>
      <w:r w:rsidR="00224F06" w:rsidRPr="00AD7EDC">
        <w:rPr>
          <w:rFonts w:ascii="Arial" w:hAnsi="Arial" w:cs="Arial"/>
          <w:sz w:val="24"/>
          <w:szCs w:val="24"/>
          <w:lang w:val="en-US"/>
        </w:rPr>
        <w:t xml:space="preserve"> many characteristics with</w:t>
      </w:r>
      <w:r w:rsidR="00771ADE" w:rsidRPr="00AD7EDC">
        <w:rPr>
          <w:rFonts w:ascii="Arial" w:hAnsi="Arial" w:cs="Arial"/>
          <w:sz w:val="24"/>
          <w:szCs w:val="24"/>
          <w:lang w:val="en-US"/>
        </w:rPr>
        <w:t xml:space="preserve"> the EC precursors. They appeared </w:t>
      </w:r>
      <w:r w:rsidR="00356092" w:rsidRPr="00AD7EDC">
        <w:rPr>
          <w:rFonts w:ascii="Arial" w:hAnsi="Arial" w:cs="Arial"/>
          <w:sz w:val="24"/>
          <w:szCs w:val="24"/>
          <w:lang w:val="en-US"/>
        </w:rPr>
        <w:t xml:space="preserve">early, </w:t>
      </w:r>
      <w:r w:rsidR="00CB5E96" w:rsidRPr="00AD7EDC">
        <w:rPr>
          <w:rFonts w:ascii="Arial" w:hAnsi="Arial" w:cs="Arial"/>
          <w:sz w:val="24"/>
          <w:szCs w:val="24"/>
          <w:lang w:val="en-US"/>
        </w:rPr>
        <w:t>had</w:t>
      </w:r>
      <w:r w:rsidR="00163B7F" w:rsidRPr="00AD7EDC">
        <w:rPr>
          <w:rFonts w:ascii="Arial" w:hAnsi="Arial" w:cs="Arial"/>
          <w:sz w:val="24"/>
          <w:szCs w:val="24"/>
          <w:lang w:val="en-US"/>
        </w:rPr>
        <w:t xml:space="preserve"> a similar </w:t>
      </w:r>
      <w:r w:rsidR="007D3C88" w:rsidRPr="00AD7EDC">
        <w:rPr>
          <w:rFonts w:ascii="Arial" w:hAnsi="Arial" w:cs="Arial"/>
          <w:sz w:val="24"/>
          <w:szCs w:val="24"/>
          <w:lang w:val="en-US"/>
        </w:rPr>
        <w:t xml:space="preserve">surface </w:t>
      </w:r>
      <w:r w:rsidR="00404590" w:rsidRPr="00AD7EDC">
        <w:rPr>
          <w:rFonts w:ascii="Arial" w:hAnsi="Arial" w:cs="Arial"/>
          <w:sz w:val="24"/>
          <w:szCs w:val="24"/>
          <w:lang w:val="en-US"/>
        </w:rPr>
        <w:t xml:space="preserve">phosphorylation </w:t>
      </w:r>
      <w:r w:rsidR="00A638CD" w:rsidRPr="00AD7EDC">
        <w:rPr>
          <w:rFonts w:ascii="Arial" w:hAnsi="Arial" w:cs="Arial"/>
          <w:sz w:val="24"/>
          <w:szCs w:val="24"/>
          <w:lang w:val="en-US"/>
        </w:rPr>
        <w:t>pattern</w:t>
      </w:r>
      <w:r w:rsidR="00771ADE" w:rsidRPr="00AD7EDC">
        <w:rPr>
          <w:rFonts w:ascii="Arial" w:hAnsi="Arial" w:cs="Arial"/>
          <w:sz w:val="24"/>
          <w:szCs w:val="24"/>
          <w:lang w:val="en-US"/>
        </w:rPr>
        <w:t xml:space="preserve">, N-VP2 </w:t>
      </w:r>
      <w:r w:rsidR="00771ADE" w:rsidRPr="00701A81">
        <w:rPr>
          <w:rFonts w:ascii="Arial" w:hAnsi="Arial" w:cs="Arial"/>
          <w:sz w:val="24"/>
          <w:szCs w:val="24"/>
          <w:highlight w:val="yellow"/>
          <w:lang w:val="en-US"/>
        </w:rPr>
        <w:t xml:space="preserve">was </w:t>
      </w:r>
      <w:r w:rsidR="00701A81" w:rsidRPr="00701A81">
        <w:rPr>
          <w:rFonts w:ascii="Arial" w:hAnsi="Arial" w:cs="Arial"/>
          <w:sz w:val="24"/>
          <w:szCs w:val="24"/>
          <w:highlight w:val="yellow"/>
          <w:lang w:val="en-US"/>
        </w:rPr>
        <w:t>essentially in</w:t>
      </w:r>
      <w:r w:rsidR="006574DA" w:rsidRPr="00701A81">
        <w:rPr>
          <w:rFonts w:ascii="Arial" w:hAnsi="Arial" w:cs="Arial"/>
          <w:sz w:val="24"/>
          <w:szCs w:val="24"/>
          <w:highlight w:val="yellow"/>
          <w:lang w:val="en-US"/>
        </w:rPr>
        <w:t>accessible</w:t>
      </w:r>
      <w:r w:rsidR="00771ADE" w:rsidRPr="00AD7EDC">
        <w:rPr>
          <w:rFonts w:ascii="Arial" w:hAnsi="Arial" w:cs="Arial"/>
          <w:sz w:val="24"/>
          <w:szCs w:val="24"/>
          <w:lang w:val="en-US"/>
        </w:rPr>
        <w:t xml:space="preserve"> </w:t>
      </w:r>
      <w:r w:rsidR="00163B7F" w:rsidRPr="00AD7EDC">
        <w:rPr>
          <w:rFonts w:ascii="Arial" w:hAnsi="Arial" w:cs="Arial"/>
          <w:sz w:val="24"/>
          <w:szCs w:val="24"/>
          <w:lang w:val="en-US"/>
        </w:rPr>
        <w:t xml:space="preserve">and </w:t>
      </w:r>
      <w:r w:rsidR="006574DA">
        <w:rPr>
          <w:rFonts w:ascii="Arial" w:hAnsi="Arial" w:cs="Arial"/>
          <w:sz w:val="24"/>
          <w:szCs w:val="24"/>
          <w:lang w:val="en-US"/>
        </w:rPr>
        <w:t xml:space="preserve">the particles </w:t>
      </w:r>
      <w:r w:rsidR="00500AB4" w:rsidRPr="00AD7EDC">
        <w:rPr>
          <w:rFonts w:ascii="Arial" w:hAnsi="Arial" w:cs="Arial"/>
          <w:sz w:val="24"/>
          <w:szCs w:val="24"/>
          <w:lang w:val="en-US"/>
        </w:rPr>
        <w:t>were</w:t>
      </w:r>
      <w:r w:rsidR="00163B7F" w:rsidRPr="00AD7EDC">
        <w:rPr>
          <w:rFonts w:ascii="Arial" w:hAnsi="Arial" w:cs="Arial"/>
          <w:sz w:val="24"/>
          <w:szCs w:val="24"/>
          <w:lang w:val="en-US"/>
        </w:rPr>
        <w:t xml:space="preserve"> </w:t>
      </w:r>
      <w:r w:rsidR="00404590" w:rsidRPr="00AD7EDC">
        <w:rPr>
          <w:rFonts w:ascii="Arial" w:hAnsi="Arial" w:cs="Arial"/>
          <w:sz w:val="24"/>
          <w:szCs w:val="24"/>
          <w:lang w:val="en-US"/>
        </w:rPr>
        <w:t xml:space="preserve">unable </w:t>
      </w:r>
      <w:r w:rsidR="00163B7F" w:rsidRPr="00AD7EDC">
        <w:rPr>
          <w:rFonts w:ascii="Arial" w:hAnsi="Arial" w:cs="Arial"/>
          <w:sz w:val="24"/>
          <w:szCs w:val="24"/>
          <w:lang w:val="en-US"/>
        </w:rPr>
        <w:t xml:space="preserve">to be </w:t>
      </w:r>
      <w:r w:rsidR="00404590" w:rsidRPr="00AD7EDC">
        <w:rPr>
          <w:rFonts w:ascii="Arial" w:hAnsi="Arial" w:cs="Arial"/>
          <w:sz w:val="24"/>
          <w:szCs w:val="24"/>
          <w:lang w:val="en-US"/>
        </w:rPr>
        <w:t>exported from the nucleus. FC-P</w:t>
      </w:r>
      <w:r w:rsidR="00404590" w:rsidRPr="00AD7EDC">
        <w:rPr>
          <w:rFonts w:ascii="Arial" w:hAnsi="Arial" w:cs="Arial"/>
          <w:sz w:val="24"/>
          <w:szCs w:val="24"/>
          <w:vertAlign w:val="subscript"/>
          <w:lang w:val="en-US"/>
        </w:rPr>
        <w:t>2</w:t>
      </w:r>
      <w:r w:rsidR="00404590" w:rsidRPr="00AD7EDC">
        <w:rPr>
          <w:rFonts w:ascii="Arial" w:hAnsi="Arial" w:cs="Arial"/>
          <w:sz w:val="24"/>
          <w:szCs w:val="24"/>
          <w:lang w:val="en-US"/>
        </w:rPr>
        <w:t xml:space="preserve"> </w:t>
      </w:r>
      <w:proofErr w:type="spellStart"/>
      <w:r w:rsidR="00404590" w:rsidRPr="00AD7EDC">
        <w:rPr>
          <w:rFonts w:ascii="Arial" w:hAnsi="Arial" w:cs="Arial"/>
          <w:sz w:val="24"/>
          <w:szCs w:val="24"/>
          <w:lang w:val="en-US"/>
        </w:rPr>
        <w:t>virions</w:t>
      </w:r>
      <w:proofErr w:type="spellEnd"/>
      <w:r w:rsidR="00404590" w:rsidRPr="00AD7EDC">
        <w:rPr>
          <w:rFonts w:ascii="Arial" w:hAnsi="Arial" w:cs="Arial"/>
          <w:sz w:val="24"/>
          <w:szCs w:val="24"/>
          <w:lang w:val="en-US"/>
        </w:rPr>
        <w:t xml:space="preserve"> </w:t>
      </w:r>
      <w:r w:rsidR="00356092" w:rsidRPr="00AD7EDC">
        <w:rPr>
          <w:rFonts w:ascii="Arial" w:hAnsi="Arial" w:cs="Arial"/>
          <w:sz w:val="24"/>
          <w:szCs w:val="24"/>
          <w:lang w:val="en-US"/>
        </w:rPr>
        <w:t xml:space="preserve">appeared </w:t>
      </w:r>
      <w:proofErr w:type="gramStart"/>
      <w:r w:rsidR="00356092" w:rsidRPr="00AD7EDC">
        <w:rPr>
          <w:rFonts w:ascii="Arial" w:hAnsi="Arial" w:cs="Arial"/>
          <w:sz w:val="24"/>
          <w:szCs w:val="24"/>
          <w:lang w:val="en-US"/>
        </w:rPr>
        <w:t>later,</w:t>
      </w:r>
      <w:proofErr w:type="gramEnd"/>
      <w:r w:rsidR="00356092" w:rsidRPr="00AD7EDC">
        <w:rPr>
          <w:rFonts w:ascii="Arial" w:hAnsi="Arial" w:cs="Arial"/>
          <w:sz w:val="24"/>
          <w:szCs w:val="24"/>
          <w:lang w:val="en-US"/>
        </w:rPr>
        <w:t xml:space="preserve"> </w:t>
      </w:r>
      <w:r w:rsidR="00404590" w:rsidRPr="00AD7EDC">
        <w:rPr>
          <w:rFonts w:ascii="Arial" w:hAnsi="Arial" w:cs="Arial"/>
          <w:sz w:val="24"/>
          <w:szCs w:val="24"/>
          <w:lang w:val="en-US"/>
        </w:rPr>
        <w:t>featured add</w:t>
      </w:r>
      <w:r w:rsidR="00404590" w:rsidRPr="00AD7EDC">
        <w:rPr>
          <w:rFonts w:ascii="Arial" w:hAnsi="Arial" w:cs="Arial"/>
          <w:sz w:val="24"/>
          <w:szCs w:val="24"/>
          <w:lang w:val="en-US"/>
        </w:rPr>
        <w:t>i</w:t>
      </w:r>
      <w:r w:rsidR="00404590" w:rsidRPr="00AD7EDC">
        <w:rPr>
          <w:rFonts w:ascii="Arial" w:hAnsi="Arial" w:cs="Arial"/>
          <w:sz w:val="24"/>
          <w:szCs w:val="24"/>
          <w:lang w:val="en-US"/>
        </w:rPr>
        <w:t xml:space="preserve">tional </w:t>
      </w:r>
      <w:r w:rsidR="007D3C88" w:rsidRPr="00AD7EDC">
        <w:rPr>
          <w:rFonts w:ascii="Arial" w:hAnsi="Arial" w:cs="Arial"/>
          <w:sz w:val="24"/>
          <w:szCs w:val="24"/>
          <w:lang w:val="en-US"/>
        </w:rPr>
        <w:t xml:space="preserve">surface </w:t>
      </w:r>
      <w:proofErr w:type="spellStart"/>
      <w:r w:rsidR="00404590" w:rsidRPr="00AD7EDC">
        <w:rPr>
          <w:rFonts w:ascii="Arial" w:hAnsi="Arial" w:cs="Arial"/>
          <w:sz w:val="24"/>
          <w:szCs w:val="24"/>
          <w:lang w:val="en-US"/>
        </w:rPr>
        <w:t>phosphorylations</w:t>
      </w:r>
      <w:proofErr w:type="spellEnd"/>
      <w:r w:rsidR="00356092" w:rsidRPr="00AD7EDC">
        <w:rPr>
          <w:rFonts w:ascii="Arial" w:hAnsi="Arial" w:cs="Arial"/>
          <w:sz w:val="24"/>
          <w:szCs w:val="24"/>
          <w:lang w:val="en-US"/>
        </w:rPr>
        <w:t>, N-VP2 was exposed</w:t>
      </w:r>
      <w:r w:rsidR="00CB5E96" w:rsidRPr="00AD7EDC">
        <w:rPr>
          <w:rFonts w:ascii="Arial" w:hAnsi="Arial" w:cs="Arial"/>
          <w:sz w:val="24"/>
          <w:szCs w:val="24"/>
          <w:lang w:val="en-US"/>
        </w:rPr>
        <w:t xml:space="preserve"> and </w:t>
      </w:r>
      <w:r w:rsidR="00432DEE" w:rsidRPr="00AD7EDC">
        <w:rPr>
          <w:rFonts w:ascii="Arial" w:hAnsi="Arial" w:cs="Arial"/>
          <w:sz w:val="24"/>
          <w:szCs w:val="24"/>
          <w:lang w:val="en-US"/>
        </w:rPr>
        <w:t xml:space="preserve">they showed </w:t>
      </w:r>
      <w:r w:rsidR="00CB5E96" w:rsidRPr="00AD7EDC">
        <w:rPr>
          <w:rFonts w:ascii="Arial" w:hAnsi="Arial" w:cs="Arial"/>
          <w:sz w:val="24"/>
          <w:szCs w:val="24"/>
          <w:lang w:val="en-US"/>
        </w:rPr>
        <w:t>nuclear e</w:t>
      </w:r>
      <w:r w:rsidR="00CB5E96" w:rsidRPr="00AD7EDC">
        <w:rPr>
          <w:rFonts w:ascii="Arial" w:hAnsi="Arial" w:cs="Arial"/>
          <w:sz w:val="24"/>
          <w:szCs w:val="24"/>
          <w:lang w:val="en-US"/>
        </w:rPr>
        <w:t>x</w:t>
      </w:r>
      <w:r w:rsidR="00CB5E96" w:rsidRPr="00AD7EDC">
        <w:rPr>
          <w:rFonts w:ascii="Arial" w:hAnsi="Arial" w:cs="Arial"/>
          <w:sz w:val="24"/>
          <w:szCs w:val="24"/>
          <w:lang w:val="en-US"/>
        </w:rPr>
        <w:t>port potential</w:t>
      </w:r>
      <w:r w:rsidR="00404590" w:rsidRPr="00AD7EDC">
        <w:rPr>
          <w:rFonts w:ascii="Arial" w:hAnsi="Arial" w:cs="Arial"/>
          <w:sz w:val="24"/>
          <w:szCs w:val="24"/>
          <w:lang w:val="en-US"/>
        </w:rPr>
        <w:t xml:space="preserve">. </w:t>
      </w:r>
      <w:r w:rsidR="00CB5E96" w:rsidRPr="00AD7EDC">
        <w:rPr>
          <w:rFonts w:ascii="Arial" w:hAnsi="Arial" w:cs="Arial"/>
          <w:sz w:val="24"/>
          <w:szCs w:val="24"/>
          <w:lang w:val="en-US"/>
        </w:rPr>
        <w:t>FC-P</w:t>
      </w:r>
      <w:r w:rsidR="00CB5E96" w:rsidRPr="00AD7EDC">
        <w:rPr>
          <w:rFonts w:ascii="Arial" w:hAnsi="Arial" w:cs="Arial"/>
          <w:sz w:val="24"/>
          <w:szCs w:val="24"/>
          <w:vertAlign w:val="subscript"/>
          <w:lang w:val="en-US"/>
        </w:rPr>
        <w:t>1</w:t>
      </w:r>
      <w:r w:rsidR="00356092" w:rsidRPr="00AD7EDC">
        <w:rPr>
          <w:rFonts w:ascii="Arial" w:hAnsi="Arial" w:cs="Arial"/>
          <w:sz w:val="24"/>
          <w:szCs w:val="24"/>
          <w:lang w:val="en-US"/>
        </w:rPr>
        <w:t xml:space="preserve"> would represent a previously unrecognized stage in the </w:t>
      </w:r>
      <w:r w:rsidR="00E30BE6" w:rsidRPr="00AD7EDC">
        <w:rPr>
          <w:rFonts w:ascii="Arial" w:hAnsi="Arial" w:cs="Arial"/>
          <w:sz w:val="24"/>
          <w:szCs w:val="24"/>
          <w:lang w:val="en-US"/>
        </w:rPr>
        <w:t xml:space="preserve">MVM </w:t>
      </w:r>
      <w:r w:rsidR="00E30BE6" w:rsidRPr="00766F43">
        <w:rPr>
          <w:rFonts w:ascii="Arial" w:hAnsi="Arial" w:cs="Arial"/>
          <w:sz w:val="24"/>
          <w:szCs w:val="24"/>
          <w:lang w:val="en-US"/>
        </w:rPr>
        <w:t xml:space="preserve">morphogenesis, </w:t>
      </w:r>
      <w:r w:rsidR="00356092" w:rsidRPr="00766F43">
        <w:rPr>
          <w:rFonts w:ascii="Arial" w:hAnsi="Arial" w:cs="Arial"/>
          <w:sz w:val="24"/>
          <w:szCs w:val="24"/>
          <w:lang w:val="en-US"/>
        </w:rPr>
        <w:t>intermediate betwe</w:t>
      </w:r>
      <w:r w:rsidR="00ED7938" w:rsidRPr="00766F43">
        <w:rPr>
          <w:rFonts w:ascii="Arial" w:hAnsi="Arial" w:cs="Arial"/>
          <w:sz w:val="24"/>
          <w:szCs w:val="24"/>
          <w:lang w:val="en-US"/>
        </w:rPr>
        <w:t>en EC precursors</w:t>
      </w:r>
      <w:r w:rsidR="00356092" w:rsidRPr="00766F43">
        <w:rPr>
          <w:rFonts w:ascii="Arial" w:hAnsi="Arial" w:cs="Arial"/>
          <w:sz w:val="24"/>
          <w:szCs w:val="24"/>
          <w:lang w:val="en-US"/>
        </w:rPr>
        <w:t xml:space="preserve"> and the late FC-P</w:t>
      </w:r>
      <w:r w:rsidR="00356092" w:rsidRPr="00766F43">
        <w:rPr>
          <w:rFonts w:ascii="Arial" w:hAnsi="Arial" w:cs="Arial"/>
          <w:sz w:val="24"/>
          <w:szCs w:val="24"/>
          <w:vertAlign w:val="subscript"/>
          <w:lang w:val="en-US"/>
        </w:rPr>
        <w:t>2</w:t>
      </w:r>
      <w:r w:rsidR="00356092" w:rsidRPr="00766F43">
        <w:rPr>
          <w:rFonts w:ascii="Arial" w:hAnsi="Arial" w:cs="Arial"/>
          <w:sz w:val="24"/>
          <w:szCs w:val="24"/>
          <w:lang w:val="en-US"/>
        </w:rPr>
        <w:t xml:space="preserve"> </w:t>
      </w:r>
      <w:proofErr w:type="spellStart"/>
      <w:r w:rsidR="00356092" w:rsidRPr="00766F43">
        <w:rPr>
          <w:rFonts w:ascii="Arial" w:hAnsi="Arial" w:cs="Arial"/>
          <w:sz w:val="24"/>
          <w:szCs w:val="24"/>
          <w:lang w:val="en-US"/>
        </w:rPr>
        <w:t>virions</w:t>
      </w:r>
      <w:proofErr w:type="spellEnd"/>
      <w:r w:rsidR="00356092" w:rsidRPr="00766F43">
        <w:rPr>
          <w:rFonts w:ascii="Arial" w:hAnsi="Arial" w:cs="Arial"/>
          <w:sz w:val="24"/>
          <w:szCs w:val="24"/>
          <w:lang w:val="en-US"/>
        </w:rPr>
        <w:t xml:space="preserve">. </w:t>
      </w:r>
    </w:p>
    <w:p w:rsidR="003608C9" w:rsidRDefault="00E30BE6" w:rsidP="00871E36">
      <w:pPr>
        <w:spacing w:after="120" w:line="480" w:lineRule="auto"/>
        <w:ind w:firstLine="720"/>
        <w:jc w:val="both"/>
        <w:rPr>
          <w:rFonts w:ascii="Arial" w:hAnsi="Arial" w:cs="Arial"/>
          <w:color w:val="984806" w:themeColor="accent6" w:themeShade="80"/>
          <w:sz w:val="24"/>
          <w:szCs w:val="24"/>
          <w:lang w:val="en-US"/>
        </w:rPr>
      </w:pPr>
      <w:r w:rsidRPr="00766F43">
        <w:rPr>
          <w:rFonts w:ascii="Arial" w:hAnsi="Arial" w:cs="Arial"/>
          <w:sz w:val="24"/>
          <w:szCs w:val="24"/>
          <w:lang w:val="en-US"/>
        </w:rPr>
        <w:t xml:space="preserve">The internal conformation of </w:t>
      </w:r>
      <w:r w:rsidR="00CB5E96" w:rsidRPr="00766F43">
        <w:rPr>
          <w:rFonts w:ascii="Arial" w:hAnsi="Arial" w:cs="Arial"/>
          <w:sz w:val="24"/>
          <w:szCs w:val="24"/>
          <w:lang w:val="en-US"/>
        </w:rPr>
        <w:t>N-VP2</w:t>
      </w:r>
      <w:r w:rsidRPr="00766F43">
        <w:rPr>
          <w:rFonts w:ascii="Arial" w:hAnsi="Arial" w:cs="Arial"/>
          <w:sz w:val="24"/>
          <w:szCs w:val="24"/>
          <w:lang w:val="en-US"/>
        </w:rPr>
        <w:t xml:space="preserve"> in FC-P</w:t>
      </w:r>
      <w:r w:rsidRPr="00766F43">
        <w:rPr>
          <w:rFonts w:ascii="Arial" w:hAnsi="Arial" w:cs="Arial"/>
          <w:sz w:val="24"/>
          <w:szCs w:val="24"/>
          <w:vertAlign w:val="subscript"/>
          <w:lang w:val="en-US"/>
        </w:rPr>
        <w:t>1</w:t>
      </w:r>
      <w:r w:rsidR="00CB5E96" w:rsidRPr="00766F43">
        <w:rPr>
          <w:rFonts w:ascii="Arial" w:hAnsi="Arial" w:cs="Arial"/>
          <w:sz w:val="24"/>
          <w:szCs w:val="24"/>
          <w:lang w:val="en-US"/>
        </w:rPr>
        <w:t xml:space="preserve"> </w:t>
      </w:r>
      <w:r w:rsidRPr="00766F43">
        <w:rPr>
          <w:rFonts w:ascii="Arial" w:hAnsi="Arial" w:cs="Arial"/>
          <w:sz w:val="24"/>
          <w:szCs w:val="24"/>
          <w:lang w:val="en-US"/>
        </w:rPr>
        <w:t>indicates that,</w:t>
      </w:r>
      <w:r w:rsidR="00A42F8D" w:rsidRPr="00766F43">
        <w:rPr>
          <w:rFonts w:ascii="Arial" w:hAnsi="Arial" w:cs="Arial"/>
          <w:sz w:val="24"/>
          <w:szCs w:val="24"/>
          <w:lang w:val="en-US"/>
        </w:rPr>
        <w:t xml:space="preserve"> in contrast to the general as</w:t>
      </w:r>
      <w:r w:rsidRPr="00766F43">
        <w:rPr>
          <w:rFonts w:ascii="Arial" w:hAnsi="Arial" w:cs="Arial"/>
          <w:sz w:val="24"/>
          <w:szCs w:val="24"/>
          <w:lang w:val="en-US"/>
        </w:rPr>
        <w:t xml:space="preserve">sumption, </w:t>
      </w:r>
      <w:r w:rsidR="00A42F8D" w:rsidRPr="00766F43">
        <w:rPr>
          <w:rFonts w:ascii="Arial" w:hAnsi="Arial" w:cs="Arial"/>
          <w:sz w:val="24"/>
          <w:szCs w:val="24"/>
          <w:lang w:val="en-US"/>
        </w:rPr>
        <w:t xml:space="preserve">DNA packaging alone </w:t>
      </w:r>
      <w:r w:rsidR="00404590" w:rsidRPr="00766F43">
        <w:rPr>
          <w:rFonts w:ascii="Arial" w:hAnsi="Arial" w:cs="Arial"/>
          <w:sz w:val="24"/>
          <w:szCs w:val="24"/>
          <w:lang w:val="en-US"/>
        </w:rPr>
        <w:t xml:space="preserve">is </w:t>
      </w:r>
      <w:r w:rsidR="00C441D2" w:rsidRPr="00766F43">
        <w:rPr>
          <w:rFonts w:ascii="Arial" w:hAnsi="Arial" w:cs="Arial"/>
          <w:sz w:val="24"/>
          <w:szCs w:val="24"/>
          <w:lang w:val="en-US"/>
        </w:rPr>
        <w:t xml:space="preserve">not </w:t>
      </w:r>
      <w:r w:rsidR="00404590" w:rsidRPr="00766F43">
        <w:rPr>
          <w:rFonts w:ascii="Arial" w:hAnsi="Arial" w:cs="Arial"/>
          <w:sz w:val="24"/>
          <w:szCs w:val="24"/>
          <w:lang w:val="en-US"/>
        </w:rPr>
        <w:t>sufficient to trigger the externaliz</w:t>
      </w:r>
      <w:r w:rsidR="00404590" w:rsidRPr="00766F43">
        <w:rPr>
          <w:rFonts w:ascii="Arial" w:hAnsi="Arial" w:cs="Arial"/>
          <w:sz w:val="24"/>
          <w:szCs w:val="24"/>
          <w:lang w:val="en-US"/>
        </w:rPr>
        <w:t>a</w:t>
      </w:r>
      <w:r w:rsidR="00642D92" w:rsidRPr="00766F43">
        <w:rPr>
          <w:rFonts w:ascii="Arial" w:hAnsi="Arial" w:cs="Arial"/>
          <w:sz w:val="24"/>
          <w:szCs w:val="24"/>
          <w:lang w:val="en-US"/>
        </w:rPr>
        <w:t xml:space="preserve">tion of </w:t>
      </w:r>
      <w:r w:rsidR="00766F43">
        <w:rPr>
          <w:rFonts w:ascii="Arial" w:hAnsi="Arial" w:cs="Arial"/>
          <w:sz w:val="24"/>
          <w:szCs w:val="24"/>
          <w:lang w:val="en-US"/>
        </w:rPr>
        <w:t xml:space="preserve">N-VP2. </w:t>
      </w:r>
      <w:r w:rsidR="00A00DEA" w:rsidRPr="00766F43">
        <w:rPr>
          <w:rFonts w:ascii="Arial" w:hAnsi="Arial" w:cs="Arial"/>
          <w:color w:val="984806" w:themeColor="accent6" w:themeShade="80"/>
          <w:sz w:val="24"/>
          <w:szCs w:val="24"/>
          <w:lang w:val="en-US"/>
        </w:rPr>
        <w:t>Interestingly</w:t>
      </w:r>
      <w:r w:rsidR="00E80566" w:rsidRPr="00766F43">
        <w:rPr>
          <w:rFonts w:ascii="Arial" w:hAnsi="Arial" w:cs="Arial"/>
          <w:color w:val="984806" w:themeColor="accent6" w:themeShade="80"/>
          <w:sz w:val="24"/>
          <w:szCs w:val="24"/>
          <w:lang w:val="en-US"/>
        </w:rPr>
        <w:t xml:space="preserve">, the distinct N-VP2 conformation between the two FC populations was not </w:t>
      </w:r>
      <w:r w:rsidR="00642D92" w:rsidRPr="00766F43">
        <w:rPr>
          <w:rFonts w:ascii="Arial" w:hAnsi="Arial" w:cs="Arial"/>
          <w:color w:val="984806" w:themeColor="accent6" w:themeShade="80"/>
          <w:sz w:val="24"/>
          <w:szCs w:val="24"/>
          <w:lang w:val="en-US"/>
        </w:rPr>
        <w:t>responsible</w:t>
      </w:r>
      <w:r w:rsidR="00E80566" w:rsidRPr="00766F43">
        <w:rPr>
          <w:rFonts w:ascii="Arial" w:hAnsi="Arial" w:cs="Arial"/>
          <w:color w:val="984806" w:themeColor="accent6" w:themeShade="80"/>
          <w:sz w:val="24"/>
          <w:szCs w:val="24"/>
          <w:lang w:val="en-US"/>
        </w:rPr>
        <w:t xml:space="preserve"> for their different</w:t>
      </w:r>
      <w:r w:rsidR="00A8055E" w:rsidRPr="00766F43">
        <w:rPr>
          <w:rFonts w:ascii="Arial" w:hAnsi="Arial" w:cs="Arial"/>
          <w:color w:val="984806" w:themeColor="accent6" w:themeShade="80"/>
          <w:sz w:val="24"/>
          <w:szCs w:val="24"/>
          <w:lang w:val="en-US"/>
        </w:rPr>
        <w:t xml:space="preserve"> AEX profile</w:t>
      </w:r>
      <w:r w:rsidR="00E80566" w:rsidRPr="00766F43">
        <w:rPr>
          <w:rFonts w:ascii="Arial" w:hAnsi="Arial" w:cs="Arial"/>
          <w:color w:val="984806" w:themeColor="accent6" w:themeShade="80"/>
          <w:sz w:val="24"/>
          <w:szCs w:val="24"/>
          <w:lang w:val="en-US"/>
        </w:rPr>
        <w:t>.</w:t>
      </w:r>
      <w:r w:rsidR="00642D92" w:rsidRPr="00766F43">
        <w:rPr>
          <w:rFonts w:ascii="Arial" w:hAnsi="Arial" w:cs="Arial"/>
          <w:color w:val="984806" w:themeColor="accent6" w:themeShade="80"/>
          <w:sz w:val="24"/>
          <w:szCs w:val="24"/>
          <w:lang w:val="en-US"/>
        </w:rPr>
        <w:t xml:space="preserve"> </w:t>
      </w:r>
      <w:r w:rsidR="00DC50D4" w:rsidRPr="00ED7938">
        <w:rPr>
          <w:rFonts w:ascii="Arial" w:hAnsi="Arial" w:cs="Arial"/>
          <w:color w:val="984806" w:themeColor="accent6" w:themeShade="80"/>
          <w:sz w:val="24"/>
          <w:szCs w:val="24"/>
          <w:lang w:val="en-US"/>
        </w:rPr>
        <w:t>H</w:t>
      </w:r>
      <w:r w:rsidR="00642D92" w:rsidRPr="00ED7938">
        <w:rPr>
          <w:rFonts w:ascii="Arial" w:hAnsi="Arial" w:cs="Arial"/>
          <w:color w:val="984806" w:themeColor="accent6" w:themeShade="80"/>
          <w:sz w:val="24"/>
          <w:szCs w:val="24"/>
          <w:lang w:val="en-US"/>
        </w:rPr>
        <w:t>eat treatment or i</w:t>
      </w:r>
      <w:r w:rsidR="00642D92" w:rsidRPr="00ED7938">
        <w:rPr>
          <w:rFonts w:ascii="Arial" w:hAnsi="Arial" w:cs="Arial"/>
          <w:color w:val="984806" w:themeColor="accent6" w:themeShade="80"/>
          <w:sz w:val="24"/>
          <w:szCs w:val="24"/>
          <w:lang w:val="en-US"/>
        </w:rPr>
        <w:t>n</w:t>
      </w:r>
      <w:r w:rsidR="00642D92" w:rsidRPr="00ED7938">
        <w:rPr>
          <w:rFonts w:ascii="Arial" w:hAnsi="Arial" w:cs="Arial"/>
          <w:color w:val="984806" w:themeColor="accent6" w:themeShade="80"/>
          <w:sz w:val="24"/>
          <w:szCs w:val="24"/>
          <w:lang w:val="en-US"/>
        </w:rPr>
        <w:t xml:space="preserve">cubation at low pH </w:t>
      </w:r>
      <w:r w:rsidR="003608C9">
        <w:rPr>
          <w:rFonts w:ascii="Arial" w:hAnsi="Arial" w:cs="Arial"/>
          <w:color w:val="984806" w:themeColor="accent6" w:themeShade="80"/>
          <w:sz w:val="24"/>
          <w:szCs w:val="24"/>
          <w:lang w:val="en-US"/>
        </w:rPr>
        <w:t>externalized the N-VP2 termini of FC-P</w:t>
      </w:r>
      <w:r w:rsidR="003608C9" w:rsidRPr="003608C9">
        <w:rPr>
          <w:rFonts w:ascii="Arial" w:hAnsi="Arial" w:cs="Arial"/>
          <w:color w:val="984806" w:themeColor="accent6" w:themeShade="80"/>
          <w:sz w:val="24"/>
          <w:szCs w:val="24"/>
          <w:vertAlign w:val="subscript"/>
          <w:lang w:val="en-US"/>
        </w:rPr>
        <w:t>1</w:t>
      </w:r>
      <w:r w:rsidR="003608C9">
        <w:rPr>
          <w:rFonts w:ascii="Arial" w:hAnsi="Arial" w:cs="Arial"/>
          <w:color w:val="984806" w:themeColor="accent6" w:themeShade="80"/>
          <w:sz w:val="24"/>
          <w:szCs w:val="24"/>
          <w:lang w:val="en-US"/>
        </w:rPr>
        <w:t xml:space="preserve"> but did not change its</w:t>
      </w:r>
      <w:r w:rsidR="00DC50D4" w:rsidRPr="00ED7938">
        <w:rPr>
          <w:rFonts w:ascii="Arial" w:hAnsi="Arial" w:cs="Arial"/>
          <w:color w:val="984806" w:themeColor="accent6" w:themeShade="80"/>
          <w:sz w:val="24"/>
          <w:szCs w:val="24"/>
          <w:lang w:val="en-US"/>
        </w:rPr>
        <w:t xml:space="preserve"> AEX profile</w:t>
      </w:r>
      <w:r w:rsidR="003608C9">
        <w:rPr>
          <w:rFonts w:ascii="Arial" w:hAnsi="Arial" w:cs="Arial"/>
          <w:color w:val="984806" w:themeColor="accent6" w:themeShade="80"/>
          <w:sz w:val="24"/>
          <w:szCs w:val="24"/>
          <w:lang w:val="en-US"/>
        </w:rPr>
        <w:t>.</w:t>
      </w:r>
    </w:p>
    <w:p w:rsidR="005C5291" w:rsidRPr="00270D0E" w:rsidRDefault="00F544B7" w:rsidP="00270D0E">
      <w:pPr>
        <w:spacing w:after="120" w:line="480" w:lineRule="auto"/>
        <w:ind w:firstLine="720"/>
        <w:jc w:val="both"/>
        <w:rPr>
          <w:rFonts w:ascii="Arial" w:hAnsi="Arial" w:cs="Arial"/>
          <w:color w:val="984806" w:themeColor="accent6" w:themeShade="80"/>
          <w:sz w:val="24"/>
          <w:szCs w:val="24"/>
          <w:lang w:val="en-US"/>
        </w:rPr>
      </w:pPr>
      <w:r w:rsidRPr="002C0ABE">
        <w:rPr>
          <w:rFonts w:ascii="Arial" w:hAnsi="Arial" w:cs="Arial"/>
          <w:sz w:val="24"/>
          <w:szCs w:val="24"/>
          <w:lang w:val="en-US"/>
        </w:rPr>
        <w:t>The N-VP2 termini,</w:t>
      </w:r>
      <w:r w:rsidRPr="00AD7EDC">
        <w:rPr>
          <w:rFonts w:ascii="Arial" w:hAnsi="Arial" w:cs="Arial"/>
          <w:sz w:val="24"/>
          <w:szCs w:val="24"/>
          <w:lang w:val="en-US"/>
        </w:rPr>
        <w:t xml:space="preserve"> particularly their distal </w:t>
      </w:r>
      <w:r w:rsidR="00C441D2" w:rsidRPr="00AD7EDC">
        <w:rPr>
          <w:rFonts w:ascii="Arial" w:hAnsi="Arial" w:cs="Arial"/>
          <w:sz w:val="24"/>
          <w:szCs w:val="24"/>
          <w:lang w:val="en-US"/>
        </w:rPr>
        <w:t xml:space="preserve">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have been previously suggested to play a crucial role in the nuclear export of </w:t>
      </w:r>
      <w:r w:rsidRPr="00AD7EDC">
        <w:rPr>
          <w:rFonts w:ascii="Arial" w:hAnsi="Arial" w:cs="Arial"/>
          <w:i/>
          <w:sz w:val="24"/>
          <w:szCs w:val="24"/>
          <w:lang w:val="en-US"/>
        </w:rPr>
        <w:t>de novo</w:t>
      </w:r>
      <w:r w:rsidRPr="00AD7EDC">
        <w:rPr>
          <w:rFonts w:ascii="Arial" w:hAnsi="Arial" w:cs="Arial"/>
          <w:sz w:val="24"/>
          <w:szCs w:val="24"/>
          <w:lang w:val="en-US"/>
        </w:rPr>
        <w:t xml:space="preserve"> synth</w:t>
      </w:r>
      <w:r w:rsidRPr="00AD7EDC">
        <w:rPr>
          <w:rFonts w:ascii="Arial" w:hAnsi="Arial" w:cs="Arial"/>
          <w:sz w:val="24"/>
          <w:szCs w:val="24"/>
          <w:lang w:val="en-US"/>
        </w:rPr>
        <w:t>e</w:t>
      </w:r>
      <w:r w:rsidRPr="00AD7EDC">
        <w:rPr>
          <w:rFonts w:ascii="Arial" w:hAnsi="Arial" w:cs="Arial"/>
          <w:sz w:val="24"/>
          <w:szCs w:val="24"/>
          <w:lang w:val="en-US"/>
        </w:rPr>
        <w:t xml:space="preserve">sized </w:t>
      </w:r>
      <w:proofErr w:type="spellStart"/>
      <w:r w:rsidRPr="00AD7EDC">
        <w:rPr>
          <w:rFonts w:ascii="Arial" w:hAnsi="Arial" w:cs="Arial"/>
          <w:sz w:val="24"/>
          <w:szCs w:val="24"/>
          <w:lang w:val="en-US"/>
        </w:rPr>
        <w:t>virion</w:t>
      </w:r>
      <w:proofErr w:type="spellEnd"/>
      <w:r w:rsidRPr="00AD7EDC">
        <w:rPr>
          <w:rFonts w:ascii="Arial" w:hAnsi="Arial" w:cs="Arial"/>
          <w:sz w:val="24"/>
          <w:szCs w:val="24"/>
          <w:lang w:val="en-US"/>
        </w:rPr>
        <w:t xml:space="preserve"> progeny </w:t>
      </w:r>
      <w:r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7" w:tooltip="Maroto, 2004 #41" w:history="1">
        <w:r w:rsidR="00C11952" w:rsidRPr="00AD7EDC">
          <w:rPr>
            <w:rFonts w:ascii="Arial" w:hAnsi="Arial" w:cs="Arial"/>
            <w:noProof/>
            <w:sz w:val="24"/>
            <w:szCs w:val="24"/>
            <w:lang w:val="en-US"/>
          </w:rPr>
          <w:t>27</w:t>
        </w:r>
      </w:hyperlink>
      <w:r w:rsidR="005A3880"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This data is in line with our findings </w:t>
      </w:r>
      <w:r w:rsidR="00A80367" w:rsidRPr="00AD7EDC">
        <w:rPr>
          <w:rFonts w:ascii="Arial" w:hAnsi="Arial" w:cs="Arial"/>
          <w:sz w:val="24"/>
          <w:szCs w:val="24"/>
          <w:lang w:val="en-US"/>
        </w:rPr>
        <w:t xml:space="preserve">which demonstrate </w:t>
      </w:r>
      <w:r w:rsidRPr="00AD7EDC">
        <w:rPr>
          <w:rFonts w:ascii="Arial" w:hAnsi="Arial" w:cs="Arial"/>
          <w:sz w:val="24"/>
          <w:szCs w:val="24"/>
          <w:lang w:val="en-US"/>
        </w:rPr>
        <w:t xml:space="preserve">that </w:t>
      </w:r>
      <w:r w:rsidR="0003278D" w:rsidRPr="00AD7EDC">
        <w:rPr>
          <w:rFonts w:ascii="Arial" w:hAnsi="Arial" w:cs="Arial"/>
          <w:sz w:val="24"/>
          <w:szCs w:val="24"/>
          <w:lang w:val="en-US"/>
        </w:rPr>
        <w:t xml:space="preserve">following packaging, </w:t>
      </w:r>
      <w:r w:rsidR="00C441D2" w:rsidRPr="00AD7EDC">
        <w:rPr>
          <w:rFonts w:ascii="Arial" w:hAnsi="Arial" w:cs="Arial"/>
          <w:sz w:val="24"/>
          <w:szCs w:val="24"/>
          <w:lang w:val="en-US"/>
        </w:rPr>
        <w:t>FC-P</w:t>
      </w:r>
      <w:r w:rsidR="00C441D2" w:rsidRPr="00AD7EDC">
        <w:rPr>
          <w:rFonts w:ascii="Arial" w:hAnsi="Arial" w:cs="Arial"/>
          <w:sz w:val="24"/>
          <w:szCs w:val="24"/>
          <w:vertAlign w:val="subscript"/>
          <w:lang w:val="en-US"/>
        </w:rPr>
        <w:t>1</w:t>
      </w:r>
      <w:r w:rsidR="00C441D2" w:rsidRPr="00AD7EDC">
        <w:rPr>
          <w:rFonts w:ascii="Arial" w:hAnsi="Arial" w:cs="Arial"/>
          <w:sz w:val="24"/>
          <w:szCs w:val="24"/>
          <w:lang w:val="en-US"/>
        </w:rPr>
        <w:t xml:space="preserve"> particles with internal N-VP2 did not have nuclear export </w:t>
      </w:r>
      <w:r w:rsidR="0003278D" w:rsidRPr="00AD7EDC">
        <w:rPr>
          <w:rFonts w:ascii="Arial" w:hAnsi="Arial" w:cs="Arial"/>
          <w:sz w:val="24"/>
          <w:szCs w:val="24"/>
          <w:lang w:val="en-US"/>
        </w:rPr>
        <w:t xml:space="preserve">capacity. </w:t>
      </w:r>
      <w:r w:rsidRPr="00AD7EDC">
        <w:rPr>
          <w:rFonts w:ascii="Arial" w:hAnsi="Arial" w:cs="Arial"/>
          <w:sz w:val="24"/>
          <w:szCs w:val="24"/>
          <w:lang w:val="en-US"/>
        </w:rPr>
        <w:t xml:space="preserve">In order to challenge a possible involvement of N-VP2 and its prominent distal </w:t>
      </w:r>
      <w:proofErr w:type="spellStart"/>
      <w:r w:rsidRPr="00AD7EDC">
        <w:rPr>
          <w:rFonts w:ascii="Arial" w:hAnsi="Arial" w:cs="Arial"/>
          <w:sz w:val="24"/>
          <w:szCs w:val="24"/>
          <w:lang w:val="en-US"/>
        </w:rPr>
        <w:t>phosphoryl</w:t>
      </w:r>
      <w:r w:rsidR="00A80367" w:rsidRPr="00AD7EDC">
        <w:rPr>
          <w:rFonts w:ascii="Arial" w:hAnsi="Arial" w:cs="Arial"/>
          <w:sz w:val="24"/>
          <w:szCs w:val="24"/>
          <w:lang w:val="en-US"/>
        </w:rPr>
        <w:t>ations</w:t>
      </w:r>
      <w:proofErr w:type="spellEnd"/>
      <w:r w:rsidR="00A80367" w:rsidRPr="00AD7EDC">
        <w:rPr>
          <w:rFonts w:ascii="Arial" w:hAnsi="Arial" w:cs="Arial"/>
          <w:sz w:val="24"/>
          <w:szCs w:val="24"/>
          <w:lang w:val="en-US"/>
        </w:rPr>
        <w:t xml:space="preserve"> in the export of the late progeny</w:t>
      </w:r>
      <w:r w:rsidR="00340F7A">
        <w:rPr>
          <w:rFonts w:ascii="Arial" w:hAnsi="Arial" w:cs="Arial"/>
          <w:sz w:val="24"/>
          <w:szCs w:val="24"/>
          <w:lang w:val="en-US"/>
        </w:rPr>
        <w:t xml:space="preserve"> FC-P</w:t>
      </w:r>
      <w:r w:rsidR="00340F7A" w:rsidRPr="00055461">
        <w:rPr>
          <w:rFonts w:ascii="Arial" w:hAnsi="Arial" w:cs="Arial"/>
          <w:sz w:val="24"/>
          <w:szCs w:val="24"/>
          <w:vertAlign w:val="subscript"/>
          <w:lang w:val="en-US"/>
        </w:rPr>
        <w:t>2</w:t>
      </w:r>
      <w:r w:rsidR="00A80367" w:rsidRPr="00AD7EDC">
        <w:rPr>
          <w:rFonts w:ascii="Arial" w:hAnsi="Arial" w:cs="Arial"/>
          <w:sz w:val="24"/>
          <w:szCs w:val="24"/>
          <w:lang w:val="en-US"/>
        </w:rPr>
        <w:t xml:space="preserve"> population</w:t>
      </w:r>
      <w:r w:rsidRPr="00AD7EDC">
        <w:rPr>
          <w:rFonts w:ascii="Arial" w:hAnsi="Arial" w:cs="Arial"/>
          <w:sz w:val="24"/>
          <w:szCs w:val="24"/>
          <w:lang w:val="en-US"/>
        </w:rPr>
        <w:t xml:space="preserve">, we used two mutants. The first mutant, referred to as 5SG, lacks the five most distal 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within the N-VP2 termini. The second mutant, referred to as G33F, </w:t>
      </w:r>
      <w:r w:rsidRPr="00AD7EDC">
        <w:rPr>
          <w:rFonts w:ascii="Arial" w:hAnsi="Arial" w:cs="Arial"/>
          <w:sz w:val="24"/>
          <w:szCs w:val="24"/>
          <w:lang w:val="en-US"/>
        </w:rPr>
        <w:lastRenderedPageBreak/>
        <w:t>is unable to externalize the N-VP2 sequence on the surface of the capsid due to the insertion of a bulky phenylalanine residue at position 33 of its poly-glycine stretch within the VP2 protein sequence</w:t>
      </w:r>
      <w:r w:rsidR="0003278D" w:rsidRPr="00AD7EDC">
        <w:rPr>
          <w:rFonts w:ascii="Arial" w:hAnsi="Arial" w:cs="Arial"/>
          <w:sz w:val="24"/>
          <w:szCs w:val="24"/>
          <w:lang w:val="en-US"/>
        </w:rPr>
        <w:t xml:space="preserve"> (Fig. </w:t>
      </w:r>
      <w:r w:rsidR="00F0167F" w:rsidRPr="00AD7EDC">
        <w:rPr>
          <w:rFonts w:ascii="Arial" w:hAnsi="Arial" w:cs="Arial"/>
          <w:sz w:val="24"/>
          <w:szCs w:val="24"/>
          <w:lang w:val="en-US"/>
        </w:rPr>
        <w:t>6A</w:t>
      </w:r>
      <w:r w:rsidR="0003278D" w:rsidRPr="00AD7EDC">
        <w:rPr>
          <w:rFonts w:ascii="Arial" w:hAnsi="Arial" w:cs="Arial"/>
          <w:sz w:val="24"/>
          <w:szCs w:val="24"/>
          <w:lang w:val="en-US"/>
        </w:rPr>
        <w:t>)</w:t>
      </w:r>
      <w:r w:rsidRPr="00AD7EDC">
        <w:rPr>
          <w:rFonts w:ascii="Arial" w:hAnsi="Arial" w:cs="Arial"/>
          <w:sz w:val="24"/>
          <w:szCs w:val="24"/>
          <w:lang w:val="en-US"/>
        </w:rPr>
        <w:t xml:space="preserve">. </w:t>
      </w:r>
      <w:r w:rsidR="00340F7A">
        <w:rPr>
          <w:rFonts w:ascii="Arial" w:hAnsi="Arial" w:cs="Arial"/>
          <w:sz w:val="24"/>
          <w:szCs w:val="24"/>
          <w:lang w:val="en-US"/>
        </w:rPr>
        <w:t>Confirming our previous observations</w:t>
      </w:r>
      <w:r w:rsidR="001509AB" w:rsidRPr="00AD7EDC">
        <w:rPr>
          <w:rFonts w:ascii="Arial" w:hAnsi="Arial" w:cs="Arial"/>
          <w:sz w:val="24"/>
          <w:szCs w:val="24"/>
          <w:lang w:val="en-US"/>
        </w:rPr>
        <w:t xml:space="preserve">, </w:t>
      </w:r>
      <w:r w:rsidRPr="00AD7EDC">
        <w:rPr>
          <w:rFonts w:ascii="Arial" w:hAnsi="Arial" w:cs="Arial"/>
          <w:sz w:val="24"/>
          <w:szCs w:val="24"/>
          <w:lang w:val="en-US"/>
        </w:rPr>
        <w:t xml:space="preserve">removal of the distal serine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of N-VP2 or prevention of its external</w:t>
      </w:r>
      <w:r w:rsidRPr="00AD7EDC">
        <w:rPr>
          <w:rFonts w:ascii="Arial" w:hAnsi="Arial" w:cs="Arial"/>
          <w:sz w:val="24"/>
          <w:szCs w:val="24"/>
          <w:lang w:val="en-US"/>
        </w:rPr>
        <w:t>i</w:t>
      </w:r>
      <w:r w:rsidRPr="00AD7EDC">
        <w:rPr>
          <w:rFonts w:ascii="Arial" w:hAnsi="Arial" w:cs="Arial"/>
          <w:sz w:val="24"/>
          <w:szCs w:val="24"/>
          <w:lang w:val="en-US"/>
        </w:rPr>
        <w:t>zation had no influence in the different AEX profiles</w:t>
      </w:r>
      <w:r w:rsidR="001509AB" w:rsidRPr="00AD7EDC">
        <w:rPr>
          <w:rFonts w:ascii="Arial" w:hAnsi="Arial" w:cs="Arial"/>
          <w:sz w:val="24"/>
          <w:szCs w:val="24"/>
          <w:lang w:val="en-US"/>
        </w:rPr>
        <w:t xml:space="preserve">, which was exclusively defined by additional surface </w:t>
      </w:r>
      <w:proofErr w:type="spellStart"/>
      <w:r w:rsidR="001509AB" w:rsidRPr="00AD7EDC">
        <w:rPr>
          <w:rFonts w:ascii="Arial" w:hAnsi="Arial" w:cs="Arial"/>
          <w:sz w:val="24"/>
          <w:szCs w:val="24"/>
          <w:lang w:val="en-US"/>
        </w:rPr>
        <w:t>phosphorylations</w:t>
      </w:r>
      <w:proofErr w:type="spellEnd"/>
      <w:r w:rsidR="000E2A85" w:rsidRPr="00AD7EDC">
        <w:rPr>
          <w:rFonts w:ascii="Arial" w:hAnsi="Arial" w:cs="Arial"/>
          <w:sz w:val="24"/>
          <w:szCs w:val="24"/>
          <w:lang w:val="en-US"/>
        </w:rPr>
        <w:t xml:space="preserve"> (Fig. 3B and 3C</w:t>
      </w:r>
      <w:r w:rsidR="007F362C" w:rsidRPr="00AD7EDC">
        <w:rPr>
          <w:rFonts w:ascii="Arial" w:hAnsi="Arial" w:cs="Arial"/>
          <w:sz w:val="24"/>
          <w:szCs w:val="24"/>
          <w:lang w:val="en-US"/>
        </w:rPr>
        <w:t>)</w:t>
      </w:r>
      <w:r w:rsidR="001509AB" w:rsidRPr="00AD7EDC">
        <w:rPr>
          <w:rFonts w:ascii="Arial" w:hAnsi="Arial" w:cs="Arial"/>
          <w:sz w:val="24"/>
          <w:szCs w:val="24"/>
          <w:lang w:val="en-US"/>
        </w:rPr>
        <w:t>.</w:t>
      </w:r>
      <w:r w:rsidRPr="00AD7EDC">
        <w:rPr>
          <w:rFonts w:ascii="Arial" w:hAnsi="Arial" w:cs="Arial"/>
          <w:sz w:val="24"/>
          <w:szCs w:val="24"/>
          <w:lang w:val="en-US"/>
        </w:rPr>
        <w:t xml:space="preserve"> </w:t>
      </w:r>
      <w:r w:rsidR="005C5291" w:rsidRPr="00AD7EDC">
        <w:rPr>
          <w:rFonts w:ascii="Arial" w:hAnsi="Arial" w:cs="Arial"/>
          <w:sz w:val="24"/>
          <w:szCs w:val="24"/>
          <w:lang w:val="en-US"/>
        </w:rPr>
        <w:t>Following transfection in NB324K cells, b</w:t>
      </w:r>
      <w:r w:rsidRPr="00AD7EDC">
        <w:rPr>
          <w:rFonts w:ascii="Arial" w:hAnsi="Arial" w:cs="Arial"/>
          <w:sz w:val="24"/>
          <w:szCs w:val="24"/>
          <w:lang w:val="en-US"/>
        </w:rPr>
        <w:t xml:space="preserve">oth mutants </w:t>
      </w:r>
      <w:r w:rsidR="00A80367" w:rsidRPr="00AD7EDC">
        <w:rPr>
          <w:rFonts w:ascii="Arial" w:hAnsi="Arial" w:cs="Arial"/>
          <w:sz w:val="24"/>
          <w:szCs w:val="24"/>
          <w:lang w:val="en-US"/>
        </w:rPr>
        <w:t xml:space="preserve">were able to generate </w:t>
      </w:r>
      <w:r w:rsidR="00871E36" w:rsidRPr="00AD7EDC">
        <w:rPr>
          <w:rFonts w:ascii="Arial" w:hAnsi="Arial" w:cs="Arial"/>
          <w:sz w:val="24"/>
          <w:szCs w:val="24"/>
          <w:lang w:val="en-US"/>
        </w:rPr>
        <w:t xml:space="preserve">the early </w:t>
      </w:r>
      <w:r w:rsidR="001509AB" w:rsidRPr="00AD7EDC">
        <w:rPr>
          <w:rFonts w:ascii="Arial" w:hAnsi="Arial" w:cs="Arial"/>
          <w:sz w:val="24"/>
          <w:szCs w:val="24"/>
          <w:lang w:val="en-US"/>
        </w:rPr>
        <w:t>FC-P</w:t>
      </w:r>
      <w:r w:rsidR="001509AB" w:rsidRPr="00AD7EDC">
        <w:rPr>
          <w:rFonts w:ascii="Arial" w:hAnsi="Arial" w:cs="Arial"/>
          <w:sz w:val="24"/>
          <w:szCs w:val="24"/>
          <w:vertAlign w:val="subscript"/>
          <w:lang w:val="en-US"/>
        </w:rPr>
        <w:t>1</w:t>
      </w:r>
      <w:r w:rsidR="001509AB" w:rsidRPr="00AD7EDC">
        <w:rPr>
          <w:rFonts w:ascii="Arial" w:hAnsi="Arial" w:cs="Arial"/>
          <w:sz w:val="24"/>
          <w:szCs w:val="24"/>
          <w:lang w:val="en-US"/>
        </w:rPr>
        <w:t xml:space="preserve"> and the </w:t>
      </w:r>
      <w:r w:rsidR="00A80367" w:rsidRPr="00AD7EDC">
        <w:rPr>
          <w:rFonts w:ascii="Arial" w:hAnsi="Arial" w:cs="Arial"/>
          <w:sz w:val="24"/>
          <w:szCs w:val="24"/>
          <w:lang w:val="en-US"/>
        </w:rPr>
        <w:t xml:space="preserve">late </w:t>
      </w:r>
      <w:r w:rsidR="001509AB" w:rsidRPr="00AD7EDC">
        <w:rPr>
          <w:rFonts w:ascii="Arial" w:hAnsi="Arial" w:cs="Arial"/>
          <w:sz w:val="24"/>
          <w:szCs w:val="24"/>
          <w:lang w:val="en-US"/>
        </w:rPr>
        <w:t>FC-P</w:t>
      </w:r>
      <w:r w:rsidR="001509AB" w:rsidRPr="00AD7EDC">
        <w:rPr>
          <w:rFonts w:ascii="Arial" w:hAnsi="Arial" w:cs="Arial"/>
          <w:sz w:val="24"/>
          <w:szCs w:val="24"/>
          <w:vertAlign w:val="subscript"/>
          <w:lang w:val="en-US"/>
        </w:rPr>
        <w:t>2</w:t>
      </w:r>
      <w:r w:rsidR="001509AB" w:rsidRPr="00AD7EDC">
        <w:rPr>
          <w:rFonts w:ascii="Arial" w:hAnsi="Arial" w:cs="Arial"/>
          <w:sz w:val="24"/>
          <w:szCs w:val="24"/>
          <w:lang w:val="en-US"/>
        </w:rPr>
        <w:t xml:space="preserve"> </w:t>
      </w:r>
      <w:r w:rsidR="00A80367" w:rsidRPr="00AD7EDC">
        <w:rPr>
          <w:rFonts w:ascii="Arial" w:hAnsi="Arial" w:cs="Arial"/>
          <w:sz w:val="24"/>
          <w:szCs w:val="24"/>
          <w:lang w:val="en-US"/>
        </w:rPr>
        <w:t>progeny populations</w:t>
      </w:r>
      <w:r w:rsidR="00CC3BCB" w:rsidRPr="00AD7EDC">
        <w:rPr>
          <w:rFonts w:ascii="Arial" w:hAnsi="Arial" w:cs="Arial"/>
          <w:sz w:val="24"/>
          <w:szCs w:val="24"/>
          <w:lang w:val="en-US"/>
        </w:rPr>
        <w:t xml:space="preserve"> in the nucleus</w:t>
      </w:r>
      <w:r w:rsidR="00871E36" w:rsidRPr="00AD7EDC">
        <w:rPr>
          <w:rFonts w:ascii="Arial" w:hAnsi="Arial" w:cs="Arial"/>
          <w:sz w:val="24"/>
          <w:szCs w:val="24"/>
          <w:lang w:val="en-US"/>
        </w:rPr>
        <w:t xml:space="preserve"> and </w:t>
      </w:r>
      <w:r w:rsidR="00541D89" w:rsidRPr="00AD7EDC">
        <w:rPr>
          <w:rFonts w:ascii="Arial" w:hAnsi="Arial" w:cs="Arial"/>
          <w:sz w:val="24"/>
          <w:szCs w:val="24"/>
          <w:lang w:val="en-US"/>
        </w:rPr>
        <w:t>accumulate</w:t>
      </w:r>
      <w:r w:rsidR="00C91E55" w:rsidRPr="00AD7EDC">
        <w:rPr>
          <w:rFonts w:ascii="Arial" w:hAnsi="Arial" w:cs="Arial"/>
          <w:sz w:val="24"/>
          <w:szCs w:val="24"/>
          <w:lang w:val="en-US"/>
        </w:rPr>
        <w:t>d</w:t>
      </w:r>
      <w:r w:rsidR="00541D89" w:rsidRPr="00AD7EDC">
        <w:rPr>
          <w:rFonts w:ascii="Arial" w:hAnsi="Arial" w:cs="Arial"/>
          <w:sz w:val="24"/>
          <w:szCs w:val="24"/>
          <w:lang w:val="en-US"/>
        </w:rPr>
        <w:t xml:space="preserve"> in the culture media </w:t>
      </w:r>
      <w:r w:rsidR="00871E36" w:rsidRPr="00AD7EDC">
        <w:rPr>
          <w:rFonts w:ascii="Arial" w:hAnsi="Arial" w:cs="Arial"/>
          <w:sz w:val="24"/>
          <w:szCs w:val="24"/>
          <w:lang w:val="en-US"/>
        </w:rPr>
        <w:t>with</w:t>
      </w:r>
      <w:r w:rsidR="00541D89" w:rsidRPr="00AD7EDC">
        <w:rPr>
          <w:rFonts w:ascii="Arial" w:hAnsi="Arial" w:cs="Arial"/>
          <w:sz w:val="24"/>
          <w:szCs w:val="24"/>
          <w:lang w:val="en-US"/>
        </w:rPr>
        <w:t xml:space="preserve"> similar </w:t>
      </w:r>
      <w:r w:rsidR="00871E36" w:rsidRPr="00AD7EDC">
        <w:rPr>
          <w:rFonts w:ascii="Arial" w:hAnsi="Arial" w:cs="Arial"/>
          <w:sz w:val="24"/>
          <w:szCs w:val="24"/>
          <w:lang w:val="en-US"/>
        </w:rPr>
        <w:t xml:space="preserve">kinetics and </w:t>
      </w:r>
      <w:r w:rsidR="00541D89" w:rsidRPr="00AD7EDC">
        <w:rPr>
          <w:rFonts w:ascii="Arial" w:hAnsi="Arial" w:cs="Arial"/>
          <w:sz w:val="24"/>
          <w:szCs w:val="24"/>
          <w:lang w:val="en-US"/>
        </w:rPr>
        <w:t>quantities as observed for the WT</w:t>
      </w:r>
      <w:r w:rsidR="000E2A85" w:rsidRPr="00AD7EDC">
        <w:rPr>
          <w:rFonts w:ascii="Arial" w:hAnsi="Arial" w:cs="Arial"/>
          <w:sz w:val="24"/>
          <w:szCs w:val="24"/>
          <w:lang w:val="en-US"/>
        </w:rPr>
        <w:t xml:space="preserve"> (Fig. 3B</w:t>
      </w:r>
      <w:r w:rsidR="00055461">
        <w:rPr>
          <w:rFonts w:ascii="Arial" w:hAnsi="Arial" w:cs="Arial"/>
          <w:sz w:val="24"/>
          <w:szCs w:val="24"/>
          <w:lang w:val="en-US"/>
        </w:rPr>
        <w:t>,</w:t>
      </w:r>
      <w:r w:rsidR="00C03D33" w:rsidRPr="00AD7EDC">
        <w:rPr>
          <w:rFonts w:ascii="Arial" w:hAnsi="Arial" w:cs="Arial"/>
          <w:sz w:val="24"/>
          <w:szCs w:val="24"/>
          <w:lang w:val="en-US"/>
        </w:rPr>
        <w:t xml:space="preserve"> 6B</w:t>
      </w:r>
      <w:r w:rsidR="00055461">
        <w:rPr>
          <w:rFonts w:ascii="Arial" w:hAnsi="Arial" w:cs="Arial"/>
          <w:sz w:val="24"/>
          <w:szCs w:val="24"/>
          <w:lang w:val="en-US"/>
        </w:rPr>
        <w:t xml:space="preserve"> </w:t>
      </w:r>
      <w:r w:rsidR="00340F7A">
        <w:rPr>
          <w:rFonts w:ascii="Arial" w:hAnsi="Arial" w:cs="Arial"/>
          <w:sz w:val="24"/>
          <w:szCs w:val="24"/>
          <w:lang w:val="en-US"/>
        </w:rPr>
        <w:t xml:space="preserve">and </w:t>
      </w:r>
      <w:r w:rsidR="00884F01">
        <w:rPr>
          <w:rFonts w:ascii="Arial" w:hAnsi="Arial" w:cs="Arial"/>
          <w:sz w:val="24"/>
          <w:szCs w:val="24"/>
          <w:lang w:val="en-US"/>
        </w:rPr>
        <w:t>6</w:t>
      </w:r>
      <w:r w:rsidR="00884F01" w:rsidRPr="00055461">
        <w:rPr>
          <w:rFonts w:ascii="Arial" w:hAnsi="Arial" w:cs="Arial"/>
          <w:color w:val="000000" w:themeColor="text1"/>
          <w:sz w:val="24"/>
          <w:szCs w:val="24"/>
          <w:lang w:val="en-US"/>
        </w:rPr>
        <w:t>C</w:t>
      </w:r>
      <w:r w:rsidR="00C91E55" w:rsidRPr="00AD7EDC">
        <w:rPr>
          <w:rFonts w:ascii="Arial" w:hAnsi="Arial" w:cs="Arial"/>
          <w:sz w:val="24"/>
          <w:szCs w:val="24"/>
          <w:lang w:val="en-US"/>
        </w:rPr>
        <w:t>)</w:t>
      </w:r>
      <w:r w:rsidR="00541D89" w:rsidRPr="00AD7EDC">
        <w:rPr>
          <w:rFonts w:ascii="Arial" w:hAnsi="Arial" w:cs="Arial"/>
          <w:sz w:val="24"/>
          <w:szCs w:val="24"/>
          <w:lang w:val="en-US"/>
        </w:rPr>
        <w:t xml:space="preserve">. These results </w:t>
      </w:r>
      <w:r w:rsidR="00065BE7" w:rsidRPr="00AD7EDC">
        <w:rPr>
          <w:rFonts w:ascii="Arial" w:hAnsi="Arial" w:cs="Arial"/>
          <w:sz w:val="24"/>
          <w:szCs w:val="24"/>
          <w:lang w:val="en-US"/>
        </w:rPr>
        <w:t xml:space="preserve">confirm that the </w:t>
      </w:r>
      <w:r w:rsidR="00541D89" w:rsidRPr="00AD7EDC">
        <w:rPr>
          <w:rFonts w:ascii="Arial" w:hAnsi="Arial" w:cs="Arial"/>
          <w:sz w:val="24"/>
          <w:szCs w:val="24"/>
          <w:lang w:val="en-US"/>
        </w:rPr>
        <w:t xml:space="preserve">N-VP2 termini and their distal serine </w:t>
      </w:r>
      <w:proofErr w:type="spellStart"/>
      <w:r w:rsidR="00541D89" w:rsidRPr="00AD7EDC">
        <w:rPr>
          <w:rFonts w:ascii="Arial" w:hAnsi="Arial" w:cs="Arial"/>
          <w:sz w:val="24"/>
          <w:szCs w:val="24"/>
          <w:lang w:val="en-US"/>
        </w:rPr>
        <w:t>phosphorylations</w:t>
      </w:r>
      <w:proofErr w:type="spellEnd"/>
      <w:r w:rsidR="00541D89" w:rsidRPr="00AD7EDC">
        <w:rPr>
          <w:rFonts w:ascii="Arial" w:hAnsi="Arial" w:cs="Arial"/>
          <w:sz w:val="24"/>
          <w:szCs w:val="24"/>
          <w:lang w:val="en-US"/>
        </w:rPr>
        <w:t xml:space="preserve"> </w:t>
      </w:r>
      <w:r w:rsidR="00065BE7" w:rsidRPr="00AD7EDC">
        <w:rPr>
          <w:rFonts w:ascii="Arial" w:hAnsi="Arial" w:cs="Arial"/>
          <w:sz w:val="24"/>
          <w:szCs w:val="24"/>
          <w:lang w:val="en-US"/>
        </w:rPr>
        <w:t xml:space="preserve">are not key players </w:t>
      </w:r>
      <w:r w:rsidR="00541D89" w:rsidRPr="00AD7EDC">
        <w:rPr>
          <w:rFonts w:ascii="Arial" w:hAnsi="Arial" w:cs="Arial"/>
          <w:sz w:val="24"/>
          <w:szCs w:val="24"/>
          <w:lang w:val="en-US"/>
        </w:rPr>
        <w:t xml:space="preserve">in </w:t>
      </w:r>
      <w:r w:rsidR="00065BE7" w:rsidRPr="00AD7EDC">
        <w:rPr>
          <w:rFonts w:ascii="Arial" w:hAnsi="Arial" w:cs="Arial"/>
          <w:sz w:val="24"/>
          <w:szCs w:val="24"/>
          <w:lang w:val="en-US"/>
        </w:rPr>
        <w:t xml:space="preserve">virus </w:t>
      </w:r>
      <w:r w:rsidR="00541D89" w:rsidRPr="00AD7EDC">
        <w:rPr>
          <w:rFonts w:ascii="Arial" w:hAnsi="Arial" w:cs="Arial"/>
          <w:sz w:val="24"/>
          <w:szCs w:val="24"/>
          <w:lang w:val="en-US"/>
        </w:rPr>
        <w:t xml:space="preserve">egress. </w:t>
      </w:r>
      <w:r w:rsidR="00065BE7" w:rsidRPr="00AD7EDC">
        <w:rPr>
          <w:rFonts w:ascii="Arial" w:hAnsi="Arial" w:cs="Arial"/>
          <w:sz w:val="24"/>
          <w:szCs w:val="24"/>
          <w:lang w:val="en-US"/>
        </w:rPr>
        <w:t xml:space="preserve">Parvoviruses display a high mutation rate comparable to RNA viruses </w:t>
      </w:r>
      <w:r w:rsidR="00065BE7" w:rsidRPr="00AD7EDC">
        <w:rPr>
          <w:rFonts w:ascii="Arial" w:hAnsi="Arial" w:cs="Arial"/>
          <w:sz w:val="24"/>
          <w:szCs w:val="24"/>
          <w:lang w:val="en-US"/>
        </w:rPr>
        <w:fldChar w:fldCharType="begin">
          <w:fldData xml:space="preserve">PEVuZE5vdGU+PENpdGU+PEF1dGhvcj5TaGFja2VsdG9uPC9BdXRob3I+PFllYXI+MjAwNjwvWWVh
cj48UmVjTnVtPjkzPC9SZWNOdW0+PERpc3BsYXlUZXh0Pig0MywgNDQpPC9EaXNwbGF5VGV4dD48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PEVuZE5vdGU+PENpdGU+PEF1dGhvcj5TaGFja2VsdG9uPC9BdXRob3I+PFllYXI+MjAwNjwvWWVh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00065BE7" w:rsidRPr="00AD7EDC">
        <w:rPr>
          <w:rFonts w:ascii="Arial" w:hAnsi="Arial" w:cs="Arial"/>
          <w:sz w:val="24"/>
          <w:szCs w:val="24"/>
          <w:lang w:val="en-US"/>
        </w:rPr>
      </w:r>
      <w:r w:rsidR="00065BE7"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43" w:tooltip="Shackelton, 2006 #93" w:history="1">
        <w:r w:rsidR="00C11952">
          <w:rPr>
            <w:rFonts w:ascii="Arial" w:hAnsi="Arial" w:cs="Arial"/>
            <w:noProof/>
            <w:sz w:val="24"/>
            <w:szCs w:val="24"/>
            <w:lang w:val="en-US"/>
          </w:rPr>
          <w:t>43</w:t>
        </w:r>
      </w:hyperlink>
      <w:r w:rsidR="00F06352">
        <w:rPr>
          <w:rFonts w:ascii="Arial" w:hAnsi="Arial" w:cs="Arial"/>
          <w:noProof/>
          <w:sz w:val="24"/>
          <w:szCs w:val="24"/>
          <w:lang w:val="en-US"/>
        </w:rPr>
        <w:t xml:space="preserve">, </w:t>
      </w:r>
      <w:hyperlink w:anchor="_ENREF_44" w:tooltip="Shackelton, 2005 #94" w:history="1">
        <w:r w:rsidR="00C11952">
          <w:rPr>
            <w:rFonts w:ascii="Arial" w:hAnsi="Arial" w:cs="Arial"/>
            <w:noProof/>
            <w:sz w:val="24"/>
            <w:szCs w:val="24"/>
            <w:lang w:val="en-US"/>
          </w:rPr>
          <w:t>44</w:t>
        </w:r>
      </w:hyperlink>
      <w:r w:rsidR="00F06352">
        <w:rPr>
          <w:rFonts w:ascii="Arial" w:hAnsi="Arial" w:cs="Arial"/>
          <w:noProof/>
          <w:sz w:val="24"/>
          <w:szCs w:val="24"/>
          <w:lang w:val="en-US"/>
        </w:rPr>
        <w:t>)</w:t>
      </w:r>
      <w:r w:rsidR="00065BE7" w:rsidRPr="00AD7EDC">
        <w:rPr>
          <w:rFonts w:ascii="Arial" w:hAnsi="Arial" w:cs="Arial"/>
          <w:sz w:val="24"/>
          <w:szCs w:val="24"/>
          <w:lang w:val="en-US"/>
        </w:rPr>
        <w:fldChar w:fldCharType="end"/>
      </w:r>
      <w:r w:rsidR="00065BE7" w:rsidRPr="00AD7EDC">
        <w:rPr>
          <w:rFonts w:ascii="Arial" w:hAnsi="Arial" w:cs="Arial"/>
          <w:sz w:val="24"/>
          <w:szCs w:val="24"/>
          <w:lang w:val="en-US"/>
        </w:rPr>
        <w:t>. Accordingly, genetic substitutions that interfere with crucial stages of the viral life cycle re</w:t>
      </w:r>
      <w:r w:rsidR="00AE1760" w:rsidRPr="00AD7EDC">
        <w:rPr>
          <w:rFonts w:ascii="Arial" w:hAnsi="Arial" w:cs="Arial"/>
          <w:sz w:val="24"/>
          <w:szCs w:val="24"/>
          <w:lang w:val="en-US"/>
        </w:rPr>
        <w:t>sult</w:t>
      </w:r>
      <w:r w:rsidR="00065BE7" w:rsidRPr="00AD7EDC">
        <w:rPr>
          <w:rFonts w:ascii="Arial" w:hAnsi="Arial" w:cs="Arial"/>
          <w:sz w:val="24"/>
          <w:szCs w:val="24"/>
          <w:lang w:val="en-US"/>
        </w:rPr>
        <w:t xml:space="preserve"> in reversions after only a few rounds of infections. The distal S/G substitutions in N-VP2 were highly stable and </w:t>
      </w:r>
      <w:r w:rsidR="00541D89" w:rsidRPr="00AD7EDC">
        <w:rPr>
          <w:rFonts w:ascii="Arial" w:hAnsi="Arial" w:cs="Arial"/>
          <w:sz w:val="24"/>
          <w:szCs w:val="24"/>
          <w:lang w:val="en-US"/>
        </w:rPr>
        <w:t xml:space="preserve">no genetic reversions were observed </w:t>
      </w:r>
      <w:r w:rsidR="00065BE7" w:rsidRPr="00AD7EDC">
        <w:rPr>
          <w:rFonts w:ascii="Arial" w:hAnsi="Arial" w:cs="Arial"/>
          <w:sz w:val="24"/>
          <w:szCs w:val="24"/>
          <w:lang w:val="en-US"/>
        </w:rPr>
        <w:t>following several passages</w:t>
      </w:r>
      <w:r w:rsidR="00C91E55" w:rsidRPr="00AD7EDC">
        <w:rPr>
          <w:rFonts w:ascii="Arial" w:hAnsi="Arial" w:cs="Arial"/>
          <w:sz w:val="24"/>
          <w:szCs w:val="24"/>
          <w:lang w:val="en-US"/>
        </w:rPr>
        <w:t xml:space="preserve"> (data not shown)</w:t>
      </w:r>
      <w:r w:rsidR="00541D89" w:rsidRPr="00AD7EDC">
        <w:rPr>
          <w:rFonts w:ascii="Arial" w:hAnsi="Arial" w:cs="Arial"/>
          <w:sz w:val="24"/>
          <w:szCs w:val="24"/>
          <w:lang w:val="en-US"/>
        </w:rPr>
        <w:t xml:space="preserve">.  </w:t>
      </w:r>
      <w:r w:rsidR="00511044" w:rsidRPr="00AD7EDC">
        <w:rPr>
          <w:rFonts w:ascii="Arial" w:hAnsi="Arial" w:cs="Arial"/>
          <w:sz w:val="24"/>
          <w:szCs w:val="24"/>
          <w:lang w:val="en-US"/>
        </w:rPr>
        <w:t>In agreement with our findings, a deletion of seven amino acids within the sequence of N-VP2 with the i</w:t>
      </w:r>
      <w:r w:rsidR="00511044" w:rsidRPr="00AD7EDC">
        <w:rPr>
          <w:rFonts w:ascii="Arial" w:hAnsi="Arial" w:cs="Arial"/>
          <w:sz w:val="24"/>
          <w:szCs w:val="24"/>
          <w:lang w:val="en-US"/>
        </w:rPr>
        <w:t>n</w:t>
      </w:r>
      <w:r w:rsidR="00511044" w:rsidRPr="00AD7EDC">
        <w:rPr>
          <w:rFonts w:ascii="Arial" w:hAnsi="Arial" w:cs="Arial"/>
          <w:sz w:val="24"/>
          <w:szCs w:val="24"/>
          <w:lang w:val="en-US"/>
        </w:rPr>
        <w:t xml:space="preserve">tention to disturb its function did not affect egress of progeny particles. </w:t>
      </w:r>
      <w:r w:rsidR="002D7DE8">
        <w:rPr>
          <w:rFonts w:ascii="Arial" w:hAnsi="Arial" w:cs="Arial"/>
          <w:sz w:val="24"/>
          <w:szCs w:val="24"/>
          <w:lang w:val="en-US"/>
        </w:rPr>
        <w:t>However,</w:t>
      </w:r>
      <w:r w:rsidR="00511044" w:rsidRPr="00632856">
        <w:rPr>
          <w:rFonts w:ascii="Arial" w:hAnsi="Arial" w:cs="Arial"/>
          <w:color w:val="984806" w:themeColor="accent6" w:themeShade="80"/>
          <w:sz w:val="24"/>
          <w:szCs w:val="24"/>
          <w:lang w:val="en-US"/>
        </w:rPr>
        <w:t xml:space="preserve"> this truncation </w:t>
      </w:r>
      <w:r w:rsidR="00F103C4">
        <w:rPr>
          <w:rFonts w:ascii="Arial" w:hAnsi="Arial" w:cs="Arial"/>
          <w:color w:val="984806" w:themeColor="accent6" w:themeShade="80"/>
          <w:sz w:val="24"/>
          <w:szCs w:val="24"/>
          <w:lang w:val="en-US"/>
        </w:rPr>
        <w:t>caused a retarded entry</w:t>
      </w:r>
      <w:r w:rsidR="009A43F4" w:rsidRPr="00632856">
        <w:rPr>
          <w:rFonts w:ascii="Arial" w:hAnsi="Arial" w:cs="Arial"/>
          <w:color w:val="984806" w:themeColor="accent6" w:themeShade="80"/>
          <w:sz w:val="24"/>
          <w:szCs w:val="24"/>
          <w:lang w:val="en-US"/>
        </w:rPr>
        <w:t xml:space="preserve">, </w:t>
      </w:r>
      <w:r w:rsidR="002D7DE8">
        <w:rPr>
          <w:rFonts w:ascii="Arial" w:hAnsi="Arial" w:cs="Arial"/>
          <w:color w:val="984806" w:themeColor="accent6" w:themeShade="80"/>
          <w:sz w:val="24"/>
          <w:szCs w:val="24"/>
          <w:lang w:val="en-US"/>
        </w:rPr>
        <w:t>leading to</w:t>
      </w:r>
      <w:r w:rsidR="009A43F4" w:rsidRPr="00632856">
        <w:rPr>
          <w:rFonts w:ascii="Arial" w:hAnsi="Arial" w:cs="Arial"/>
          <w:color w:val="984806" w:themeColor="accent6" w:themeShade="80"/>
          <w:sz w:val="24"/>
          <w:szCs w:val="24"/>
          <w:lang w:val="en-US"/>
        </w:rPr>
        <w:t xml:space="preserve"> </w:t>
      </w:r>
      <w:r w:rsidR="00511044" w:rsidRPr="00632856">
        <w:rPr>
          <w:rFonts w:ascii="Arial" w:hAnsi="Arial" w:cs="Arial"/>
          <w:color w:val="984806" w:themeColor="accent6" w:themeShade="80"/>
          <w:sz w:val="24"/>
          <w:szCs w:val="24"/>
          <w:lang w:val="en-US"/>
        </w:rPr>
        <w:t xml:space="preserve">a delayed </w:t>
      </w:r>
      <w:r w:rsidR="009A43F4" w:rsidRPr="00632856">
        <w:rPr>
          <w:rFonts w:ascii="Arial" w:hAnsi="Arial" w:cs="Arial"/>
          <w:color w:val="984806" w:themeColor="accent6" w:themeShade="80"/>
          <w:sz w:val="24"/>
          <w:szCs w:val="24"/>
          <w:lang w:val="en-US"/>
        </w:rPr>
        <w:t>progeny egress</w:t>
      </w:r>
      <w:r w:rsidR="002D7DE8">
        <w:rPr>
          <w:rFonts w:ascii="Arial" w:hAnsi="Arial" w:cs="Arial"/>
          <w:color w:val="984806" w:themeColor="accent6" w:themeShade="80"/>
          <w:sz w:val="24"/>
          <w:szCs w:val="24"/>
          <w:lang w:val="en-US"/>
        </w:rPr>
        <w:t>. Additiona</w:t>
      </w:r>
      <w:r w:rsidR="002D7DE8">
        <w:rPr>
          <w:rFonts w:ascii="Arial" w:hAnsi="Arial" w:cs="Arial"/>
          <w:color w:val="984806" w:themeColor="accent6" w:themeShade="80"/>
          <w:sz w:val="24"/>
          <w:szCs w:val="24"/>
          <w:lang w:val="en-US"/>
        </w:rPr>
        <w:t>l</w:t>
      </w:r>
      <w:r w:rsidR="002D7DE8">
        <w:rPr>
          <w:rFonts w:ascii="Arial" w:hAnsi="Arial" w:cs="Arial"/>
          <w:color w:val="984806" w:themeColor="accent6" w:themeShade="80"/>
          <w:sz w:val="24"/>
          <w:szCs w:val="24"/>
          <w:lang w:val="en-US"/>
        </w:rPr>
        <w:t>ly, this mutant showed a lower</w:t>
      </w:r>
      <w:r w:rsidR="009A43F4" w:rsidRPr="00632856">
        <w:rPr>
          <w:rFonts w:ascii="Arial" w:hAnsi="Arial" w:cs="Arial"/>
          <w:color w:val="984806" w:themeColor="accent6" w:themeShade="80"/>
          <w:sz w:val="24"/>
          <w:szCs w:val="24"/>
          <w:lang w:val="en-US"/>
        </w:rPr>
        <w:t xml:space="preserve"> cytotoxic</w:t>
      </w:r>
      <w:r w:rsidR="002D7DE8">
        <w:rPr>
          <w:rFonts w:ascii="Arial" w:hAnsi="Arial" w:cs="Arial"/>
          <w:color w:val="984806" w:themeColor="accent6" w:themeShade="80"/>
          <w:sz w:val="24"/>
          <w:szCs w:val="24"/>
          <w:lang w:val="en-US"/>
        </w:rPr>
        <w:t xml:space="preserve"> effect</w:t>
      </w:r>
      <w:r w:rsidR="009A43F4" w:rsidRPr="00632856">
        <w:rPr>
          <w:rFonts w:ascii="Arial" w:hAnsi="Arial" w:cs="Arial"/>
          <w:color w:val="984806" w:themeColor="accent6" w:themeShade="80"/>
          <w:sz w:val="24"/>
          <w:szCs w:val="24"/>
          <w:lang w:val="en-US"/>
        </w:rPr>
        <w:t xml:space="preserve"> </w:t>
      </w:r>
      <w:r w:rsidR="009A43F4" w:rsidRPr="00632856">
        <w:rPr>
          <w:rFonts w:ascii="Arial" w:hAnsi="Arial" w:cs="Arial"/>
          <w:color w:val="984806" w:themeColor="accent6" w:themeShade="80"/>
          <w:sz w:val="24"/>
          <w:szCs w:val="24"/>
          <w:lang w:val="en-US"/>
        </w:rPr>
        <w:fldChar w:fldCharType="begin"/>
      </w:r>
      <w:r w:rsidR="00F06352">
        <w:rPr>
          <w:rFonts w:ascii="Arial" w:hAnsi="Arial" w:cs="Arial"/>
          <w:color w:val="984806" w:themeColor="accent6" w:themeShade="80"/>
          <w:sz w:val="24"/>
          <w:szCs w:val="24"/>
          <w:lang w:val="en-US"/>
        </w:rPr>
        <w:instrText xml:space="preserve"> ADDIN EN.CITE &lt;EndNote&gt;&lt;Cite&gt;&lt;Author&gt;Tullis&lt;/Author&gt;&lt;Year&gt;1992&lt;/Year&gt;&lt;RecNum&gt;91&lt;/RecNum&gt;&lt;DisplayText&gt;(56)&lt;/DisplayText&gt;&lt;record&gt;&lt;rec-number&gt;91&lt;/rec-number&gt;&lt;foreign-keys&gt;&lt;key app="EN" db-id="p9a95ada2x9dfketax5psfv72w29ssrpedff"&gt;91&lt;/key&gt;&lt;/foreign-keys&gt;&lt;ref-type name="Journal Article"&gt;17&lt;/ref-type&gt;&lt;contributors&gt;&lt;authors&gt;&lt;author&gt;Tullis, G. E.&lt;/author&gt;&lt;author&gt;Burger, L. R.&lt;/author&gt;&lt;author&gt;Pintel, D. J.&lt;/author&gt;&lt;/authors&gt;&lt;/contributors&gt;&lt;auth-address&gt;Univ Missouri,Sch Med,Dept Molec Microbiol &amp;amp; Immunol,Columbia,Mo 65212&lt;/auth-address&gt;&lt;titles&gt;&lt;title&gt;The Trypsin-Sensitive Rver Domain in the Capsid Proteins of Minute Virus of Mice Is Required for Efficient Cell Binding and Viral-Infection but Not for Proteolytic Processing Invivo&lt;/title&gt;&lt;secondary-title&gt;Virology&lt;/secondary-title&gt;&lt;alt-title&gt;Virology&lt;/alt-title&gt;&lt;/titles&gt;&lt;periodical&gt;&lt;full-title&gt;Virology&lt;/full-title&gt;&lt;abbr-1&gt;Virology&lt;/abbr-1&gt;&lt;/periodical&gt;&lt;alt-periodical&gt;&lt;full-title&gt;Virology&lt;/full-title&gt;&lt;abbr-1&gt;Virology&lt;/abbr-1&gt;&lt;/alt-periodical&gt;&lt;pages&gt;846-857&lt;/pages&gt;&lt;volume&gt;191&lt;/volume&gt;&lt;number&gt;2&lt;/number&gt;&lt;keywords&gt;&lt;keyword&gt;adeno-associated virus&lt;/keyword&gt;&lt;keyword&gt;autonomous parvovirus&lt;/keyword&gt;&lt;keyword&gt;nucleotide-sequence&lt;/keyword&gt;&lt;keyword&gt;genome organization&lt;/keyword&gt;&lt;keyword&gt;structural polypeptides&lt;/keyword&gt;&lt;keyword&gt;canine parvovirus&lt;/keyword&gt;&lt;keyword&gt;DNA-sequence&lt;/keyword&gt;&lt;keyword&gt;replication&lt;/keyword&gt;&lt;keyword&gt;mutants&lt;/keyword&gt;&lt;keyword&gt;h-1&lt;/keyword&gt;&lt;/keywords&gt;&lt;dates&gt;&lt;year&gt;1992&lt;/year&gt;&lt;pub-dates&gt;&lt;date&gt;Dec&lt;/date&gt;&lt;/pub-dates&gt;&lt;/dates&gt;&lt;isbn&gt;0042-6822&lt;/isbn&gt;&lt;accession-num&gt;ISI:A1992JZ98700033&lt;/accession-num&gt;&lt;urls&gt;&lt;related-urls&gt;&lt;url&gt;&amp;lt;Go to ISI&amp;gt;://A1992JZ98700033&lt;/url&gt;&lt;/related-urls&gt;&lt;/urls&gt;&lt;electronic-resource-num&gt;Doi 10.1016/0042-6822(92)90260-V&lt;/electronic-resource-num&gt;&lt;language&gt;English&lt;/language&gt;&lt;/record&gt;&lt;/Cite&gt;&lt;/EndNote&gt;</w:instrText>
      </w:r>
      <w:r w:rsidR="009A43F4" w:rsidRPr="00632856">
        <w:rPr>
          <w:rFonts w:ascii="Arial" w:hAnsi="Arial" w:cs="Arial"/>
          <w:color w:val="984806" w:themeColor="accent6" w:themeShade="80"/>
          <w:sz w:val="24"/>
          <w:szCs w:val="24"/>
          <w:lang w:val="en-US"/>
        </w:rPr>
        <w:fldChar w:fldCharType="separate"/>
      </w:r>
      <w:r w:rsidR="00F06352">
        <w:rPr>
          <w:rFonts w:ascii="Arial" w:hAnsi="Arial" w:cs="Arial"/>
          <w:noProof/>
          <w:color w:val="984806" w:themeColor="accent6" w:themeShade="80"/>
          <w:sz w:val="24"/>
          <w:szCs w:val="24"/>
          <w:lang w:val="en-US"/>
        </w:rPr>
        <w:t>(</w:t>
      </w:r>
      <w:hyperlink w:anchor="_ENREF_56" w:tooltip="Tullis, 1992 #400" w:history="1">
        <w:r w:rsidR="00C11952">
          <w:rPr>
            <w:rFonts w:ascii="Arial" w:hAnsi="Arial" w:cs="Arial"/>
            <w:noProof/>
            <w:color w:val="984806" w:themeColor="accent6" w:themeShade="80"/>
            <w:sz w:val="24"/>
            <w:szCs w:val="24"/>
            <w:lang w:val="en-US"/>
          </w:rPr>
          <w:t>56</w:t>
        </w:r>
      </w:hyperlink>
      <w:r w:rsidR="00F06352">
        <w:rPr>
          <w:rFonts w:ascii="Arial" w:hAnsi="Arial" w:cs="Arial"/>
          <w:noProof/>
          <w:color w:val="984806" w:themeColor="accent6" w:themeShade="80"/>
          <w:sz w:val="24"/>
          <w:szCs w:val="24"/>
          <w:lang w:val="en-US"/>
        </w:rPr>
        <w:t>)</w:t>
      </w:r>
      <w:r w:rsidR="009A43F4" w:rsidRPr="00632856">
        <w:rPr>
          <w:rFonts w:ascii="Arial" w:hAnsi="Arial" w:cs="Arial"/>
          <w:color w:val="984806" w:themeColor="accent6" w:themeShade="80"/>
          <w:sz w:val="24"/>
          <w:szCs w:val="24"/>
          <w:lang w:val="en-US"/>
        </w:rPr>
        <w:fldChar w:fldCharType="end"/>
      </w:r>
      <w:r w:rsidR="009A43F4" w:rsidRPr="00632856">
        <w:rPr>
          <w:rFonts w:ascii="Arial" w:hAnsi="Arial" w:cs="Arial"/>
          <w:color w:val="984806" w:themeColor="accent6" w:themeShade="80"/>
          <w:sz w:val="24"/>
          <w:szCs w:val="24"/>
          <w:lang w:val="en-US"/>
        </w:rPr>
        <w:t>.</w:t>
      </w:r>
      <w:r w:rsidR="00632856" w:rsidRPr="00632856">
        <w:rPr>
          <w:rFonts w:ascii="Arial" w:hAnsi="Arial" w:cs="Arial"/>
          <w:color w:val="984806" w:themeColor="accent6" w:themeShade="80"/>
          <w:sz w:val="24"/>
          <w:szCs w:val="24"/>
          <w:lang w:val="en-US"/>
        </w:rPr>
        <w:t xml:space="preserve"> </w:t>
      </w:r>
      <w:r w:rsidR="00270D0E">
        <w:rPr>
          <w:rFonts w:ascii="Arial" w:hAnsi="Arial" w:cs="Arial"/>
          <w:color w:val="984806" w:themeColor="accent6" w:themeShade="80"/>
          <w:sz w:val="24"/>
          <w:szCs w:val="24"/>
          <w:lang w:val="en-US"/>
        </w:rPr>
        <w:t>MVM infection is reported to i</w:t>
      </w:r>
      <w:r w:rsidR="00270D0E">
        <w:rPr>
          <w:rFonts w:ascii="Arial" w:hAnsi="Arial" w:cs="Arial"/>
          <w:color w:val="984806" w:themeColor="accent6" w:themeShade="80"/>
          <w:sz w:val="24"/>
          <w:szCs w:val="24"/>
          <w:lang w:val="en-US"/>
        </w:rPr>
        <w:t>n</w:t>
      </w:r>
      <w:r w:rsidR="00270D0E">
        <w:rPr>
          <w:rFonts w:ascii="Arial" w:hAnsi="Arial" w:cs="Arial"/>
          <w:color w:val="984806" w:themeColor="accent6" w:themeShade="80"/>
          <w:sz w:val="24"/>
          <w:szCs w:val="24"/>
          <w:lang w:val="en-US"/>
        </w:rPr>
        <w:t>duce dramatic changes to the cytoskeleton of the host cell resulting in cell round</w:t>
      </w:r>
      <w:r w:rsidR="002D7DE8">
        <w:rPr>
          <w:rFonts w:ascii="Arial" w:hAnsi="Arial" w:cs="Arial"/>
          <w:color w:val="984806" w:themeColor="accent6" w:themeShade="80"/>
          <w:sz w:val="24"/>
          <w:szCs w:val="24"/>
          <w:lang w:val="en-US"/>
        </w:rPr>
        <w:t xml:space="preserve">ing and detachment, </w:t>
      </w:r>
      <w:r w:rsidR="00270D0E">
        <w:rPr>
          <w:rFonts w:ascii="Arial" w:hAnsi="Arial" w:cs="Arial"/>
          <w:color w:val="984806" w:themeColor="accent6" w:themeShade="80"/>
          <w:sz w:val="24"/>
          <w:szCs w:val="24"/>
          <w:lang w:val="en-US"/>
        </w:rPr>
        <w:t xml:space="preserve">culminating in lysis and </w:t>
      </w:r>
      <w:r w:rsidR="002D7DE8">
        <w:rPr>
          <w:rFonts w:ascii="Arial" w:hAnsi="Arial" w:cs="Arial"/>
          <w:color w:val="984806" w:themeColor="accent6" w:themeShade="80"/>
          <w:sz w:val="24"/>
          <w:szCs w:val="24"/>
          <w:lang w:val="en-US"/>
        </w:rPr>
        <w:t xml:space="preserve">passive </w:t>
      </w:r>
      <w:r w:rsidR="00270D0E">
        <w:rPr>
          <w:rFonts w:ascii="Arial" w:hAnsi="Arial" w:cs="Arial"/>
          <w:color w:val="984806" w:themeColor="accent6" w:themeShade="80"/>
          <w:sz w:val="24"/>
          <w:szCs w:val="24"/>
          <w:lang w:val="en-US"/>
        </w:rPr>
        <w:t>progeny virus release</w:t>
      </w:r>
      <w:r w:rsidR="00F06352">
        <w:rPr>
          <w:rFonts w:ascii="Arial" w:hAnsi="Arial" w:cs="Arial"/>
          <w:color w:val="984806" w:themeColor="accent6" w:themeShade="80"/>
          <w:sz w:val="24"/>
          <w:szCs w:val="24"/>
          <w:lang w:val="en-US"/>
        </w:rPr>
        <w:t xml:space="preserve"> </w:t>
      </w:r>
      <w:r w:rsidR="00F06352">
        <w:rPr>
          <w:rFonts w:ascii="Arial" w:hAnsi="Arial" w:cs="Arial"/>
          <w:color w:val="984806" w:themeColor="accent6" w:themeShade="80"/>
          <w:sz w:val="24"/>
          <w:szCs w:val="24"/>
          <w:lang w:val="en-US"/>
        </w:rPr>
        <w:fldChar w:fldCharType="begin">
          <w:fldData xml:space="preserve">PEVuZE5vdGU+PENpdGU+PEF1dGhvcj5OdWVzY2g8L0F1dGhvcj48WWVhcj4yMDA1PC9ZZWFyPjxS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</w:fldData>
        </w:fldChar>
      </w:r>
      <w:r w:rsidR="00F06352">
        <w:rPr>
          <w:rFonts w:ascii="Arial" w:hAnsi="Arial" w:cs="Arial"/>
          <w:color w:val="984806" w:themeColor="accent6" w:themeShade="80"/>
          <w:sz w:val="24"/>
          <w:szCs w:val="24"/>
          <w:lang w:val="en-US"/>
        </w:rPr>
        <w:instrText xml:space="preserve"> ADDIN EN.CITE </w:instrText>
      </w:r>
      <w:r w:rsidR="00F06352">
        <w:rPr>
          <w:rFonts w:ascii="Arial" w:hAnsi="Arial" w:cs="Arial"/>
          <w:color w:val="984806" w:themeColor="accent6" w:themeShade="80"/>
          <w:sz w:val="24"/>
          <w:szCs w:val="24"/>
          <w:lang w:val="en-US"/>
        </w:rPr>
        <w:fldChar w:fldCharType="begin">
          <w:fldData xml:space="preserve">PEVuZE5vdGU+PENpdGU+PEF1dGhvcj5OdWVzY2g8L0F1dGhvcj48WWVhcj4yMDA1PC9ZZWFyPjxS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</w:fldData>
        </w:fldChar>
      </w:r>
      <w:r w:rsidR="00F06352">
        <w:rPr>
          <w:rFonts w:ascii="Arial" w:hAnsi="Arial" w:cs="Arial"/>
          <w:color w:val="984806" w:themeColor="accent6" w:themeShade="80"/>
          <w:sz w:val="24"/>
          <w:szCs w:val="24"/>
          <w:lang w:val="en-US"/>
        </w:rPr>
        <w:instrText xml:space="preserve"> ADDIN EN.CITE.DATA </w:instrText>
      </w:r>
      <w:r w:rsidR="00F06352">
        <w:rPr>
          <w:rFonts w:ascii="Arial" w:hAnsi="Arial" w:cs="Arial"/>
          <w:color w:val="984806" w:themeColor="accent6" w:themeShade="80"/>
          <w:sz w:val="24"/>
          <w:szCs w:val="24"/>
          <w:lang w:val="en-US"/>
        </w:rPr>
      </w:r>
      <w:r w:rsidR="00F06352">
        <w:rPr>
          <w:rFonts w:ascii="Arial" w:hAnsi="Arial" w:cs="Arial"/>
          <w:color w:val="984806" w:themeColor="accent6" w:themeShade="80"/>
          <w:sz w:val="24"/>
          <w:szCs w:val="24"/>
          <w:lang w:val="en-US"/>
        </w:rPr>
        <w:fldChar w:fldCharType="end"/>
      </w:r>
      <w:r w:rsidR="00F06352">
        <w:rPr>
          <w:rFonts w:ascii="Arial" w:hAnsi="Arial" w:cs="Arial"/>
          <w:color w:val="984806" w:themeColor="accent6" w:themeShade="80"/>
          <w:sz w:val="24"/>
          <w:szCs w:val="24"/>
          <w:lang w:val="en-US"/>
        </w:rPr>
      </w:r>
      <w:r w:rsidR="00F06352">
        <w:rPr>
          <w:rFonts w:ascii="Arial" w:hAnsi="Arial" w:cs="Arial"/>
          <w:color w:val="984806" w:themeColor="accent6" w:themeShade="80"/>
          <w:sz w:val="24"/>
          <w:szCs w:val="24"/>
          <w:lang w:val="en-US"/>
        </w:rPr>
        <w:fldChar w:fldCharType="separate"/>
      </w:r>
      <w:r w:rsidR="00F06352">
        <w:rPr>
          <w:rFonts w:ascii="Arial" w:hAnsi="Arial" w:cs="Arial"/>
          <w:noProof/>
          <w:color w:val="984806" w:themeColor="accent6" w:themeShade="80"/>
          <w:sz w:val="24"/>
          <w:szCs w:val="24"/>
          <w:lang w:val="en-US"/>
        </w:rPr>
        <w:t>(</w:t>
      </w:r>
      <w:hyperlink w:anchor="_ENREF_36" w:tooltip="Nuesch, 2005 #947" w:history="1">
        <w:r w:rsidR="00C11952">
          <w:rPr>
            <w:rFonts w:ascii="Arial" w:hAnsi="Arial" w:cs="Arial"/>
            <w:noProof/>
            <w:color w:val="984806" w:themeColor="accent6" w:themeShade="80"/>
            <w:sz w:val="24"/>
            <w:szCs w:val="24"/>
            <w:lang w:val="en-US"/>
          </w:rPr>
          <w:t>36</w:t>
        </w:r>
      </w:hyperlink>
      <w:r w:rsidR="00F06352">
        <w:rPr>
          <w:rFonts w:ascii="Arial" w:hAnsi="Arial" w:cs="Arial"/>
          <w:noProof/>
          <w:color w:val="984806" w:themeColor="accent6" w:themeShade="80"/>
          <w:sz w:val="24"/>
          <w:szCs w:val="24"/>
          <w:lang w:val="en-US"/>
        </w:rPr>
        <w:t>)</w:t>
      </w:r>
      <w:r w:rsidR="00F06352">
        <w:rPr>
          <w:rFonts w:ascii="Arial" w:hAnsi="Arial" w:cs="Arial"/>
          <w:color w:val="984806" w:themeColor="accent6" w:themeShade="80"/>
          <w:sz w:val="24"/>
          <w:szCs w:val="24"/>
          <w:lang w:val="en-US"/>
        </w:rPr>
        <w:fldChar w:fldCharType="end"/>
      </w:r>
      <w:r w:rsidR="00270D0E">
        <w:rPr>
          <w:rFonts w:ascii="Arial" w:hAnsi="Arial" w:cs="Arial"/>
          <w:color w:val="984806" w:themeColor="accent6" w:themeShade="80"/>
          <w:sz w:val="24"/>
          <w:szCs w:val="24"/>
          <w:lang w:val="en-US"/>
        </w:rPr>
        <w:t xml:space="preserve">. </w:t>
      </w:r>
      <w:r w:rsidR="00632856" w:rsidRPr="00632856">
        <w:rPr>
          <w:rFonts w:ascii="Arial" w:hAnsi="Arial" w:cs="Arial"/>
          <w:color w:val="984806" w:themeColor="accent6" w:themeShade="80"/>
          <w:sz w:val="24"/>
          <w:szCs w:val="24"/>
          <w:lang w:val="en-US"/>
        </w:rPr>
        <w:t xml:space="preserve">The 5SG mutant showed </w:t>
      </w:r>
      <w:r w:rsidR="00D84C39">
        <w:rPr>
          <w:rFonts w:ascii="Arial" w:hAnsi="Arial" w:cs="Arial"/>
          <w:color w:val="984806" w:themeColor="accent6" w:themeShade="80"/>
          <w:sz w:val="24"/>
          <w:szCs w:val="24"/>
          <w:lang w:val="en-US"/>
        </w:rPr>
        <w:t xml:space="preserve">a </w:t>
      </w:r>
      <w:r w:rsidR="00632856" w:rsidRPr="00632856">
        <w:rPr>
          <w:rFonts w:ascii="Arial" w:hAnsi="Arial" w:cs="Arial"/>
          <w:color w:val="984806" w:themeColor="accent6" w:themeShade="80"/>
          <w:sz w:val="24"/>
          <w:szCs w:val="24"/>
          <w:lang w:val="en-US"/>
        </w:rPr>
        <w:t>similar retardation of infection</w:t>
      </w:r>
      <w:r w:rsidR="00927B89">
        <w:rPr>
          <w:rFonts w:ascii="Arial" w:hAnsi="Arial" w:cs="Arial"/>
          <w:color w:val="984806" w:themeColor="accent6" w:themeShade="80"/>
          <w:sz w:val="24"/>
          <w:szCs w:val="24"/>
          <w:lang w:val="en-US"/>
        </w:rPr>
        <w:t>,</w:t>
      </w:r>
      <w:r w:rsidR="00632856" w:rsidRPr="00632856">
        <w:rPr>
          <w:rFonts w:ascii="Arial" w:hAnsi="Arial" w:cs="Arial"/>
          <w:color w:val="984806" w:themeColor="accent6" w:themeShade="80"/>
          <w:sz w:val="24"/>
          <w:szCs w:val="24"/>
          <w:lang w:val="en-US"/>
        </w:rPr>
        <w:t xml:space="preserve"> accompanied by significantly re</w:t>
      </w:r>
      <w:r w:rsidR="00632856">
        <w:rPr>
          <w:rFonts w:ascii="Arial" w:hAnsi="Arial" w:cs="Arial"/>
          <w:color w:val="984806" w:themeColor="accent6" w:themeShade="80"/>
          <w:sz w:val="24"/>
          <w:szCs w:val="24"/>
          <w:lang w:val="en-US"/>
        </w:rPr>
        <w:t>duced morphological alteration</w:t>
      </w:r>
      <w:r w:rsidR="00927B89">
        <w:rPr>
          <w:rFonts w:ascii="Arial" w:hAnsi="Arial" w:cs="Arial"/>
          <w:color w:val="984806" w:themeColor="accent6" w:themeShade="80"/>
          <w:sz w:val="24"/>
          <w:szCs w:val="24"/>
          <w:lang w:val="en-US"/>
        </w:rPr>
        <w:t>s</w:t>
      </w:r>
      <w:r w:rsidR="00632856">
        <w:rPr>
          <w:rFonts w:ascii="Arial" w:hAnsi="Arial" w:cs="Arial"/>
          <w:color w:val="984806" w:themeColor="accent6" w:themeShade="80"/>
          <w:sz w:val="24"/>
          <w:szCs w:val="24"/>
          <w:lang w:val="en-US"/>
        </w:rPr>
        <w:t xml:space="preserve"> to</w:t>
      </w:r>
      <w:r w:rsidR="00632856" w:rsidRPr="00632856">
        <w:rPr>
          <w:rFonts w:ascii="Arial" w:hAnsi="Arial" w:cs="Arial"/>
          <w:color w:val="984806" w:themeColor="accent6" w:themeShade="80"/>
          <w:sz w:val="24"/>
          <w:szCs w:val="24"/>
          <w:lang w:val="en-US"/>
        </w:rPr>
        <w:t xml:space="preserve"> the </w:t>
      </w:r>
      <w:r w:rsidR="00632856">
        <w:rPr>
          <w:rFonts w:ascii="Arial" w:hAnsi="Arial" w:cs="Arial"/>
          <w:color w:val="984806" w:themeColor="accent6" w:themeShade="80"/>
          <w:sz w:val="24"/>
          <w:szCs w:val="24"/>
          <w:lang w:val="en-US"/>
        </w:rPr>
        <w:t>cytoskeleton of infected murine cells.</w:t>
      </w:r>
      <w:r w:rsidR="00927B89">
        <w:rPr>
          <w:rFonts w:ascii="Arial" w:hAnsi="Arial" w:cs="Arial"/>
          <w:color w:val="984806" w:themeColor="accent6" w:themeShade="80"/>
          <w:sz w:val="24"/>
          <w:szCs w:val="24"/>
          <w:lang w:val="en-US"/>
        </w:rPr>
        <w:t xml:space="preserve"> </w:t>
      </w:r>
      <w:r w:rsidR="00D84C39">
        <w:rPr>
          <w:rFonts w:ascii="Arial" w:hAnsi="Arial" w:cs="Arial"/>
          <w:color w:val="984806" w:themeColor="accent6" w:themeShade="80"/>
          <w:sz w:val="24"/>
          <w:szCs w:val="24"/>
          <w:lang w:val="en-US"/>
        </w:rPr>
        <w:t>Di</w:t>
      </w:r>
      <w:r w:rsidR="00D84C39">
        <w:rPr>
          <w:rFonts w:ascii="Arial" w:hAnsi="Arial" w:cs="Arial"/>
          <w:color w:val="984806" w:themeColor="accent6" w:themeShade="80"/>
          <w:sz w:val="24"/>
          <w:szCs w:val="24"/>
          <w:lang w:val="en-US"/>
        </w:rPr>
        <w:t>s</w:t>
      </w:r>
      <w:r w:rsidR="00D84C39">
        <w:rPr>
          <w:rFonts w:ascii="Arial" w:hAnsi="Arial" w:cs="Arial"/>
          <w:color w:val="984806" w:themeColor="accent6" w:themeShade="80"/>
          <w:sz w:val="24"/>
          <w:szCs w:val="24"/>
          <w:lang w:val="en-US"/>
        </w:rPr>
        <w:t xml:space="preserve">similar to </w:t>
      </w:r>
      <w:proofErr w:type="spellStart"/>
      <w:r w:rsidR="00D84C39">
        <w:rPr>
          <w:rFonts w:ascii="Arial" w:hAnsi="Arial" w:cs="Arial"/>
          <w:color w:val="984806" w:themeColor="accent6" w:themeShade="80"/>
          <w:sz w:val="24"/>
          <w:szCs w:val="24"/>
          <w:lang w:val="en-US"/>
        </w:rPr>
        <w:t>wt</w:t>
      </w:r>
      <w:proofErr w:type="spellEnd"/>
      <w:r w:rsidR="00D84C39">
        <w:rPr>
          <w:rFonts w:ascii="Arial" w:hAnsi="Arial" w:cs="Arial"/>
          <w:color w:val="984806" w:themeColor="accent6" w:themeShade="80"/>
          <w:sz w:val="24"/>
          <w:szCs w:val="24"/>
          <w:lang w:val="en-US"/>
        </w:rPr>
        <w:t xml:space="preserve"> infections, A9 cells infected with 5SG </w:t>
      </w:r>
      <w:proofErr w:type="spellStart"/>
      <w:r w:rsidR="00D84C39">
        <w:rPr>
          <w:rFonts w:ascii="Arial" w:hAnsi="Arial" w:cs="Arial"/>
          <w:color w:val="984806" w:themeColor="accent6" w:themeShade="80"/>
          <w:sz w:val="24"/>
          <w:szCs w:val="24"/>
          <w:lang w:val="en-US"/>
        </w:rPr>
        <w:t>virions</w:t>
      </w:r>
      <w:proofErr w:type="spellEnd"/>
      <w:r w:rsidR="00D84C39">
        <w:rPr>
          <w:rFonts w:ascii="Arial" w:hAnsi="Arial" w:cs="Arial"/>
          <w:color w:val="984806" w:themeColor="accent6" w:themeShade="80"/>
          <w:sz w:val="24"/>
          <w:szCs w:val="24"/>
          <w:lang w:val="en-US"/>
        </w:rPr>
        <w:t xml:space="preserve"> remained intact and di</w:t>
      </w:r>
      <w:r w:rsidR="00D84C39">
        <w:rPr>
          <w:rFonts w:ascii="Arial" w:hAnsi="Arial" w:cs="Arial"/>
          <w:color w:val="984806" w:themeColor="accent6" w:themeShade="80"/>
          <w:sz w:val="24"/>
          <w:szCs w:val="24"/>
          <w:lang w:val="en-US"/>
        </w:rPr>
        <w:t>s</w:t>
      </w:r>
      <w:r w:rsidR="00D84C39">
        <w:rPr>
          <w:rFonts w:ascii="Arial" w:hAnsi="Arial" w:cs="Arial"/>
          <w:color w:val="984806" w:themeColor="accent6" w:themeShade="80"/>
          <w:sz w:val="24"/>
          <w:szCs w:val="24"/>
          <w:lang w:val="en-US"/>
        </w:rPr>
        <w:t xml:space="preserve">played the characteristic fibroblastic phenotype as late as 40 </w:t>
      </w:r>
      <w:proofErr w:type="spellStart"/>
      <w:r w:rsidR="00D84C39">
        <w:rPr>
          <w:rFonts w:ascii="Arial" w:hAnsi="Arial" w:cs="Arial"/>
          <w:color w:val="984806" w:themeColor="accent6" w:themeShade="80"/>
          <w:sz w:val="24"/>
          <w:szCs w:val="24"/>
          <w:lang w:val="en-US"/>
        </w:rPr>
        <w:t>hpi</w:t>
      </w:r>
      <w:proofErr w:type="spellEnd"/>
      <w:r w:rsidR="00D84C39">
        <w:rPr>
          <w:rFonts w:ascii="Arial" w:hAnsi="Arial" w:cs="Arial"/>
          <w:color w:val="984806" w:themeColor="accent6" w:themeShade="80"/>
          <w:sz w:val="24"/>
          <w:szCs w:val="24"/>
          <w:lang w:val="en-US"/>
        </w:rPr>
        <w:t>.</w:t>
      </w:r>
      <w:r w:rsidR="00270D0E">
        <w:rPr>
          <w:rFonts w:ascii="Arial" w:hAnsi="Arial" w:cs="Arial"/>
          <w:color w:val="984806" w:themeColor="accent6" w:themeShade="80"/>
          <w:sz w:val="24"/>
          <w:szCs w:val="24"/>
          <w:lang w:val="en-US"/>
        </w:rPr>
        <w:t xml:space="preserve">    </w:t>
      </w:r>
      <w:r w:rsidR="00270D0E" w:rsidRPr="00632856">
        <w:rPr>
          <w:rFonts w:ascii="Arial" w:hAnsi="Arial" w:cs="Arial"/>
          <w:color w:val="984806" w:themeColor="accent6" w:themeShade="80"/>
          <w:sz w:val="24"/>
          <w:szCs w:val="24"/>
          <w:lang w:val="en-US"/>
        </w:rPr>
        <w:t xml:space="preserve">  </w:t>
      </w:r>
    </w:p>
    <w:p w:rsidR="009A43F4" w:rsidRDefault="009A43F4" w:rsidP="00766F43">
      <w:pPr>
        <w:spacing w:after="120" w:line="480" w:lineRule="auto"/>
        <w:ind w:firstLine="720"/>
        <w:jc w:val="both"/>
        <w:rPr>
          <w:rFonts w:ascii="Arial" w:hAnsi="Arial" w:cs="Arial"/>
          <w:sz w:val="24"/>
          <w:szCs w:val="24"/>
          <w:lang w:val="en-US"/>
        </w:rPr>
      </w:pPr>
    </w:p>
    <w:p w:rsidR="009A43F4" w:rsidRDefault="009A43F4" w:rsidP="00766F43">
      <w:pPr>
        <w:spacing w:after="120" w:line="480" w:lineRule="auto"/>
        <w:ind w:firstLine="720"/>
        <w:jc w:val="both"/>
        <w:rPr>
          <w:rFonts w:ascii="Arial" w:hAnsi="Arial" w:cs="Arial"/>
          <w:sz w:val="24"/>
          <w:szCs w:val="24"/>
          <w:lang w:val="en-US"/>
        </w:rPr>
      </w:pPr>
    </w:p>
    <w:p w:rsidR="00766F43" w:rsidRPr="00745199" w:rsidRDefault="00766F43" w:rsidP="00766F43">
      <w:pPr>
        <w:spacing w:after="120" w:line="480" w:lineRule="auto"/>
        <w:ind w:firstLine="720"/>
        <w:jc w:val="both"/>
        <w:rPr>
          <w:rFonts w:ascii="Arial" w:hAnsi="Arial" w:cs="Arial"/>
          <w:strike/>
          <w:sz w:val="24"/>
          <w:szCs w:val="24"/>
          <w:lang w:val="en-US"/>
          <w:rPrChange w:id="180" w:author="Raphael Wolfisberg" w:date="2015-09-09T09:37:00Z">
            <w:rPr>
              <w:rFonts w:ascii="Arial" w:hAnsi="Arial" w:cs="Arial"/>
              <w:sz w:val="24"/>
              <w:szCs w:val="24"/>
              <w:lang w:val="en-US"/>
            </w:rPr>
          </w:rPrChange>
        </w:rPr>
      </w:pPr>
      <w:r w:rsidRPr="00745199">
        <w:rPr>
          <w:rFonts w:ascii="Arial" w:hAnsi="Arial" w:cs="Arial"/>
          <w:strike/>
          <w:sz w:val="24"/>
          <w:szCs w:val="24"/>
          <w:lang w:val="en-US"/>
          <w:rPrChange w:id="181" w:author="Raphael Wolfisberg" w:date="2015-09-09T09:37:00Z">
            <w:rPr>
              <w:rFonts w:ascii="Arial" w:hAnsi="Arial" w:cs="Arial"/>
              <w:sz w:val="24"/>
              <w:szCs w:val="24"/>
              <w:lang w:val="en-US"/>
            </w:rPr>
          </w:rPrChange>
        </w:rPr>
        <w:t>In</w:t>
      </w:r>
      <w:r w:rsidRPr="00745199">
        <w:rPr>
          <w:rFonts w:ascii="Arial" w:hAnsi="Arial" w:cs="Arial"/>
          <w:strike/>
          <w:color w:val="00B050"/>
          <w:sz w:val="24"/>
          <w:szCs w:val="24"/>
          <w:highlight w:val="yellow"/>
          <w:lang w:val="en-US"/>
          <w:rPrChange w:id="182" w:author="Raphael Wolfisberg" w:date="2015-09-09T09:37:00Z">
            <w:rPr>
              <w:rFonts w:ascii="Arial" w:hAnsi="Arial" w:cs="Arial"/>
              <w:color w:val="00B050"/>
              <w:sz w:val="24"/>
              <w:szCs w:val="24"/>
              <w:highlight w:val="yellow"/>
              <w:lang w:val="en-US"/>
            </w:rPr>
          </w:rPrChange>
        </w:rPr>
        <w:t>stead, the phosphorylation status of highly surface capsid residues was found to be critical (Fig. 3B and 3C).</w:t>
      </w:r>
      <w:r w:rsidRPr="00745199">
        <w:rPr>
          <w:rFonts w:ascii="Arial" w:hAnsi="Arial" w:cs="Arial"/>
          <w:strike/>
          <w:color w:val="1F497D" w:themeColor="text2"/>
          <w:sz w:val="24"/>
          <w:szCs w:val="24"/>
          <w:lang w:val="en-US"/>
          <w:rPrChange w:id="183" w:author="Raphael Wolfisberg" w:date="2015-09-09T09:37:00Z">
            <w:rPr>
              <w:rFonts w:ascii="Arial" w:hAnsi="Arial" w:cs="Arial"/>
              <w:color w:val="1F497D" w:themeColor="text2"/>
              <w:sz w:val="24"/>
              <w:szCs w:val="24"/>
              <w:lang w:val="en-US"/>
            </w:rPr>
          </w:rPrChange>
        </w:rPr>
        <w:t xml:space="preserve"> Thus, </w:t>
      </w:r>
      <w:r w:rsidRPr="00745199">
        <w:rPr>
          <w:rFonts w:ascii="Arial" w:hAnsi="Arial" w:cs="Arial"/>
          <w:i/>
          <w:strike/>
          <w:color w:val="1F497D" w:themeColor="text2"/>
          <w:sz w:val="24"/>
          <w:szCs w:val="24"/>
          <w:lang w:val="en-US"/>
          <w:rPrChange w:id="184" w:author="Raphael Wolfisberg" w:date="2015-09-09T09:37:00Z">
            <w:rPr>
              <w:rFonts w:ascii="Arial" w:hAnsi="Arial" w:cs="Arial"/>
              <w:i/>
              <w:color w:val="1F497D" w:themeColor="text2"/>
              <w:sz w:val="24"/>
              <w:szCs w:val="24"/>
              <w:lang w:val="en-US"/>
            </w:rPr>
          </w:rPrChange>
        </w:rPr>
        <w:t>in vitro</w:t>
      </w:r>
      <w:r w:rsidRPr="00745199">
        <w:rPr>
          <w:rFonts w:ascii="Arial" w:hAnsi="Arial" w:cs="Arial"/>
          <w:strike/>
          <w:color w:val="1F497D" w:themeColor="text2"/>
          <w:sz w:val="24"/>
          <w:szCs w:val="24"/>
          <w:lang w:val="en-US"/>
          <w:rPrChange w:id="185" w:author="Raphael Wolfisberg" w:date="2015-09-09T09:37:00Z">
            <w:rPr>
              <w:rFonts w:ascii="Arial" w:hAnsi="Arial" w:cs="Arial"/>
              <w:color w:val="1F497D" w:themeColor="text2"/>
              <w:sz w:val="24"/>
              <w:szCs w:val="24"/>
              <w:lang w:val="en-US"/>
            </w:rPr>
          </w:rPrChange>
        </w:rPr>
        <w:t xml:space="preserve"> </w:t>
      </w:r>
      <w:proofErr w:type="spellStart"/>
      <w:r w:rsidRPr="00745199">
        <w:rPr>
          <w:rFonts w:ascii="Arial" w:hAnsi="Arial" w:cs="Arial"/>
          <w:strike/>
          <w:color w:val="1F497D" w:themeColor="text2"/>
          <w:sz w:val="24"/>
          <w:szCs w:val="24"/>
          <w:lang w:val="en-US"/>
          <w:rPrChange w:id="186" w:author="Raphael Wolfisberg" w:date="2015-09-09T09:37:00Z">
            <w:rPr>
              <w:rFonts w:ascii="Arial" w:hAnsi="Arial" w:cs="Arial"/>
              <w:color w:val="1F497D" w:themeColor="text2"/>
              <w:sz w:val="24"/>
              <w:szCs w:val="24"/>
              <w:lang w:val="en-US"/>
            </w:rPr>
          </w:rPrChange>
        </w:rPr>
        <w:t>dephosphorylation</w:t>
      </w:r>
      <w:proofErr w:type="spellEnd"/>
      <w:r w:rsidRPr="00745199">
        <w:rPr>
          <w:rFonts w:ascii="Arial" w:hAnsi="Arial" w:cs="Arial"/>
          <w:strike/>
          <w:color w:val="1F497D" w:themeColor="text2"/>
          <w:sz w:val="24"/>
          <w:szCs w:val="24"/>
          <w:lang w:val="en-US"/>
          <w:rPrChange w:id="187" w:author="Raphael Wolfisberg" w:date="2015-09-09T09:37:00Z">
            <w:rPr>
              <w:rFonts w:ascii="Arial" w:hAnsi="Arial" w:cs="Arial"/>
              <w:color w:val="1F497D" w:themeColor="text2"/>
              <w:sz w:val="24"/>
              <w:szCs w:val="24"/>
              <w:lang w:val="en-US"/>
            </w:rPr>
          </w:rPrChange>
        </w:rPr>
        <w:t xml:space="preserve"> using lambda phosphatase changed the AEX profile of FC-P</w:t>
      </w:r>
      <w:r w:rsidRPr="00745199">
        <w:rPr>
          <w:rFonts w:ascii="Arial" w:hAnsi="Arial" w:cs="Arial"/>
          <w:strike/>
          <w:color w:val="1F497D" w:themeColor="text2"/>
          <w:sz w:val="24"/>
          <w:szCs w:val="24"/>
          <w:vertAlign w:val="subscript"/>
          <w:lang w:val="en-US"/>
          <w:rPrChange w:id="188" w:author="Raphael Wolfisberg" w:date="2015-09-09T09:37:00Z">
            <w:rPr>
              <w:rFonts w:ascii="Arial" w:hAnsi="Arial" w:cs="Arial"/>
              <w:color w:val="1F497D" w:themeColor="text2"/>
              <w:sz w:val="24"/>
              <w:szCs w:val="24"/>
              <w:vertAlign w:val="subscript"/>
              <w:lang w:val="en-US"/>
            </w:rPr>
          </w:rPrChange>
        </w:rPr>
        <w:t>2</w:t>
      </w:r>
      <w:r w:rsidRPr="00745199">
        <w:rPr>
          <w:rFonts w:ascii="Arial" w:hAnsi="Arial" w:cs="Arial"/>
          <w:strike/>
          <w:color w:val="1F497D" w:themeColor="text2"/>
          <w:sz w:val="24"/>
          <w:szCs w:val="24"/>
          <w:lang w:val="en-US"/>
          <w:rPrChange w:id="189" w:author="Raphael Wolfisberg" w:date="2015-09-09T09:37:00Z">
            <w:rPr>
              <w:rFonts w:ascii="Arial" w:hAnsi="Arial" w:cs="Arial"/>
              <w:color w:val="1F497D" w:themeColor="text2"/>
              <w:sz w:val="24"/>
              <w:szCs w:val="24"/>
              <w:lang w:val="en-US"/>
            </w:rPr>
          </w:rPrChange>
        </w:rPr>
        <w:t xml:space="preserve"> to the one of FC-P</w:t>
      </w:r>
      <w:r w:rsidRPr="00745199">
        <w:rPr>
          <w:rFonts w:ascii="Arial" w:hAnsi="Arial" w:cs="Arial"/>
          <w:strike/>
          <w:color w:val="1F497D" w:themeColor="text2"/>
          <w:sz w:val="24"/>
          <w:szCs w:val="24"/>
          <w:vertAlign w:val="subscript"/>
          <w:lang w:val="en-US"/>
          <w:rPrChange w:id="190" w:author="Raphael Wolfisberg" w:date="2015-09-09T09:37:00Z">
            <w:rPr>
              <w:rFonts w:ascii="Arial" w:hAnsi="Arial" w:cs="Arial"/>
              <w:color w:val="1F497D" w:themeColor="text2"/>
              <w:sz w:val="24"/>
              <w:szCs w:val="24"/>
              <w:vertAlign w:val="subscript"/>
              <w:lang w:val="en-US"/>
            </w:rPr>
          </w:rPrChange>
        </w:rPr>
        <w:t>1</w:t>
      </w:r>
      <w:r w:rsidRPr="00745199">
        <w:rPr>
          <w:rFonts w:ascii="Arial" w:hAnsi="Arial" w:cs="Arial"/>
          <w:strike/>
          <w:color w:val="1F497D" w:themeColor="text2"/>
          <w:sz w:val="24"/>
          <w:szCs w:val="24"/>
          <w:lang w:val="en-US"/>
          <w:rPrChange w:id="191" w:author="Raphael Wolfisberg" w:date="2015-09-09T09:37:00Z">
            <w:rPr>
              <w:rFonts w:ascii="Arial" w:hAnsi="Arial" w:cs="Arial"/>
              <w:color w:val="1F497D" w:themeColor="text2"/>
              <w:sz w:val="24"/>
              <w:szCs w:val="24"/>
              <w:lang w:val="en-US"/>
            </w:rPr>
          </w:rPrChange>
        </w:rPr>
        <w:t xml:space="preserve">. </w:t>
      </w:r>
    </w:p>
    <w:p w:rsidR="00766F43" w:rsidRDefault="00766F43" w:rsidP="00055461">
      <w:pPr>
        <w:spacing w:after="120" w:line="480" w:lineRule="auto"/>
        <w:ind w:firstLine="720"/>
        <w:jc w:val="both"/>
        <w:rPr>
          <w:rFonts w:ascii="Arial" w:hAnsi="Arial" w:cs="Arial"/>
          <w:sz w:val="24"/>
          <w:szCs w:val="24"/>
          <w:lang w:val="en-US"/>
        </w:rPr>
      </w:pPr>
    </w:p>
    <w:p w:rsidR="00766F43" w:rsidRDefault="00766F43" w:rsidP="00055461">
      <w:pPr>
        <w:spacing w:after="120" w:line="480" w:lineRule="auto"/>
        <w:ind w:firstLine="720"/>
        <w:jc w:val="both"/>
        <w:rPr>
          <w:rFonts w:ascii="Arial" w:hAnsi="Arial" w:cs="Arial"/>
          <w:sz w:val="24"/>
          <w:szCs w:val="24"/>
          <w:lang w:val="en-US"/>
        </w:rPr>
      </w:pPr>
    </w:p>
    <w:p w:rsidR="00766F43" w:rsidRDefault="00766F43" w:rsidP="00055461">
      <w:pPr>
        <w:spacing w:after="120" w:line="480" w:lineRule="auto"/>
        <w:ind w:firstLine="720"/>
        <w:jc w:val="both"/>
        <w:rPr>
          <w:rFonts w:ascii="Arial" w:hAnsi="Arial" w:cs="Arial"/>
          <w:sz w:val="24"/>
          <w:szCs w:val="24"/>
          <w:lang w:val="en-US"/>
        </w:rPr>
      </w:pPr>
    </w:p>
    <w:p w:rsidR="0090113E" w:rsidRDefault="00B21C3E" w:rsidP="00055461">
      <w:pPr>
        <w:spacing w:after="120" w:line="480" w:lineRule="auto"/>
        <w:ind w:firstLine="720"/>
        <w:jc w:val="both"/>
        <w:rPr>
          <w:ins w:id="192" w:author="Raphael Wolfisberg" w:date="2015-09-09T09:29:00Z"/>
          <w:rFonts w:ascii="Arial" w:hAnsi="Arial" w:cs="Arial"/>
          <w:color w:val="A6A6A6" w:themeColor="background1" w:themeShade="A6"/>
          <w:sz w:val="24"/>
          <w:szCs w:val="24"/>
          <w:lang w:val="en-US"/>
        </w:rPr>
      </w:pPr>
      <w:r w:rsidRPr="00AD7EDC">
        <w:rPr>
          <w:rFonts w:ascii="Arial" w:hAnsi="Arial" w:cs="Arial"/>
          <w:sz w:val="24"/>
          <w:szCs w:val="24"/>
          <w:lang w:val="en-US"/>
        </w:rPr>
        <w:t xml:space="preserve">Apart from the N-VP2 conformation, </w:t>
      </w:r>
      <w:r w:rsidRPr="0090113E">
        <w:rPr>
          <w:rFonts w:ascii="Arial" w:hAnsi="Arial" w:cs="Arial"/>
          <w:sz w:val="24"/>
          <w:szCs w:val="24"/>
          <w:highlight w:val="cyan"/>
          <w:lang w:val="en-US"/>
        </w:rPr>
        <w:t>the surface phosphorylation</w:t>
      </w:r>
      <w:r w:rsidRPr="00AD7EDC">
        <w:rPr>
          <w:rFonts w:ascii="Arial" w:hAnsi="Arial" w:cs="Arial"/>
          <w:sz w:val="24"/>
          <w:szCs w:val="24"/>
          <w:lang w:val="en-US"/>
        </w:rPr>
        <w:t xml:space="preserve"> pattern is the second prominent difference between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and FC-P</w:t>
      </w:r>
      <w:r w:rsidRPr="00AD7EDC">
        <w:rPr>
          <w:rFonts w:ascii="Arial" w:hAnsi="Arial" w:cs="Arial"/>
          <w:sz w:val="24"/>
          <w:szCs w:val="24"/>
          <w:vertAlign w:val="subscript"/>
          <w:lang w:val="en-US"/>
        </w:rPr>
        <w:t>2</w:t>
      </w:r>
      <w:r w:rsidR="00506779" w:rsidRPr="00AD7EDC">
        <w:rPr>
          <w:rFonts w:ascii="Arial" w:hAnsi="Arial" w:cs="Arial"/>
          <w:sz w:val="24"/>
          <w:szCs w:val="24"/>
          <w:vertAlign w:val="subscript"/>
          <w:lang w:val="en-US"/>
        </w:rPr>
        <w:t xml:space="preserve"> </w:t>
      </w:r>
      <w:r w:rsidR="00506779" w:rsidRPr="00AD7EDC">
        <w:rPr>
          <w:rFonts w:ascii="Arial" w:hAnsi="Arial" w:cs="Arial"/>
          <w:sz w:val="24"/>
          <w:szCs w:val="24"/>
          <w:lang w:val="en-US"/>
        </w:rPr>
        <w:t>(Fig. 3)</w:t>
      </w:r>
      <w:r w:rsidRPr="00AD7EDC">
        <w:rPr>
          <w:rFonts w:ascii="Arial" w:hAnsi="Arial" w:cs="Arial"/>
          <w:sz w:val="24"/>
          <w:szCs w:val="24"/>
          <w:lang w:val="en-US"/>
        </w:rPr>
        <w:t xml:space="preserve">. Therefore, it is tempting to speculate that the acquirement of additional surface phosphorylation(s) confers nuclear export potential to the late progeny population. </w:t>
      </w:r>
      <w:r w:rsidR="00763D49" w:rsidRPr="00AD7EDC">
        <w:rPr>
          <w:rFonts w:ascii="Arial" w:hAnsi="Arial" w:cs="Arial"/>
          <w:sz w:val="24"/>
          <w:szCs w:val="24"/>
          <w:lang w:val="en-US"/>
        </w:rPr>
        <w:t>T</w:t>
      </w:r>
      <w:r w:rsidRPr="00AD7EDC">
        <w:rPr>
          <w:rFonts w:ascii="Arial" w:hAnsi="Arial" w:cs="Arial"/>
          <w:sz w:val="24"/>
          <w:szCs w:val="24"/>
          <w:lang w:val="en-US"/>
        </w:rPr>
        <w:t xml:space="preserve">here </w:t>
      </w:r>
      <w:r w:rsidR="00763D49" w:rsidRPr="00AD7EDC">
        <w:rPr>
          <w:rFonts w:ascii="Arial" w:hAnsi="Arial" w:cs="Arial"/>
          <w:sz w:val="24"/>
          <w:szCs w:val="24"/>
          <w:lang w:val="en-US"/>
        </w:rPr>
        <w:t>are</w:t>
      </w:r>
      <w:r w:rsidRPr="00AD7EDC">
        <w:rPr>
          <w:rFonts w:ascii="Arial" w:hAnsi="Arial" w:cs="Arial"/>
          <w:sz w:val="24"/>
          <w:szCs w:val="24"/>
          <w:lang w:val="en-US"/>
        </w:rPr>
        <w:t xml:space="preserve"> alternative nuclear export routes that function in higher eukaryotes independently of the Crm1/exportin1 pathway involving the prototypic leucine-rich NES </w:t>
      </w:r>
      <w:r w:rsidRPr="00AD7EDC">
        <w:rPr>
          <w:rFonts w:ascii="Arial" w:hAnsi="Arial" w:cs="Arial"/>
          <w:sz w:val="24"/>
          <w:szCs w:val="24"/>
          <w:lang w:val="en-US"/>
        </w:rPr>
        <w:fldChar w:fldCharType="begin">
          <w:fldData xml:space="preserve">PEVuZE5vdGU+PENpdGU+PEF1dGhvcj5LdXRheTwvQXV0aG9yPjxZZWFyPjE5OTc8L1llYXI+PFJl
Y051bT45NjwvUmVjTnVtPjxEaXNwbGF5VGV4dD4oMjAsIDQ5KTwvRGlzcGxheVRleHQ+PHJlY29y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PEVuZE5vdGU+PENpdGU+PEF1dGhvcj5LdXRheTwvQXV0aG9yPjxZZWFyPjE5OTc8L1llYXI+PFJl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b2RpY2FsPjxwYWdlcz4xMDYxLTEwNzE8L3BhZ2VzPjx2b2x1bWU+OTA8L3ZvbHVtZT48bnVtYmVy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20" w:tooltip="Kutay, 1997 #96" w:history="1">
        <w:r w:rsidR="00C11952">
          <w:rPr>
            <w:rFonts w:ascii="Arial" w:hAnsi="Arial" w:cs="Arial"/>
            <w:noProof/>
            <w:sz w:val="24"/>
            <w:szCs w:val="24"/>
            <w:lang w:val="en-US"/>
          </w:rPr>
          <w:t>20</w:t>
        </w:r>
      </w:hyperlink>
      <w:r w:rsidR="00F06352">
        <w:rPr>
          <w:rFonts w:ascii="Arial" w:hAnsi="Arial" w:cs="Arial"/>
          <w:noProof/>
          <w:sz w:val="24"/>
          <w:szCs w:val="24"/>
          <w:lang w:val="en-US"/>
        </w:rPr>
        <w:t xml:space="preserve">, </w:t>
      </w:r>
      <w:hyperlink w:anchor="_ENREF_49" w:tooltip="Stuven, 2003 #97" w:history="1">
        <w:r w:rsidR="00C11952">
          <w:rPr>
            <w:rFonts w:ascii="Arial" w:hAnsi="Arial" w:cs="Arial"/>
            <w:noProof/>
            <w:sz w:val="24"/>
            <w:szCs w:val="24"/>
            <w:lang w:val="en-US"/>
          </w:rPr>
          <w:t>49</w:t>
        </w:r>
      </w:hyperlink>
      <w:r w:rsidR="00F06352">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reviewed in reference </w:t>
      </w:r>
      <w:r w:rsidRPr="00AD7EDC">
        <w:rPr>
          <w:rFonts w:ascii="Arial" w:hAnsi="Arial" w:cs="Arial"/>
          <w:sz w:val="24"/>
          <w:szCs w:val="24"/>
          <w:lang w:val="en-US"/>
        </w:rPr>
        <w:fldChar w:fldCharType="begin"/>
      </w:r>
      <w:r w:rsidR="005A3880" w:rsidRPr="00AD7EDC">
        <w:rPr>
          <w:rFonts w:ascii="Arial" w:hAnsi="Arial" w:cs="Arial"/>
          <w:sz w:val="24"/>
          <w:szCs w:val="24"/>
          <w:lang w:val="en-US"/>
        </w:rPr>
        <w:instrText xml:space="preserve"> ADDIN EN.CITE &lt;EndNote&gt;&lt;Cite&gt;&lt;Author&gt;Macara&lt;/Author&gt;&lt;Year&gt;2001&lt;/Year&gt;&lt;RecNum&gt;98&lt;/RecNum&gt;&lt;DisplayText&gt;(24)&lt;/DisplayText&gt;&lt;record&gt;&lt;rec-number&gt;98&lt;/rec-number&gt;&lt;foreign-keys&gt;&lt;key app="EN" db-id="p9a95ada2x9dfketax5psfv72w29ssrpedff"&gt;98&lt;/key&gt;&lt;/foreign-keys&gt;&lt;ref-type name="Journal Article"&gt;17&lt;/ref-type&gt;&lt;contributors&gt;&lt;authors&gt;&lt;author&gt;Macara, I. G.&lt;/author&gt;&lt;/authors&gt;&lt;/contributors&gt;&lt;auth-address&gt;Macara, IG&amp;#xD;Univ Virginia, Hlth Sci Ctr, Ctr Cell Signaling, Box 800577,Hosp W, Charlottesville, VA 22908 USA&amp;#xD;Univ Virginia, Hlth Sci Ctr, Ctr Cell Signaling, Box 800577,Hosp W, Charlottesville, VA 22908 USA&amp;#xD;Univ Virginia, Hlth Sci Ctr, Ctr Cell Signaling, Charlottesville, VA 22908 USA&lt;/auth-address&gt;&lt;titles&gt;&lt;title&gt;Transport into and out of the nucleus&lt;/title&gt;&lt;secondary-title&gt;Microbiology and Molecular Biology Reviews&lt;/secondary-title&gt;&lt;alt-title&gt;Microbiol Mol Biol R&lt;/alt-title&gt;&lt;/titles&gt;&lt;periodical&gt;&lt;full-title&gt;Microbiology and Molecular Biology Reviews&lt;/full-title&gt;&lt;abbr-1&gt;Microbiol Mol Biol R&lt;/abbr-1&gt;&lt;/periodical&gt;&lt;alt-periodical&gt;&lt;full-title&gt;Microbiology and Molecular Biology Reviews&lt;/full-title&gt;&lt;abbr-1&gt;Microbiol Mol Biol R&lt;/abbr-1&gt;&lt;/alt-periodical&gt;&lt;pages&gt;570-+&lt;/pages&gt;&lt;volume&gt;65&lt;/volume&gt;&lt;number&gt;4&lt;/number&gt;&lt;keywords&gt;&lt;keyword&gt;messenger-rna export&lt;/keyword&gt;&lt;keyword&gt;gtpase-activating protein&lt;/keyword&gt;&lt;keyword&gt;ran-binding-protein&lt;/keyword&gt;&lt;keyword&gt;pore-targeting complex&lt;/keyword&gt;&lt;keyword&gt;import factor p97&lt;/keyword&gt;&lt;keyword&gt;localization sequence receptor&lt;/keyword&gt;&lt;keyword&gt;immunodeficiency-virus type-1&lt;/keyword&gt;&lt;keyword&gt;forkhead transcription factor&lt;/keyword&gt;&lt;keyword&gt;resolution crystal-structure&lt;/keyword&gt;&lt;keyword&gt;guanine-nucleotide exchange&lt;/keyword&gt;&lt;/keywords&gt;&lt;dates&gt;&lt;year&gt;2001&lt;/year&gt;&lt;pub-dates&gt;&lt;date&gt;Dec&lt;/date&gt;&lt;/pub-dates&gt;&lt;/dates&gt;&lt;isbn&gt;1092-2172&lt;/isbn&gt;&lt;accession-num&gt;ISI:000172598200004&lt;/accession-num&gt;&lt;urls&gt;&lt;related-urls&gt;&lt;url&gt;&amp;lt;Go to ISI&amp;gt;://000172598200004&lt;/url&gt;&lt;/related-urls&gt;&lt;/urls&gt;&lt;electronic-resource-num&gt;Doi 10.1128/Mmbr.65.4.570-594.2001&lt;/electronic-resource-num&gt;&lt;language&gt;English&lt;/language&gt;&lt;/record&gt;&lt;/Cite&gt;&lt;/EndNote&gt;</w:instrText>
      </w:r>
      <w:r w:rsidRPr="00AD7EDC">
        <w:rPr>
          <w:rFonts w:ascii="Arial" w:hAnsi="Arial" w:cs="Arial"/>
          <w:sz w:val="24"/>
          <w:szCs w:val="24"/>
          <w:lang w:val="en-US"/>
        </w:rPr>
        <w:fldChar w:fldCharType="separate"/>
      </w:r>
      <w:r w:rsidR="005A3880" w:rsidRPr="00AD7EDC">
        <w:rPr>
          <w:rFonts w:ascii="Arial" w:hAnsi="Arial" w:cs="Arial"/>
          <w:noProof/>
          <w:sz w:val="24"/>
          <w:szCs w:val="24"/>
          <w:lang w:val="en-US"/>
        </w:rPr>
        <w:t>(</w:t>
      </w:r>
      <w:hyperlink w:anchor="_ENREF_24" w:tooltip="Macara, 2001 #98" w:history="1">
        <w:r w:rsidR="00C11952" w:rsidRPr="00AD7EDC">
          <w:rPr>
            <w:rFonts w:ascii="Arial" w:hAnsi="Arial" w:cs="Arial"/>
            <w:noProof/>
            <w:sz w:val="24"/>
            <w:szCs w:val="24"/>
            <w:lang w:val="en-US"/>
          </w:rPr>
          <w:t>24</w:t>
        </w:r>
      </w:hyperlink>
      <w:r w:rsidR="005A3880" w:rsidRPr="00AD7EDC">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These export mechanisms are predominantly regulated by protein phosphorylation </w:t>
      </w:r>
      <w:r w:rsidRPr="00AD7EDC">
        <w:rPr>
          <w:rFonts w:ascii="Arial" w:hAnsi="Arial" w:cs="Arial"/>
          <w:sz w:val="24"/>
          <w:szCs w:val="24"/>
          <w:lang w:val="en-US"/>
        </w:rPr>
        <w:fldChar w:fldCharType="begin">
          <w:fldData xml:space="preserve">PEVuZE5vdGU+PENpdGU+PEF1dGhvcj5LYWZmbWFuPC9BdXRob3I+PFllYXI+MTk5ODwvWWVhcj48
UmVjTnVtPjEwMjwvUmVjTnVtPjxEaXNwbGF5VGV4dD4oMTgsIDM4KTwvRGlzcGxheVRleHQ+PHJl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F06352">
        <w:rPr>
          <w:rFonts w:ascii="Arial" w:hAnsi="Arial" w:cs="Arial"/>
          <w:sz w:val="24"/>
          <w:szCs w:val="24"/>
          <w:lang w:val="en-US"/>
        </w:rPr>
        <w:instrText xml:space="preserve"> ADDIN EN.CITE </w:instrText>
      </w:r>
      <w:r w:rsidR="00F06352">
        <w:rPr>
          <w:rFonts w:ascii="Arial" w:hAnsi="Arial" w:cs="Arial"/>
          <w:sz w:val="24"/>
          <w:szCs w:val="24"/>
          <w:lang w:val="en-US"/>
        </w:rPr>
        <w:fldChar w:fldCharType="begin">
          <w:fldData xml:space="preserve">PEVuZE5vdGU+PENpdGU+PEF1dGhvcj5LYWZmbWFuPC9BdXRob3I+PFllYXI+MTk5ODwvWWVhcj48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PGFiYnItMT5OYXR1cmU8L2FiYnItMT48L2FsdC1wZXJpb2RpY2FsPjxwYWdlcz40ODItNDg2PC9w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</w:fldData>
        </w:fldChar>
      </w:r>
      <w:r w:rsidR="00F06352">
        <w:rPr>
          <w:rFonts w:ascii="Arial" w:hAnsi="Arial" w:cs="Arial"/>
          <w:sz w:val="24"/>
          <w:szCs w:val="24"/>
          <w:lang w:val="en-US"/>
        </w:rPr>
        <w:instrText xml:space="preserve"> ADDIN EN.CITE.DATA </w:instrText>
      </w:r>
      <w:r w:rsidR="00F06352">
        <w:rPr>
          <w:rFonts w:ascii="Arial" w:hAnsi="Arial" w:cs="Arial"/>
          <w:sz w:val="24"/>
          <w:szCs w:val="24"/>
          <w:lang w:val="en-US"/>
        </w:rPr>
      </w:r>
      <w:r w:rsidR="00F06352">
        <w:rPr>
          <w:rFonts w:ascii="Arial" w:hAnsi="Arial" w:cs="Arial"/>
          <w:sz w:val="24"/>
          <w:szCs w:val="24"/>
          <w:lang w:val="en-US"/>
        </w:rPr>
        <w:fldChar w:fldCharType="end"/>
      </w:r>
      <w:r w:rsidRPr="00AD7EDC">
        <w:rPr>
          <w:rFonts w:ascii="Arial" w:hAnsi="Arial" w:cs="Arial"/>
          <w:sz w:val="24"/>
          <w:szCs w:val="24"/>
          <w:lang w:val="en-US"/>
        </w:rPr>
      </w:r>
      <w:r w:rsidRPr="00AD7EDC">
        <w:rPr>
          <w:rFonts w:ascii="Arial" w:hAnsi="Arial" w:cs="Arial"/>
          <w:sz w:val="24"/>
          <w:szCs w:val="24"/>
          <w:lang w:val="en-US"/>
        </w:rPr>
        <w:fldChar w:fldCharType="separate"/>
      </w:r>
      <w:r w:rsidR="00F06352">
        <w:rPr>
          <w:rFonts w:ascii="Arial" w:hAnsi="Arial" w:cs="Arial"/>
          <w:noProof/>
          <w:sz w:val="24"/>
          <w:szCs w:val="24"/>
          <w:lang w:val="en-US"/>
        </w:rPr>
        <w:t>(</w:t>
      </w:r>
      <w:hyperlink w:anchor="_ENREF_18" w:tooltip="Kaffman, 1998 #102" w:history="1">
        <w:r w:rsidR="00C11952">
          <w:rPr>
            <w:rFonts w:ascii="Arial" w:hAnsi="Arial" w:cs="Arial"/>
            <w:noProof/>
            <w:sz w:val="24"/>
            <w:szCs w:val="24"/>
            <w:lang w:val="en-US"/>
          </w:rPr>
          <w:t>18</w:t>
        </w:r>
      </w:hyperlink>
      <w:r w:rsidR="00F06352">
        <w:rPr>
          <w:rFonts w:ascii="Arial" w:hAnsi="Arial" w:cs="Arial"/>
          <w:noProof/>
          <w:sz w:val="24"/>
          <w:szCs w:val="24"/>
          <w:lang w:val="en-US"/>
        </w:rPr>
        <w:t xml:space="preserve">, </w:t>
      </w:r>
      <w:hyperlink w:anchor="_ENREF_38" w:tooltip="Ohno, 2000 #103" w:history="1">
        <w:r w:rsidR="00C11952">
          <w:rPr>
            <w:rFonts w:ascii="Arial" w:hAnsi="Arial" w:cs="Arial"/>
            <w:noProof/>
            <w:sz w:val="24"/>
            <w:szCs w:val="24"/>
            <w:lang w:val="en-US"/>
          </w:rPr>
          <w:t>38</w:t>
        </w:r>
      </w:hyperlink>
      <w:r w:rsidR="00F06352">
        <w:rPr>
          <w:rFonts w:ascii="Arial" w:hAnsi="Arial" w:cs="Arial"/>
          <w:noProof/>
          <w:sz w:val="24"/>
          <w:szCs w:val="24"/>
          <w:lang w:val="en-US"/>
        </w:rPr>
        <w:t>)</w:t>
      </w:r>
      <w:r w:rsidRPr="00AD7EDC">
        <w:rPr>
          <w:rFonts w:ascii="Arial" w:hAnsi="Arial" w:cs="Arial"/>
          <w:sz w:val="24"/>
          <w:szCs w:val="24"/>
          <w:lang w:val="en-US"/>
        </w:rPr>
        <w:fldChar w:fldCharType="end"/>
      </w:r>
      <w:r w:rsidRPr="00AD7EDC">
        <w:rPr>
          <w:rFonts w:ascii="Arial" w:hAnsi="Arial" w:cs="Arial"/>
          <w:sz w:val="24"/>
          <w:szCs w:val="24"/>
          <w:lang w:val="en-US"/>
        </w:rPr>
        <w:t xml:space="preserve">. </w:t>
      </w:r>
      <w:r w:rsidR="00763D49" w:rsidRPr="00AD7EDC">
        <w:rPr>
          <w:rFonts w:ascii="Arial" w:hAnsi="Arial" w:cs="Arial"/>
          <w:sz w:val="24"/>
          <w:szCs w:val="24"/>
          <w:lang w:val="en-US"/>
        </w:rPr>
        <w:t xml:space="preserve">Accordingly, the additional capsid surface </w:t>
      </w:r>
      <w:proofErr w:type="spellStart"/>
      <w:r w:rsidR="00763D49" w:rsidRPr="00AD7EDC">
        <w:rPr>
          <w:rFonts w:ascii="Arial" w:hAnsi="Arial" w:cs="Arial"/>
          <w:sz w:val="24"/>
          <w:szCs w:val="24"/>
          <w:lang w:val="en-US"/>
        </w:rPr>
        <w:t>phosphorylations</w:t>
      </w:r>
      <w:proofErr w:type="spellEnd"/>
      <w:r w:rsidR="00763D49" w:rsidRPr="00AD7EDC">
        <w:rPr>
          <w:rFonts w:ascii="Arial" w:hAnsi="Arial" w:cs="Arial"/>
          <w:sz w:val="24"/>
          <w:szCs w:val="24"/>
          <w:lang w:val="en-US"/>
        </w:rPr>
        <w:t xml:space="preserve"> in FC-P</w:t>
      </w:r>
      <w:r w:rsidR="00763D49" w:rsidRPr="00AD7EDC">
        <w:rPr>
          <w:rFonts w:ascii="Arial" w:hAnsi="Arial" w:cs="Arial"/>
          <w:sz w:val="24"/>
          <w:szCs w:val="24"/>
          <w:vertAlign w:val="subscript"/>
          <w:lang w:val="en-US"/>
        </w:rPr>
        <w:t>2</w:t>
      </w:r>
      <w:r w:rsidR="00763D49" w:rsidRPr="00AD7EDC">
        <w:rPr>
          <w:rFonts w:ascii="Arial" w:hAnsi="Arial" w:cs="Arial"/>
          <w:sz w:val="24"/>
          <w:szCs w:val="24"/>
          <w:lang w:val="en-US"/>
        </w:rPr>
        <w:t xml:space="preserve"> may explain their nuclear export potential. In line with this notion</w:t>
      </w:r>
      <w:r w:rsidRPr="00AD7EDC">
        <w:rPr>
          <w:rFonts w:ascii="Arial" w:hAnsi="Arial" w:cs="Arial"/>
          <w:sz w:val="24"/>
          <w:szCs w:val="24"/>
          <w:lang w:val="en-US"/>
        </w:rPr>
        <w:t>, these su</w:t>
      </w:r>
      <w:r w:rsidRPr="00AD7EDC">
        <w:rPr>
          <w:rFonts w:ascii="Arial" w:hAnsi="Arial" w:cs="Arial"/>
          <w:sz w:val="24"/>
          <w:szCs w:val="24"/>
          <w:lang w:val="en-US"/>
        </w:rPr>
        <w:t>r</w:t>
      </w:r>
      <w:r w:rsidRPr="00AD7EDC">
        <w:rPr>
          <w:rFonts w:ascii="Arial" w:hAnsi="Arial" w:cs="Arial"/>
          <w:sz w:val="24"/>
          <w:szCs w:val="24"/>
          <w:lang w:val="en-US"/>
        </w:rPr>
        <w:t xml:space="preserve">face </w:t>
      </w:r>
      <w:proofErr w:type="spellStart"/>
      <w:r w:rsidRPr="00AD7EDC">
        <w:rPr>
          <w:rFonts w:ascii="Arial" w:hAnsi="Arial" w:cs="Arial"/>
          <w:sz w:val="24"/>
          <w:szCs w:val="24"/>
          <w:lang w:val="en-US"/>
        </w:rPr>
        <w:t>phosphorylations</w:t>
      </w:r>
      <w:proofErr w:type="spellEnd"/>
      <w:r w:rsidRPr="00AD7EDC">
        <w:rPr>
          <w:rFonts w:ascii="Arial" w:hAnsi="Arial" w:cs="Arial"/>
          <w:sz w:val="24"/>
          <w:szCs w:val="24"/>
          <w:lang w:val="en-US"/>
        </w:rPr>
        <w:t xml:space="preserve"> were efficiently removed by acidic endosomal phosphatases during </w:t>
      </w:r>
      <w:r w:rsidR="00763D49" w:rsidRPr="00AD7EDC">
        <w:rPr>
          <w:rFonts w:ascii="Arial" w:hAnsi="Arial" w:cs="Arial"/>
          <w:sz w:val="24"/>
          <w:szCs w:val="24"/>
          <w:lang w:val="en-US"/>
        </w:rPr>
        <w:t>entry</w:t>
      </w:r>
      <w:r w:rsidRPr="00AD7EDC">
        <w:rPr>
          <w:rFonts w:ascii="Arial" w:hAnsi="Arial" w:cs="Arial"/>
          <w:sz w:val="24"/>
          <w:szCs w:val="24"/>
          <w:lang w:val="en-US"/>
        </w:rPr>
        <w:t xml:space="preserve"> of incoming </w:t>
      </w:r>
      <w:proofErr w:type="spellStart"/>
      <w:r w:rsidRPr="00AD7EDC">
        <w:rPr>
          <w:rFonts w:ascii="Arial" w:hAnsi="Arial" w:cs="Arial"/>
          <w:sz w:val="24"/>
          <w:szCs w:val="24"/>
          <w:lang w:val="en-US"/>
        </w:rPr>
        <w:t>virions</w:t>
      </w:r>
      <w:proofErr w:type="spellEnd"/>
      <w:r w:rsidRPr="00AD7EDC">
        <w:rPr>
          <w:rFonts w:ascii="Arial" w:hAnsi="Arial" w:cs="Arial"/>
          <w:sz w:val="24"/>
          <w:szCs w:val="24"/>
          <w:lang w:val="en-US"/>
        </w:rPr>
        <w:t xml:space="preserve">, resulting in a complete reversion </w:t>
      </w:r>
      <w:r w:rsidR="00763D49" w:rsidRPr="00AD7EDC">
        <w:rPr>
          <w:rFonts w:ascii="Arial" w:hAnsi="Arial" w:cs="Arial"/>
          <w:sz w:val="24"/>
          <w:szCs w:val="24"/>
          <w:lang w:val="en-US"/>
        </w:rPr>
        <w:t>to</w:t>
      </w:r>
      <w:r w:rsidRPr="00AD7EDC">
        <w:rPr>
          <w:rFonts w:ascii="Arial" w:hAnsi="Arial" w:cs="Arial"/>
          <w:sz w:val="24"/>
          <w:szCs w:val="24"/>
          <w:lang w:val="en-US"/>
        </w:rPr>
        <w:t xml:space="preserve"> FC-P</w:t>
      </w:r>
      <w:r w:rsidRPr="00AD7EDC">
        <w:rPr>
          <w:rFonts w:ascii="Arial" w:hAnsi="Arial" w:cs="Arial"/>
          <w:sz w:val="24"/>
          <w:szCs w:val="24"/>
          <w:vertAlign w:val="subscript"/>
          <w:lang w:val="en-US"/>
        </w:rPr>
        <w:t>1</w:t>
      </w:r>
      <w:r w:rsidRPr="00AD7EDC">
        <w:rPr>
          <w:rFonts w:ascii="Arial" w:hAnsi="Arial" w:cs="Arial"/>
          <w:sz w:val="24"/>
          <w:szCs w:val="24"/>
          <w:lang w:val="en-US"/>
        </w:rPr>
        <w:t xml:space="preserve"> particles</w:t>
      </w:r>
      <w:r w:rsidR="009B11D1" w:rsidRPr="00AD7EDC">
        <w:rPr>
          <w:rFonts w:ascii="Arial" w:hAnsi="Arial" w:cs="Arial"/>
          <w:sz w:val="24"/>
          <w:szCs w:val="24"/>
          <w:lang w:val="en-US"/>
        </w:rPr>
        <w:t xml:space="preserve"> (Fig. 8)</w:t>
      </w:r>
      <w:r w:rsidRPr="00AD7EDC">
        <w:rPr>
          <w:rFonts w:ascii="Arial" w:hAnsi="Arial" w:cs="Arial"/>
          <w:sz w:val="24"/>
          <w:szCs w:val="24"/>
          <w:lang w:val="en-US"/>
        </w:rPr>
        <w:t xml:space="preserve">. Together with N-VP2 cleavage and N-VP1 externalization, the </w:t>
      </w:r>
      <w:proofErr w:type="spellStart"/>
      <w:r w:rsidRPr="00AD7EDC">
        <w:rPr>
          <w:rFonts w:ascii="Arial" w:hAnsi="Arial" w:cs="Arial"/>
          <w:sz w:val="24"/>
          <w:szCs w:val="24"/>
          <w:lang w:val="en-US"/>
        </w:rPr>
        <w:t>dephosphor</w:t>
      </w:r>
      <w:r w:rsidRPr="00AD7EDC">
        <w:rPr>
          <w:rFonts w:ascii="Arial" w:hAnsi="Arial" w:cs="Arial"/>
          <w:sz w:val="24"/>
          <w:szCs w:val="24"/>
          <w:lang w:val="en-US"/>
        </w:rPr>
        <w:t>y</w:t>
      </w:r>
      <w:r w:rsidRPr="00AD7EDC">
        <w:rPr>
          <w:rFonts w:ascii="Arial" w:hAnsi="Arial" w:cs="Arial"/>
          <w:sz w:val="24"/>
          <w:szCs w:val="24"/>
          <w:lang w:val="en-US"/>
        </w:rPr>
        <w:t>lation</w:t>
      </w:r>
      <w:proofErr w:type="spellEnd"/>
      <w:r w:rsidRPr="00AD7EDC">
        <w:rPr>
          <w:rFonts w:ascii="Arial" w:hAnsi="Arial" w:cs="Arial"/>
          <w:sz w:val="24"/>
          <w:szCs w:val="24"/>
          <w:lang w:val="en-US"/>
        </w:rPr>
        <w:t xml:space="preserve"> of surface residues would represent a novel processing step during parvovirus cell entry which could be critical to</w:t>
      </w:r>
      <w:ins w:id="193" w:author="Raphael Wolfisberg" w:date="2015-09-08T17:07:00Z">
        <w:r w:rsidR="00A73D4E">
          <w:rPr>
            <w:rFonts w:ascii="Arial" w:hAnsi="Arial" w:cs="Arial"/>
            <w:sz w:val="24"/>
            <w:szCs w:val="24"/>
            <w:lang w:val="en-US"/>
          </w:rPr>
          <w:t xml:space="preserve"> stabilize incoming </w:t>
        </w:r>
        <w:proofErr w:type="spellStart"/>
        <w:r w:rsidR="00A73D4E">
          <w:rPr>
            <w:rFonts w:ascii="Arial" w:hAnsi="Arial" w:cs="Arial"/>
            <w:sz w:val="24"/>
            <w:szCs w:val="24"/>
            <w:lang w:val="en-US"/>
          </w:rPr>
          <w:t>virions</w:t>
        </w:r>
        <w:proofErr w:type="spellEnd"/>
        <w:r w:rsidR="00A73D4E">
          <w:rPr>
            <w:rFonts w:ascii="Arial" w:hAnsi="Arial" w:cs="Arial"/>
            <w:sz w:val="24"/>
            <w:szCs w:val="24"/>
            <w:lang w:val="en-US"/>
          </w:rPr>
          <w:t xml:space="preserve"> inside the nucleus of infected cells</w:t>
        </w:r>
      </w:ins>
      <w:del w:id="194" w:author="Raphael Wolfisberg" w:date="2015-09-08T17:07:00Z">
        <w:r w:rsidRPr="00AD7EDC" w:rsidDel="00A73D4E">
          <w:rPr>
            <w:rFonts w:ascii="Arial" w:hAnsi="Arial" w:cs="Arial"/>
            <w:sz w:val="24"/>
            <w:szCs w:val="24"/>
            <w:lang w:val="en-US"/>
          </w:rPr>
          <w:delText xml:space="preserve"> confer nuclear import </w:delText>
        </w:r>
        <w:commentRangeStart w:id="195"/>
        <w:r w:rsidRPr="00AD7EDC" w:rsidDel="00A73D4E">
          <w:rPr>
            <w:rFonts w:ascii="Arial" w:hAnsi="Arial" w:cs="Arial"/>
            <w:sz w:val="24"/>
            <w:szCs w:val="24"/>
            <w:lang w:val="en-US"/>
          </w:rPr>
          <w:delText>potential</w:delText>
        </w:r>
        <w:commentRangeEnd w:id="195"/>
        <w:r w:rsidR="007B1CAB" w:rsidDel="00A73D4E">
          <w:rPr>
            <w:rStyle w:val="Kommentarzeichen"/>
          </w:rPr>
          <w:commentReference w:id="195"/>
        </w:r>
        <w:r w:rsidRPr="00AD7EDC" w:rsidDel="00A73D4E">
          <w:rPr>
            <w:rFonts w:ascii="Arial" w:hAnsi="Arial" w:cs="Arial"/>
            <w:sz w:val="24"/>
            <w:szCs w:val="24"/>
            <w:lang w:val="en-US"/>
          </w:rPr>
          <w:delText xml:space="preserve"> to the incoming capsids</w:delText>
        </w:r>
      </w:del>
      <w:r w:rsidRPr="00AD7EDC">
        <w:rPr>
          <w:rFonts w:ascii="Arial" w:hAnsi="Arial" w:cs="Arial"/>
          <w:color w:val="A6A6A6" w:themeColor="background1" w:themeShade="A6"/>
          <w:sz w:val="24"/>
          <w:szCs w:val="24"/>
          <w:lang w:val="en-US"/>
        </w:rPr>
        <w:t>. In line with this concept, it has been previously shown that the end</w:t>
      </w:r>
      <w:r w:rsidRPr="00AD7EDC">
        <w:rPr>
          <w:rFonts w:ascii="Arial" w:hAnsi="Arial" w:cs="Arial"/>
          <w:color w:val="A6A6A6" w:themeColor="background1" w:themeShade="A6"/>
          <w:sz w:val="24"/>
          <w:szCs w:val="24"/>
          <w:lang w:val="en-US"/>
        </w:rPr>
        <w:t>o</w:t>
      </w:r>
      <w:r w:rsidRPr="00AD7EDC">
        <w:rPr>
          <w:rFonts w:ascii="Arial" w:hAnsi="Arial" w:cs="Arial"/>
          <w:color w:val="A6A6A6" w:themeColor="background1" w:themeShade="A6"/>
          <w:sz w:val="24"/>
          <w:szCs w:val="24"/>
          <w:lang w:val="en-US"/>
        </w:rPr>
        <w:t xml:space="preserve">cytic route is required for nuclear </w:t>
      </w:r>
      <w:r w:rsidRPr="00AD7EDC">
        <w:rPr>
          <w:rFonts w:ascii="Arial" w:hAnsi="Arial" w:cs="Arial"/>
          <w:color w:val="A6A6A6" w:themeColor="background1" w:themeShade="A6"/>
          <w:sz w:val="24"/>
          <w:szCs w:val="24"/>
          <w:lang w:val="en-US"/>
        </w:rPr>
        <w:lastRenderedPageBreak/>
        <w:t>targeting of CPV and AAV. Particles microinjected into the cytoplasm to bypass the endocytic route failed to target the nucleus, even when pretreated under acidic cond</w:t>
      </w:r>
      <w:r w:rsidRPr="00AD7EDC">
        <w:rPr>
          <w:rFonts w:ascii="Arial" w:hAnsi="Arial" w:cs="Arial"/>
          <w:color w:val="A6A6A6" w:themeColor="background1" w:themeShade="A6"/>
          <w:sz w:val="24"/>
          <w:szCs w:val="24"/>
          <w:lang w:val="en-US"/>
        </w:rPr>
        <w:t>i</w:t>
      </w:r>
      <w:r w:rsidRPr="00AD7EDC">
        <w:rPr>
          <w:rFonts w:ascii="Arial" w:hAnsi="Arial" w:cs="Arial"/>
          <w:color w:val="A6A6A6" w:themeColor="background1" w:themeShade="A6"/>
          <w:sz w:val="24"/>
          <w:szCs w:val="24"/>
          <w:lang w:val="en-US"/>
        </w:rPr>
        <w:t xml:space="preserve">tions </w:t>
      </w:r>
      <w:r w:rsidRPr="00AD7EDC">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ZWFyPjxSZWNOdW0+NDA3PC9SZWNOdW0+PERpc3BsYXlUZXh0Pig0NywgNTcpPC9EaXNwbGF5VGV4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F06352">
        <w:rPr>
          <w:rFonts w:ascii="Arial" w:hAnsi="Arial" w:cs="Arial"/>
          <w:color w:val="A6A6A6" w:themeColor="background1" w:themeShade="A6"/>
          <w:sz w:val="24"/>
          <w:szCs w:val="24"/>
          <w:lang w:val="en-US"/>
        </w:rPr>
        <w:instrText xml:space="preserve"> ADDIN EN.CITE </w:instrText>
      </w:r>
      <w:r w:rsidR="00F06352">
        <w:rPr>
          <w:rFonts w:ascii="Arial" w:hAnsi="Arial" w:cs="Arial"/>
          <w:color w:val="A6A6A6" w:themeColor="background1" w:themeShade="A6"/>
          <w:sz w:val="24"/>
          <w:szCs w:val="24"/>
          <w:lang w:val="en-US"/>
        </w:rPr>
        <w:fldChar w:fldCharType="begin">
          <w:fldData xml:space="preserve">PEVuZE5vdGU+PENpdGU+PEF1dGhvcj5WaWhpbmVuUmFudGE8L0F1dGhvcj48WWVhcj4xOTk4PC9Z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b3VybmFsIG9mIHZpcm9sb2d5PC9hYmJyLTE+PC9hbHQtcGVyaW9kaWNhbD48cGFnZXM+ODAyLTgw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</w:fldData>
        </w:fldChar>
      </w:r>
      <w:r w:rsidR="00F06352">
        <w:rPr>
          <w:rFonts w:ascii="Arial" w:hAnsi="Arial" w:cs="Arial"/>
          <w:color w:val="A6A6A6" w:themeColor="background1" w:themeShade="A6"/>
          <w:sz w:val="24"/>
          <w:szCs w:val="24"/>
          <w:lang w:val="en-US"/>
        </w:rPr>
        <w:instrText xml:space="preserve"> ADDIN EN.CITE.DATA </w:instrText>
      </w:r>
      <w:r w:rsidR="00F06352">
        <w:rPr>
          <w:rFonts w:ascii="Arial" w:hAnsi="Arial" w:cs="Arial"/>
          <w:color w:val="A6A6A6" w:themeColor="background1" w:themeShade="A6"/>
          <w:sz w:val="24"/>
          <w:szCs w:val="24"/>
          <w:lang w:val="en-US"/>
        </w:rPr>
      </w:r>
      <w:r w:rsidR="00F06352">
        <w:rPr>
          <w:rFonts w:ascii="Arial" w:hAnsi="Arial" w:cs="Arial"/>
          <w:color w:val="A6A6A6" w:themeColor="background1" w:themeShade="A6"/>
          <w:sz w:val="24"/>
          <w:szCs w:val="24"/>
          <w:lang w:val="en-US"/>
        </w:rPr>
        <w:fldChar w:fldCharType="end"/>
      </w:r>
      <w:r w:rsidRPr="00AD7EDC">
        <w:rPr>
          <w:rFonts w:ascii="Arial" w:hAnsi="Arial" w:cs="Arial"/>
          <w:color w:val="A6A6A6" w:themeColor="background1" w:themeShade="A6"/>
          <w:sz w:val="24"/>
          <w:szCs w:val="24"/>
          <w:lang w:val="en-US"/>
        </w:rPr>
      </w:r>
      <w:r w:rsidRPr="00AD7EDC">
        <w:rPr>
          <w:rFonts w:ascii="Arial" w:hAnsi="Arial" w:cs="Arial"/>
          <w:color w:val="A6A6A6" w:themeColor="background1" w:themeShade="A6"/>
          <w:sz w:val="24"/>
          <w:szCs w:val="24"/>
          <w:lang w:val="en-US"/>
        </w:rPr>
        <w:fldChar w:fldCharType="separate"/>
      </w:r>
      <w:r w:rsidR="00F06352">
        <w:rPr>
          <w:rFonts w:ascii="Arial" w:hAnsi="Arial" w:cs="Arial"/>
          <w:noProof/>
          <w:color w:val="A6A6A6" w:themeColor="background1" w:themeShade="A6"/>
          <w:sz w:val="24"/>
          <w:szCs w:val="24"/>
          <w:lang w:val="en-US"/>
        </w:rPr>
        <w:t>(</w:t>
      </w:r>
      <w:hyperlink w:anchor="_ENREF_47" w:tooltip="Sonntag, 2006 #409" w:history="1">
        <w:r w:rsidR="00C11952">
          <w:rPr>
            <w:rFonts w:ascii="Arial" w:hAnsi="Arial" w:cs="Arial"/>
            <w:noProof/>
            <w:color w:val="A6A6A6" w:themeColor="background1" w:themeShade="A6"/>
            <w:sz w:val="24"/>
            <w:szCs w:val="24"/>
            <w:lang w:val="en-US"/>
          </w:rPr>
          <w:t>47</w:t>
        </w:r>
      </w:hyperlink>
      <w:r w:rsidR="00F06352">
        <w:rPr>
          <w:rFonts w:ascii="Arial" w:hAnsi="Arial" w:cs="Arial"/>
          <w:noProof/>
          <w:color w:val="A6A6A6" w:themeColor="background1" w:themeShade="A6"/>
          <w:sz w:val="24"/>
          <w:szCs w:val="24"/>
          <w:lang w:val="en-US"/>
        </w:rPr>
        <w:t xml:space="preserve">, </w:t>
      </w:r>
      <w:hyperlink w:anchor="_ENREF_57" w:tooltip="VihinenRanta, 1998 #407" w:history="1">
        <w:r w:rsidR="00C11952">
          <w:rPr>
            <w:rFonts w:ascii="Arial" w:hAnsi="Arial" w:cs="Arial"/>
            <w:noProof/>
            <w:color w:val="A6A6A6" w:themeColor="background1" w:themeShade="A6"/>
            <w:sz w:val="24"/>
            <w:szCs w:val="24"/>
            <w:lang w:val="en-US"/>
          </w:rPr>
          <w:t>57</w:t>
        </w:r>
      </w:hyperlink>
      <w:r w:rsidR="00F06352">
        <w:rPr>
          <w:rFonts w:ascii="Arial" w:hAnsi="Arial" w:cs="Arial"/>
          <w:noProof/>
          <w:color w:val="A6A6A6" w:themeColor="background1" w:themeShade="A6"/>
          <w:sz w:val="24"/>
          <w:szCs w:val="24"/>
          <w:lang w:val="en-US"/>
        </w:rPr>
        <w:t>)</w:t>
      </w:r>
      <w:r w:rsidRPr="00AD7EDC">
        <w:rPr>
          <w:rFonts w:ascii="Arial" w:hAnsi="Arial" w:cs="Arial"/>
          <w:color w:val="A6A6A6" w:themeColor="background1" w:themeShade="A6"/>
          <w:sz w:val="24"/>
          <w:szCs w:val="24"/>
          <w:lang w:val="en-US"/>
        </w:rPr>
        <w:fldChar w:fldCharType="end"/>
      </w:r>
      <w:r w:rsidRPr="00AD7EDC">
        <w:rPr>
          <w:rFonts w:ascii="Arial" w:hAnsi="Arial" w:cs="Arial"/>
          <w:color w:val="A6A6A6" w:themeColor="background1" w:themeShade="A6"/>
          <w:sz w:val="24"/>
          <w:szCs w:val="24"/>
          <w:lang w:val="en-US"/>
        </w:rPr>
        <w:t>.</w:t>
      </w:r>
      <w:r w:rsidR="00763D49" w:rsidRPr="00AD7EDC">
        <w:rPr>
          <w:rFonts w:ascii="Arial" w:hAnsi="Arial" w:cs="Arial"/>
          <w:color w:val="A6A6A6" w:themeColor="background1" w:themeShade="A6"/>
          <w:sz w:val="24"/>
          <w:szCs w:val="24"/>
          <w:lang w:val="en-US"/>
        </w:rPr>
        <w:t xml:space="preserve"> </w:t>
      </w:r>
    </w:p>
    <w:p w:rsidR="00452B95" w:rsidDel="00452B95" w:rsidRDefault="00452B95" w:rsidP="00055461">
      <w:pPr>
        <w:spacing w:after="120" w:line="480" w:lineRule="auto"/>
        <w:ind w:firstLine="720"/>
        <w:jc w:val="both"/>
        <w:rPr>
          <w:del w:id="196" w:author="Raphael Wolfisberg" w:date="2015-09-09T09:32:00Z"/>
          <w:rFonts w:ascii="Arial" w:hAnsi="Arial" w:cs="Arial"/>
          <w:color w:val="A6A6A6" w:themeColor="background1" w:themeShade="A6"/>
          <w:sz w:val="24"/>
          <w:szCs w:val="24"/>
          <w:lang w:val="en-US"/>
        </w:rPr>
      </w:pPr>
      <w:ins w:id="197" w:author="Raphael Wolfisberg" w:date="2015-09-09T09:30:00Z">
        <w:r>
          <w:rPr>
            <w:rFonts w:ascii="Arial" w:hAnsi="Arial" w:cs="Arial"/>
            <w:color w:val="A6A6A6" w:themeColor="background1" w:themeShade="A6"/>
            <w:sz w:val="24"/>
            <w:szCs w:val="24"/>
            <w:lang w:val="en-US"/>
          </w:rPr>
          <w:t xml:space="preserve">Heat or acidic treatment did not change the AEX profile of either </w:t>
        </w:r>
      </w:ins>
      <w:ins w:id="198" w:author="Raphael Wolfisberg" w:date="2015-09-09T09:31:00Z">
        <w:r>
          <w:rPr>
            <w:rFonts w:ascii="Arial" w:hAnsi="Arial" w:cs="Arial"/>
            <w:color w:val="A6A6A6" w:themeColor="background1" w:themeShade="A6"/>
            <w:sz w:val="24"/>
            <w:szCs w:val="24"/>
            <w:lang w:val="en-US"/>
          </w:rPr>
          <w:t>progeny po</w:t>
        </w:r>
        <w:r>
          <w:rPr>
            <w:rFonts w:ascii="Arial" w:hAnsi="Arial" w:cs="Arial"/>
            <w:color w:val="A6A6A6" w:themeColor="background1" w:themeShade="A6"/>
            <w:sz w:val="24"/>
            <w:szCs w:val="24"/>
            <w:lang w:val="en-US"/>
          </w:rPr>
          <w:t>p</w:t>
        </w:r>
        <w:r>
          <w:rPr>
            <w:rFonts w:ascii="Arial" w:hAnsi="Arial" w:cs="Arial"/>
            <w:color w:val="A6A6A6" w:themeColor="background1" w:themeShade="A6"/>
            <w:sz w:val="24"/>
            <w:szCs w:val="24"/>
            <w:lang w:val="en-US"/>
          </w:rPr>
          <w:t xml:space="preserve">ulation, even though </w:t>
        </w:r>
      </w:ins>
      <w:ins w:id="199" w:author="Raphael Wolfisberg" w:date="2015-09-09T09:32:00Z">
        <w:r>
          <w:rPr>
            <w:rFonts w:ascii="Arial" w:hAnsi="Arial" w:cs="Arial"/>
            <w:color w:val="A6A6A6" w:themeColor="background1" w:themeShade="A6"/>
            <w:sz w:val="24"/>
            <w:szCs w:val="24"/>
            <w:lang w:val="en-US"/>
          </w:rPr>
          <w:t xml:space="preserve">causing major structural </w:t>
        </w:r>
      </w:ins>
      <w:ins w:id="200" w:author="Raphael Wolfisberg" w:date="2015-09-09T09:34:00Z">
        <w:r w:rsidR="00745199">
          <w:rPr>
            <w:rFonts w:ascii="Arial" w:hAnsi="Arial" w:cs="Arial"/>
            <w:color w:val="A6A6A6" w:themeColor="background1" w:themeShade="A6"/>
            <w:sz w:val="24"/>
            <w:szCs w:val="24"/>
            <w:lang w:val="en-US"/>
          </w:rPr>
          <w:t>transitions</w:t>
        </w:r>
      </w:ins>
      <w:ins w:id="201" w:author="Raphael Wolfisberg" w:date="2015-09-09T09:32:00Z">
        <w:r>
          <w:rPr>
            <w:rFonts w:ascii="Arial" w:hAnsi="Arial" w:cs="Arial"/>
            <w:color w:val="A6A6A6" w:themeColor="background1" w:themeShade="A6"/>
            <w:sz w:val="24"/>
            <w:szCs w:val="24"/>
            <w:lang w:val="en-US"/>
          </w:rPr>
          <w:t>.</w:t>
        </w:r>
      </w:ins>
    </w:p>
    <w:p w:rsidR="00D10EE1" w:rsidRDefault="00D10EE1" w:rsidP="00452B95">
      <w:pPr>
        <w:spacing w:after="120" w:line="480" w:lineRule="auto"/>
        <w:ind w:firstLine="720"/>
        <w:jc w:val="both"/>
        <w:rPr>
          <w:ins w:id="202" w:author="Raphael Wolfisberg" w:date="2015-09-09T10:30:00Z"/>
          <w:rFonts w:ascii="Arial" w:hAnsi="Arial" w:cs="Arial"/>
          <w:color w:val="1F497D" w:themeColor="text2"/>
          <w:sz w:val="24"/>
          <w:szCs w:val="24"/>
          <w:lang w:val="en-US"/>
        </w:rPr>
      </w:pPr>
      <w:del w:id="203" w:author="Raphael Wolfisberg" w:date="2015-09-09T09:32:00Z">
        <w:r w:rsidDel="00452B95">
          <w:rPr>
            <w:rFonts w:ascii="Arial" w:hAnsi="Arial" w:cs="Arial"/>
            <w:color w:val="FF66CC"/>
            <w:sz w:val="24"/>
            <w:szCs w:val="24"/>
            <w:lang w:val="en-US"/>
          </w:rPr>
          <w:delText>……..</w:delText>
        </w:r>
        <w:r w:rsidRPr="0090113E" w:rsidDel="00452B95">
          <w:rPr>
            <w:rFonts w:ascii="Arial" w:hAnsi="Arial" w:cs="Arial"/>
            <w:color w:val="FF66CC"/>
            <w:sz w:val="24"/>
            <w:szCs w:val="24"/>
            <w:lang w:val="en-US"/>
          </w:rPr>
          <w:delText xml:space="preserve">, </w:delText>
        </w:r>
      </w:del>
      <w:ins w:id="204" w:author="Raphael Wolfisberg" w:date="2015-09-09T09:32:00Z">
        <w:r w:rsidR="00452B95">
          <w:rPr>
            <w:rFonts w:ascii="Arial" w:hAnsi="Arial" w:cs="Arial"/>
            <w:color w:val="FF66CC"/>
            <w:sz w:val="24"/>
            <w:szCs w:val="24"/>
            <w:lang w:val="en-US"/>
          </w:rPr>
          <w:t xml:space="preserve"> T</w:t>
        </w:r>
      </w:ins>
      <w:ins w:id="205" w:author="Raphael Wolfisberg" w:date="2015-09-09T09:29:00Z">
        <w:r w:rsidR="00452B95">
          <w:rPr>
            <w:rFonts w:ascii="Arial" w:hAnsi="Arial" w:cs="Arial"/>
            <w:color w:val="FF66CC"/>
            <w:sz w:val="24"/>
            <w:szCs w:val="24"/>
            <w:lang w:val="en-US"/>
          </w:rPr>
          <w:t xml:space="preserve">herefore, </w:t>
        </w:r>
      </w:ins>
      <w:r w:rsidRPr="0090113E">
        <w:rPr>
          <w:rFonts w:ascii="Arial" w:hAnsi="Arial" w:cs="Arial"/>
          <w:color w:val="FF66CC"/>
          <w:sz w:val="24"/>
          <w:szCs w:val="24"/>
          <w:lang w:val="en-US"/>
        </w:rPr>
        <w:t>the phosphorylation of FC-P</w:t>
      </w:r>
      <w:r w:rsidRPr="0090113E">
        <w:rPr>
          <w:rFonts w:ascii="Arial" w:hAnsi="Arial" w:cs="Arial"/>
          <w:color w:val="FF66CC"/>
          <w:sz w:val="24"/>
          <w:szCs w:val="24"/>
          <w:vertAlign w:val="subscript"/>
          <w:lang w:val="en-US"/>
        </w:rPr>
        <w:t>1</w:t>
      </w:r>
      <w:r w:rsidRPr="0090113E">
        <w:rPr>
          <w:rFonts w:ascii="Arial" w:hAnsi="Arial" w:cs="Arial"/>
          <w:color w:val="FF66CC"/>
          <w:sz w:val="24"/>
          <w:szCs w:val="24"/>
          <w:lang w:val="en-US"/>
        </w:rPr>
        <w:t xml:space="preserve"> to generate FC-P</w:t>
      </w:r>
      <w:r w:rsidRPr="0090113E">
        <w:rPr>
          <w:rFonts w:ascii="Arial" w:hAnsi="Arial" w:cs="Arial"/>
          <w:color w:val="FF66CC"/>
          <w:sz w:val="24"/>
          <w:szCs w:val="24"/>
          <w:vertAlign w:val="subscript"/>
          <w:lang w:val="en-US"/>
        </w:rPr>
        <w:t>2</w:t>
      </w:r>
      <w:r w:rsidRPr="0090113E">
        <w:rPr>
          <w:rFonts w:ascii="Arial" w:hAnsi="Arial" w:cs="Arial"/>
          <w:color w:val="FF66CC"/>
          <w:sz w:val="24"/>
          <w:szCs w:val="24"/>
          <w:lang w:val="en-US"/>
        </w:rPr>
        <w:t xml:space="preserve"> particles should be mediated by resident nuclear kinase(s) rather than by structural rea</w:t>
      </w:r>
      <w:r w:rsidRPr="0090113E">
        <w:rPr>
          <w:rFonts w:ascii="Arial" w:hAnsi="Arial" w:cs="Arial"/>
          <w:color w:val="FF66CC"/>
          <w:sz w:val="24"/>
          <w:szCs w:val="24"/>
          <w:lang w:val="en-US"/>
        </w:rPr>
        <w:t>r</w:t>
      </w:r>
      <w:r w:rsidRPr="0090113E">
        <w:rPr>
          <w:rFonts w:ascii="Arial" w:hAnsi="Arial" w:cs="Arial"/>
          <w:color w:val="FF66CC"/>
          <w:sz w:val="24"/>
          <w:szCs w:val="24"/>
          <w:lang w:val="en-US"/>
        </w:rPr>
        <w:t>rangements exposing phosphorylated res</w:t>
      </w:r>
      <w:r w:rsidRPr="0090113E">
        <w:rPr>
          <w:rFonts w:ascii="Arial" w:hAnsi="Arial" w:cs="Arial"/>
          <w:color w:val="FF66CC"/>
          <w:sz w:val="24"/>
          <w:szCs w:val="24"/>
          <w:lang w:val="en-US"/>
        </w:rPr>
        <w:t>i</w:t>
      </w:r>
      <w:r w:rsidRPr="0090113E">
        <w:rPr>
          <w:rFonts w:ascii="Arial" w:hAnsi="Arial" w:cs="Arial"/>
          <w:color w:val="FF66CC"/>
          <w:sz w:val="24"/>
          <w:szCs w:val="24"/>
          <w:lang w:val="en-US"/>
        </w:rPr>
        <w:t>dues. The efficiency to achieve this late phosphorylation step was cell type dependent, being more efficient in the human transformed NB324K than in the murine A9 cells. The more efficient phosphorylation in is in agreement with previous studies reporting lower overall capsid phosphoryl</w:t>
      </w:r>
      <w:r w:rsidRPr="0090113E">
        <w:rPr>
          <w:rFonts w:ascii="Arial" w:hAnsi="Arial" w:cs="Arial"/>
          <w:color w:val="FF66CC"/>
          <w:sz w:val="24"/>
          <w:szCs w:val="24"/>
          <w:lang w:val="en-US"/>
        </w:rPr>
        <w:t>a</w:t>
      </w:r>
      <w:r w:rsidRPr="0090113E">
        <w:rPr>
          <w:rFonts w:ascii="Arial" w:hAnsi="Arial" w:cs="Arial"/>
          <w:color w:val="FF66CC"/>
          <w:sz w:val="24"/>
          <w:szCs w:val="24"/>
          <w:lang w:val="en-US"/>
        </w:rPr>
        <w:t xml:space="preserve">tion levels in murine A9 cells compared to the transformed human cells </w:t>
      </w:r>
      <w:r w:rsidRPr="0090113E">
        <w:rPr>
          <w:rFonts w:ascii="Arial" w:hAnsi="Arial" w:cs="Arial"/>
          <w:color w:val="FF66CC"/>
          <w:sz w:val="24"/>
          <w:szCs w:val="24"/>
          <w:lang w:val="en-US"/>
        </w:rPr>
        <w:fldChar w:fldCharType="begin"/>
      </w:r>
      <w:r w:rsidRPr="0090113E">
        <w:rPr>
          <w:rFonts w:ascii="Arial" w:hAnsi="Arial" w:cs="Arial"/>
          <w:color w:val="FF66CC"/>
          <w:sz w:val="24"/>
          <w:szCs w:val="24"/>
          <w:lang w:val="en-US"/>
        </w:rPr>
        <w:instrText xml:space="preserve"> ADDIN EN.CITE &lt;EndNote&gt;&lt;Cite&gt;&lt;Author&gt;Maroto&lt;/Author&gt;&lt;Year&gt;2000&lt;/Year&gt;&lt;RecNum&gt;42&lt;/RecNum&gt;&lt;DisplayText&gt;(26)&lt;/DisplayText&gt;&lt;record&gt;&lt;rec-number&gt;42&lt;/rec-number&gt;&lt;foreign-keys&gt;&lt;key app="EN" db-id="p9a95ada2x9dfketax5psfv72w29ssrpedff"&gt;42&lt;/key&gt;&lt;/foreign-keys&gt;&lt;ref-type name="Journal Article"&gt;17&lt;/ref-type&gt;&lt;contributors&gt;&lt;authors&gt;&lt;author&gt;Maroto, B.&lt;/author&gt;&lt;author&gt;Ramirez, J. C.&lt;/author&gt;&lt;author&gt;Almendral, J. M.&lt;/author&gt;&lt;/authors&gt;&lt;/contributors&gt;&lt;auth-address&gt;Centro de Biologia Molecular Severo Ochoa, Consejo Superior de Investigaciones Cientificas, Universidad Autonoma de Madrid, 28049 Cantoblanco, Spain.&lt;/auth-address&gt;&lt;titles&gt;&lt;title&gt;Phosphorylation status of the parvovirus minute virus of mice particle: mapping and biological relevance of the major phosphorylation sites&lt;/title&gt;&lt;secondary-title&gt;J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10892-902&lt;/pages&gt;&lt;volume&gt;74&lt;/volume&gt;&lt;number&gt;23&lt;/number&gt;&lt;edition&gt;2000/11/09&lt;/edition&gt;&lt;keywords&gt;&lt;keyword&gt;Animals&lt;/keyword&gt;&lt;keyword&gt;Capsid/*metabolism&lt;/keyword&gt;&lt;keyword&gt;Capsid Proteins&lt;/keyword&gt;&lt;keyword&gt;Cell Line&lt;/keyword&gt;&lt;keyword&gt;Humans&lt;/keyword&gt;&lt;keyword&gt;Mice&lt;/keyword&gt;&lt;keyword&gt;Minute virus of mice/*metabolism&lt;/keyword&gt;&lt;keyword&gt;Phosphorylation&lt;/keyword&gt;&lt;keyword&gt;Protein Processing, Post-Translational&lt;/keyword&gt;&lt;keyword&gt;Serine/metabolism&lt;/keyword&gt;&lt;keyword&gt;Threonine/metabolism&lt;/keyword&gt;&lt;/keywords&gt;&lt;dates&gt;&lt;year&gt;2000&lt;/year&gt;&lt;pub-dates&gt;&lt;date&gt;Dec&lt;/date&gt;&lt;/pub-dates&gt;&lt;/dates&gt;&lt;isbn&gt;0022-538X (Print)&amp;#xD;0022-538X (Linking)&lt;/isbn&gt;&lt;accession-num&gt;11069983&lt;/accession-num&gt;&lt;work-type&gt;Research Support, Non-U.S. Gov&amp;apos;t&lt;/work-type&gt;&lt;urls&gt;&lt;related-urls&gt;&lt;url&gt;http://www.ncbi.nlm.nih.gov/pubmed/11069983&lt;/url&gt;&lt;/related-urls&gt;&lt;/urls&gt;&lt;custom2&gt;113168&lt;/custom2&gt;&lt;language&gt;eng&lt;/language&gt;&lt;/record&gt;&lt;/Cite&gt;&lt;/EndNote&gt;</w:instrText>
      </w:r>
      <w:r w:rsidRPr="0090113E">
        <w:rPr>
          <w:rFonts w:ascii="Arial" w:hAnsi="Arial" w:cs="Arial"/>
          <w:color w:val="FF66CC"/>
          <w:sz w:val="24"/>
          <w:szCs w:val="24"/>
          <w:lang w:val="en-US"/>
        </w:rPr>
        <w:fldChar w:fldCharType="separate"/>
      </w:r>
      <w:r w:rsidRPr="0090113E">
        <w:rPr>
          <w:rFonts w:ascii="Arial" w:hAnsi="Arial" w:cs="Arial"/>
          <w:noProof/>
          <w:color w:val="FF66CC"/>
          <w:sz w:val="24"/>
          <w:szCs w:val="24"/>
          <w:lang w:val="en-US"/>
        </w:rPr>
        <w:t>(</w:t>
      </w:r>
      <w:hyperlink w:anchor="_ENREF_26" w:tooltip="Maroto, 2000 #42" w:history="1">
        <w:r w:rsidR="00C11952" w:rsidRPr="0090113E">
          <w:rPr>
            <w:rFonts w:ascii="Arial" w:hAnsi="Arial" w:cs="Arial"/>
            <w:noProof/>
            <w:color w:val="FF66CC"/>
            <w:sz w:val="24"/>
            <w:szCs w:val="24"/>
            <w:lang w:val="en-US"/>
          </w:rPr>
          <w:t>26</w:t>
        </w:r>
      </w:hyperlink>
      <w:r w:rsidRPr="0090113E">
        <w:rPr>
          <w:rFonts w:ascii="Arial" w:hAnsi="Arial" w:cs="Arial"/>
          <w:noProof/>
          <w:color w:val="FF66CC"/>
          <w:sz w:val="24"/>
          <w:szCs w:val="24"/>
          <w:lang w:val="en-US"/>
        </w:rPr>
        <w:t>)</w:t>
      </w:r>
      <w:r w:rsidRPr="0090113E">
        <w:rPr>
          <w:rFonts w:ascii="Arial" w:hAnsi="Arial" w:cs="Arial"/>
          <w:color w:val="FF66CC"/>
          <w:sz w:val="24"/>
          <w:szCs w:val="24"/>
          <w:lang w:val="en-US"/>
        </w:rPr>
        <w:fldChar w:fldCharType="end"/>
      </w:r>
      <w:r w:rsidRPr="0090113E">
        <w:rPr>
          <w:rFonts w:ascii="Arial" w:hAnsi="Arial" w:cs="Arial"/>
          <w:color w:val="FF66CC"/>
          <w:sz w:val="24"/>
          <w:szCs w:val="24"/>
          <w:lang w:val="en-US"/>
        </w:rPr>
        <w:t>.</w:t>
      </w:r>
      <w:del w:id="206" w:author="Ros" w:date="2015-09-04T18:03:00Z">
        <w:r w:rsidRPr="00AD7EDC" w:rsidDel="00CC2C44">
          <w:rPr>
            <w:rFonts w:ascii="Arial" w:hAnsi="Arial" w:cs="Arial"/>
            <w:color w:val="1F497D" w:themeColor="text2"/>
            <w:sz w:val="24"/>
            <w:szCs w:val="24"/>
            <w:lang w:val="en-US"/>
          </w:rPr>
          <w:delText xml:space="preserve"> </w:delText>
        </w:r>
      </w:del>
      <w:ins w:id="207" w:author="Ros" w:date="2015-09-04T18:04:00Z">
        <w:r>
          <w:rPr>
            <w:rFonts w:ascii="Arial" w:hAnsi="Arial" w:cs="Arial"/>
            <w:color w:val="1F497D" w:themeColor="text2"/>
            <w:sz w:val="24"/>
            <w:szCs w:val="24"/>
            <w:lang w:val="en-US"/>
          </w:rPr>
          <w:t xml:space="preserve"> </w:t>
        </w:r>
        <w:r w:rsidRPr="00CC2C44">
          <w:rPr>
            <w:rFonts w:ascii="Arial" w:hAnsi="Arial" w:cs="Arial"/>
            <w:color w:val="1F497D" w:themeColor="text2"/>
            <w:sz w:val="24"/>
            <w:szCs w:val="24"/>
            <w:highlight w:val="yellow"/>
            <w:lang w:val="en-US"/>
            <w:rPrChange w:id="208" w:author="Ros" w:date="2015-09-04T18:04:00Z">
              <w:rPr>
                <w:rFonts w:ascii="Arial" w:hAnsi="Arial" w:cs="Arial"/>
                <w:color w:val="1F497D" w:themeColor="text2"/>
                <w:sz w:val="24"/>
                <w:szCs w:val="24"/>
                <w:lang w:val="en-US"/>
              </w:rPr>
            </w:rPrChange>
          </w:rPr>
          <w:t>………</w:t>
        </w:r>
      </w:ins>
    </w:p>
    <w:p w:rsidR="00C11952" w:rsidRPr="0090113E" w:rsidRDefault="00C11952" w:rsidP="00C11952">
      <w:pPr>
        <w:spacing w:after="120" w:line="480" w:lineRule="auto"/>
        <w:ind w:firstLine="720"/>
        <w:jc w:val="both"/>
        <w:rPr>
          <w:ins w:id="209" w:author="Raphael Wolfisberg" w:date="2015-09-09T10:30:00Z"/>
          <w:rFonts w:ascii="Arial" w:hAnsi="Arial" w:cs="Arial"/>
          <w:color w:val="92D050"/>
          <w:sz w:val="24"/>
          <w:szCs w:val="24"/>
          <w:lang w:val="en-US"/>
        </w:rPr>
      </w:pPr>
      <w:ins w:id="210" w:author="Raphael Wolfisberg" w:date="2015-09-09T10:30:00Z">
        <w:r w:rsidRPr="0090113E">
          <w:rPr>
            <w:rFonts w:ascii="Arial" w:hAnsi="Arial" w:cs="Arial"/>
            <w:color w:val="92D050"/>
            <w:sz w:val="24"/>
            <w:szCs w:val="24"/>
            <w:lang w:val="en-US"/>
          </w:rPr>
          <w:t xml:space="preserve">The requirement of NS2 in progeny egress has already been demonstrated to be indispensable for murine A9 cells but it is not a prerequisite in transformed NB324K cells </w:t>
        </w:r>
        <w:r w:rsidRPr="0090113E">
          <w:rPr>
            <w:rFonts w:ascii="Arial" w:hAnsi="Arial" w:cs="Arial"/>
            <w:color w:val="92D050"/>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90113E">
          <w:rPr>
            <w:rFonts w:ascii="Arial" w:hAnsi="Arial" w:cs="Arial"/>
            <w:color w:val="92D050"/>
            <w:sz w:val="24"/>
            <w:szCs w:val="24"/>
            <w:lang w:val="en-US"/>
          </w:rPr>
          <w:instrText xml:space="preserve"> ADDIN EN.CITE </w:instrText>
        </w:r>
        <w:r w:rsidRPr="0090113E">
          <w:rPr>
            <w:rFonts w:ascii="Arial" w:hAnsi="Arial" w:cs="Arial"/>
            <w:color w:val="92D050"/>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90113E">
          <w:rPr>
            <w:rFonts w:ascii="Arial" w:hAnsi="Arial" w:cs="Arial"/>
            <w:color w:val="92D050"/>
            <w:sz w:val="24"/>
            <w:szCs w:val="24"/>
            <w:lang w:val="en-US"/>
          </w:rPr>
          <w:instrText xml:space="preserve"> ADDIN EN.CITE.DATA </w:instrText>
        </w:r>
        <w:r w:rsidRPr="0090113E">
          <w:rPr>
            <w:rFonts w:ascii="Arial" w:hAnsi="Arial" w:cs="Arial"/>
            <w:color w:val="92D050"/>
            <w:sz w:val="24"/>
            <w:szCs w:val="24"/>
            <w:lang w:val="en-US"/>
          </w:rPr>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r>
        <w:r w:rsidRPr="0090113E">
          <w:rPr>
            <w:rFonts w:ascii="Arial" w:hAnsi="Arial" w:cs="Arial"/>
            <w:color w:val="92D050"/>
            <w:sz w:val="24"/>
            <w:szCs w:val="24"/>
            <w:lang w:val="en-US"/>
          </w:rPr>
          <w:fldChar w:fldCharType="separate"/>
        </w:r>
        <w:r w:rsidRPr="0090113E">
          <w:rPr>
            <w:rFonts w:ascii="Arial" w:hAnsi="Arial" w:cs="Arial"/>
            <w:noProof/>
            <w:color w:val="92D050"/>
            <w:sz w:val="24"/>
            <w:szCs w:val="24"/>
            <w:lang w:val="en-US"/>
          </w:rPr>
          <w:t>(</w:t>
        </w:r>
      </w:ins>
      <w:r>
        <w:rPr>
          <w:rFonts w:ascii="Arial" w:hAnsi="Arial" w:cs="Arial"/>
          <w:noProof/>
          <w:color w:val="92D050"/>
          <w:sz w:val="24"/>
          <w:szCs w:val="24"/>
          <w:lang w:val="en-US"/>
        </w:rPr>
        <w:fldChar w:fldCharType="begin"/>
      </w:r>
      <w:r>
        <w:rPr>
          <w:rFonts w:ascii="Arial" w:hAnsi="Arial" w:cs="Arial"/>
          <w:noProof/>
          <w:color w:val="92D050"/>
          <w:sz w:val="24"/>
          <w:szCs w:val="24"/>
          <w:lang w:val="en-US"/>
        </w:rPr>
        <w:instrText xml:space="preserve"> HYPERLINK \l "_ENREF_11" \o "Eichwald, 2002 #95" </w:instrText>
      </w:r>
      <w:r>
        <w:rPr>
          <w:rFonts w:ascii="Arial" w:hAnsi="Arial" w:cs="Arial"/>
          <w:noProof/>
          <w:color w:val="92D050"/>
          <w:sz w:val="24"/>
          <w:szCs w:val="24"/>
          <w:lang w:val="en-US"/>
        </w:rPr>
      </w:r>
      <w:r>
        <w:rPr>
          <w:rFonts w:ascii="Arial" w:hAnsi="Arial" w:cs="Arial"/>
          <w:noProof/>
          <w:color w:val="92D050"/>
          <w:sz w:val="24"/>
          <w:szCs w:val="24"/>
          <w:lang w:val="en-US"/>
        </w:rPr>
        <w:fldChar w:fldCharType="separate"/>
      </w:r>
      <w:ins w:id="211" w:author="Raphael Wolfisberg" w:date="2015-09-09T10:30:00Z">
        <w:r w:rsidRPr="0090113E">
          <w:rPr>
            <w:rFonts w:ascii="Arial" w:hAnsi="Arial" w:cs="Arial"/>
            <w:noProof/>
            <w:color w:val="92D050"/>
            <w:sz w:val="24"/>
            <w:szCs w:val="24"/>
            <w:lang w:val="en-US"/>
          </w:rPr>
          <w:t>11</w:t>
        </w:r>
      </w:ins>
      <w:r>
        <w:rPr>
          <w:rFonts w:ascii="Arial" w:hAnsi="Arial" w:cs="Arial"/>
          <w:noProof/>
          <w:color w:val="92D050"/>
          <w:sz w:val="24"/>
          <w:szCs w:val="24"/>
          <w:lang w:val="en-US"/>
        </w:rPr>
        <w:fldChar w:fldCharType="end"/>
      </w:r>
      <w:ins w:id="212" w:author="Raphael Wolfisberg" w:date="2015-09-09T10:30:00Z">
        <w:r w:rsidRPr="0090113E">
          <w:rPr>
            <w:rFonts w:ascii="Arial" w:hAnsi="Arial" w:cs="Arial"/>
            <w:noProof/>
            <w:color w:val="92D050"/>
            <w:sz w:val="24"/>
            <w:szCs w:val="24"/>
            <w:lang w:val="en-US"/>
          </w:rPr>
          <w:t xml:space="preserve">, </w:t>
        </w:r>
      </w:ins>
      <w:r>
        <w:rPr>
          <w:rFonts w:ascii="Arial" w:hAnsi="Arial" w:cs="Arial"/>
          <w:noProof/>
          <w:color w:val="92D050"/>
          <w:sz w:val="24"/>
          <w:szCs w:val="24"/>
          <w:lang w:val="en-US"/>
        </w:rPr>
        <w:fldChar w:fldCharType="begin"/>
      </w:r>
      <w:r>
        <w:rPr>
          <w:rFonts w:ascii="Arial" w:hAnsi="Arial" w:cs="Arial"/>
          <w:noProof/>
          <w:color w:val="92D050"/>
          <w:sz w:val="24"/>
          <w:szCs w:val="24"/>
          <w:lang w:val="en-US"/>
        </w:rPr>
        <w:instrText xml:space="preserve"> HYPERLINK \l "_ENREF_31" \o "Miller, 2002 #92" </w:instrText>
      </w:r>
      <w:r>
        <w:rPr>
          <w:rFonts w:ascii="Arial" w:hAnsi="Arial" w:cs="Arial"/>
          <w:noProof/>
          <w:color w:val="92D050"/>
          <w:sz w:val="24"/>
          <w:szCs w:val="24"/>
          <w:lang w:val="en-US"/>
        </w:rPr>
      </w:r>
      <w:r>
        <w:rPr>
          <w:rFonts w:ascii="Arial" w:hAnsi="Arial" w:cs="Arial"/>
          <w:noProof/>
          <w:color w:val="92D050"/>
          <w:sz w:val="24"/>
          <w:szCs w:val="24"/>
          <w:lang w:val="en-US"/>
        </w:rPr>
        <w:fldChar w:fldCharType="separate"/>
      </w:r>
      <w:ins w:id="213" w:author="Raphael Wolfisberg" w:date="2015-09-09T10:30:00Z">
        <w:r w:rsidRPr="0090113E">
          <w:rPr>
            <w:rFonts w:ascii="Arial" w:hAnsi="Arial" w:cs="Arial"/>
            <w:noProof/>
            <w:color w:val="92D050"/>
            <w:sz w:val="24"/>
            <w:szCs w:val="24"/>
            <w:lang w:val="en-US"/>
          </w:rPr>
          <w:t>31</w:t>
        </w:r>
      </w:ins>
      <w:r>
        <w:rPr>
          <w:rFonts w:ascii="Arial" w:hAnsi="Arial" w:cs="Arial"/>
          <w:noProof/>
          <w:color w:val="92D050"/>
          <w:sz w:val="24"/>
          <w:szCs w:val="24"/>
          <w:lang w:val="en-US"/>
        </w:rPr>
        <w:fldChar w:fldCharType="end"/>
      </w:r>
      <w:ins w:id="214" w:author="Raphael Wolfisberg" w:date="2015-09-09T10:30:00Z">
        <w:r w:rsidRPr="0090113E">
          <w:rPr>
            <w:rFonts w:ascii="Arial" w:hAnsi="Arial" w:cs="Arial"/>
            <w:noProof/>
            <w:color w:val="92D050"/>
            <w:sz w:val="24"/>
            <w:szCs w:val="24"/>
            <w:lang w:val="en-US"/>
          </w:rPr>
          <w:t>)</w:t>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t>. These results explain the previously observed cell type speci</w:t>
        </w:r>
        <w:r w:rsidRPr="0090113E">
          <w:rPr>
            <w:rFonts w:ascii="Arial" w:hAnsi="Arial" w:cs="Arial"/>
            <w:color w:val="92D050"/>
            <w:sz w:val="24"/>
            <w:szCs w:val="24"/>
            <w:lang w:val="en-US"/>
          </w:rPr>
          <w:t>f</w:t>
        </w:r>
        <w:r w:rsidRPr="0090113E">
          <w:rPr>
            <w:rFonts w:ascii="Arial" w:hAnsi="Arial" w:cs="Arial"/>
            <w:color w:val="92D050"/>
            <w:sz w:val="24"/>
            <w:szCs w:val="24"/>
            <w:lang w:val="en-US"/>
          </w:rPr>
          <w:t xml:space="preserve">ic inhibition of nuclear export by </w:t>
        </w:r>
        <w:proofErr w:type="spellStart"/>
        <w:r w:rsidRPr="0090113E">
          <w:rPr>
            <w:rFonts w:ascii="Arial" w:hAnsi="Arial" w:cs="Arial"/>
            <w:color w:val="92D050"/>
            <w:sz w:val="24"/>
            <w:szCs w:val="24"/>
            <w:lang w:val="en-US"/>
          </w:rPr>
          <w:t>leptomycin</w:t>
        </w:r>
        <w:proofErr w:type="spellEnd"/>
        <w:r w:rsidRPr="0090113E">
          <w:rPr>
            <w:rFonts w:ascii="Arial" w:hAnsi="Arial" w:cs="Arial"/>
            <w:color w:val="92D050"/>
            <w:sz w:val="24"/>
            <w:szCs w:val="24"/>
            <w:lang w:val="en-US"/>
          </w:rPr>
          <w:t xml:space="preserve"> B (LMB) </w:t>
        </w:r>
        <w:r w:rsidRPr="0090113E">
          <w:rPr>
            <w:rFonts w:ascii="Arial" w:hAnsi="Arial" w:cs="Arial"/>
            <w:color w:val="92D050"/>
            <w:sz w:val="24"/>
            <w:szCs w:val="24"/>
            <w:lang w:val="en-US"/>
          </w:rPr>
          <w:fldChar w:fldCharType="begin"/>
        </w:r>
        <w:r w:rsidRPr="0090113E">
          <w:rPr>
            <w:rFonts w:ascii="Arial" w:hAnsi="Arial" w:cs="Arial"/>
            <w:color w:val="92D050"/>
            <w:sz w:val="24"/>
            <w:szCs w:val="24"/>
            <w:lang w:val="en-US"/>
          </w:rPr>
          <w: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instrText>
        </w:r>
        <w:r w:rsidRPr="0090113E">
          <w:rPr>
            <w:rFonts w:ascii="Arial" w:hAnsi="Arial" w:cs="Arial"/>
            <w:color w:val="92D050"/>
            <w:sz w:val="24"/>
            <w:szCs w:val="24"/>
            <w:lang w:val="en-US"/>
          </w:rPr>
          <w:fldChar w:fldCharType="separate"/>
        </w:r>
        <w:r w:rsidRPr="0090113E">
          <w:rPr>
            <w:rFonts w:ascii="Arial" w:hAnsi="Arial" w:cs="Arial"/>
            <w:noProof/>
            <w:color w:val="92D050"/>
            <w:sz w:val="24"/>
            <w:szCs w:val="24"/>
            <w:lang w:val="en-US"/>
          </w:rPr>
          <w:t>(</w:t>
        </w:r>
      </w:ins>
      <w:r>
        <w:rPr>
          <w:rFonts w:ascii="Arial" w:hAnsi="Arial" w:cs="Arial"/>
          <w:noProof/>
          <w:color w:val="92D050"/>
          <w:sz w:val="24"/>
          <w:szCs w:val="24"/>
          <w:lang w:val="en-US"/>
        </w:rPr>
        <w:fldChar w:fldCharType="begin"/>
      </w:r>
      <w:r>
        <w:rPr>
          <w:rFonts w:ascii="Arial" w:hAnsi="Arial" w:cs="Arial"/>
          <w:noProof/>
          <w:color w:val="92D050"/>
          <w:sz w:val="24"/>
          <w:szCs w:val="24"/>
          <w:lang w:val="en-US"/>
        </w:rPr>
        <w:instrText xml:space="preserve"> HYPERLINK \l "_ENREF_27" \o "Maroto, 2004 #41" </w:instrText>
      </w:r>
      <w:r>
        <w:rPr>
          <w:rFonts w:ascii="Arial" w:hAnsi="Arial" w:cs="Arial"/>
          <w:noProof/>
          <w:color w:val="92D050"/>
          <w:sz w:val="24"/>
          <w:szCs w:val="24"/>
          <w:lang w:val="en-US"/>
        </w:rPr>
      </w:r>
      <w:r>
        <w:rPr>
          <w:rFonts w:ascii="Arial" w:hAnsi="Arial" w:cs="Arial"/>
          <w:noProof/>
          <w:color w:val="92D050"/>
          <w:sz w:val="24"/>
          <w:szCs w:val="24"/>
          <w:lang w:val="en-US"/>
        </w:rPr>
        <w:fldChar w:fldCharType="separate"/>
      </w:r>
      <w:ins w:id="215" w:author="Raphael Wolfisberg" w:date="2015-09-09T10:30:00Z">
        <w:r w:rsidRPr="0090113E">
          <w:rPr>
            <w:rFonts w:ascii="Arial" w:hAnsi="Arial" w:cs="Arial"/>
            <w:noProof/>
            <w:color w:val="92D050"/>
            <w:sz w:val="24"/>
            <w:szCs w:val="24"/>
            <w:lang w:val="en-US"/>
          </w:rPr>
          <w:t>27</w:t>
        </w:r>
      </w:ins>
      <w:r>
        <w:rPr>
          <w:rFonts w:ascii="Arial" w:hAnsi="Arial" w:cs="Arial"/>
          <w:noProof/>
          <w:color w:val="92D050"/>
          <w:sz w:val="24"/>
          <w:szCs w:val="24"/>
          <w:lang w:val="en-US"/>
        </w:rPr>
        <w:fldChar w:fldCharType="end"/>
      </w:r>
      <w:ins w:id="216" w:author="Raphael Wolfisberg" w:date="2015-09-09T10:30:00Z">
        <w:r w:rsidRPr="0090113E">
          <w:rPr>
            <w:rFonts w:ascii="Arial" w:hAnsi="Arial" w:cs="Arial"/>
            <w:noProof/>
            <w:color w:val="92D050"/>
            <w:sz w:val="24"/>
            <w:szCs w:val="24"/>
            <w:lang w:val="en-US"/>
          </w:rPr>
          <w:t>)</w:t>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t>. Despite extensive a</w:t>
        </w:r>
        <w:r w:rsidRPr="0090113E">
          <w:rPr>
            <w:rFonts w:ascii="Arial" w:hAnsi="Arial" w:cs="Arial"/>
            <w:color w:val="92D050"/>
            <w:sz w:val="24"/>
            <w:szCs w:val="24"/>
            <w:lang w:val="en-US"/>
          </w:rPr>
          <w:t>t</w:t>
        </w:r>
        <w:r w:rsidRPr="0090113E">
          <w:rPr>
            <w:rFonts w:ascii="Arial" w:hAnsi="Arial" w:cs="Arial"/>
            <w:color w:val="92D050"/>
            <w:sz w:val="24"/>
            <w:szCs w:val="24"/>
            <w:lang w:val="en-US"/>
          </w:rPr>
          <w:t>tempts, demonstration of a direct or indirect interaction between N-VP2 or other ca</w:t>
        </w:r>
        <w:r w:rsidRPr="0090113E">
          <w:rPr>
            <w:rFonts w:ascii="Arial" w:hAnsi="Arial" w:cs="Arial"/>
            <w:color w:val="92D050"/>
            <w:sz w:val="24"/>
            <w:szCs w:val="24"/>
            <w:lang w:val="en-US"/>
          </w:rPr>
          <w:t>p</w:t>
        </w:r>
        <w:r w:rsidRPr="0090113E">
          <w:rPr>
            <w:rFonts w:ascii="Arial" w:hAnsi="Arial" w:cs="Arial"/>
            <w:color w:val="92D050"/>
            <w:sz w:val="24"/>
            <w:szCs w:val="24"/>
            <w:lang w:val="en-US"/>
          </w:rPr>
          <w:t xml:space="preserve">sid regions and Crm1 failed. The dependence of progeny egress on the Crm1 export pathway may rather be indirect via the </w:t>
        </w:r>
        <w:proofErr w:type="spellStart"/>
        <w:r w:rsidRPr="0090113E">
          <w:rPr>
            <w:rFonts w:ascii="Arial" w:hAnsi="Arial" w:cs="Arial"/>
            <w:color w:val="92D050"/>
            <w:sz w:val="24"/>
            <w:szCs w:val="24"/>
            <w:lang w:val="en-US"/>
          </w:rPr>
          <w:t>supraphysiological</w:t>
        </w:r>
        <w:proofErr w:type="spellEnd"/>
        <w:r w:rsidRPr="0090113E">
          <w:rPr>
            <w:rFonts w:ascii="Arial" w:hAnsi="Arial" w:cs="Arial"/>
            <w:color w:val="92D050"/>
            <w:sz w:val="24"/>
            <w:szCs w:val="24"/>
            <w:lang w:val="en-US"/>
          </w:rPr>
          <w:t xml:space="preserve"> interaction between NS2 and Crm1 </w:t>
        </w:r>
        <w:r w:rsidRPr="0090113E">
          <w:rPr>
            <w:rFonts w:ascii="Arial" w:hAnsi="Arial" w:cs="Arial"/>
            <w:color w:val="92D050"/>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Pr="0090113E">
          <w:rPr>
            <w:rFonts w:ascii="Arial" w:hAnsi="Arial" w:cs="Arial"/>
            <w:color w:val="92D050"/>
            <w:sz w:val="24"/>
            <w:szCs w:val="24"/>
            <w:lang w:val="en-US"/>
          </w:rPr>
          <w:instrText xml:space="preserve"> ADDIN EN.CITE </w:instrText>
        </w:r>
        <w:r w:rsidRPr="0090113E">
          <w:rPr>
            <w:rFonts w:ascii="Arial" w:hAnsi="Arial" w:cs="Arial"/>
            <w:color w:val="92D050"/>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Pr="0090113E">
          <w:rPr>
            <w:rFonts w:ascii="Arial" w:hAnsi="Arial" w:cs="Arial"/>
            <w:color w:val="92D050"/>
            <w:sz w:val="24"/>
            <w:szCs w:val="24"/>
            <w:lang w:val="en-US"/>
          </w:rPr>
          <w:instrText xml:space="preserve"> ADDIN EN.CITE.DATA </w:instrText>
        </w:r>
        <w:r w:rsidRPr="0090113E">
          <w:rPr>
            <w:rFonts w:ascii="Arial" w:hAnsi="Arial" w:cs="Arial"/>
            <w:color w:val="92D050"/>
            <w:sz w:val="24"/>
            <w:szCs w:val="24"/>
            <w:lang w:val="en-US"/>
          </w:rPr>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r>
        <w:r w:rsidRPr="0090113E">
          <w:rPr>
            <w:rFonts w:ascii="Arial" w:hAnsi="Arial" w:cs="Arial"/>
            <w:color w:val="92D050"/>
            <w:sz w:val="24"/>
            <w:szCs w:val="24"/>
            <w:lang w:val="en-US"/>
          </w:rPr>
          <w:fldChar w:fldCharType="separate"/>
        </w:r>
        <w:r w:rsidRPr="0090113E">
          <w:rPr>
            <w:rFonts w:ascii="Arial" w:hAnsi="Arial" w:cs="Arial"/>
            <w:noProof/>
            <w:color w:val="92D050"/>
            <w:sz w:val="24"/>
            <w:szCs w:val="24"/>
            <w:lang w:val="en-US"/>
          </w:rPr>
          <w:t>(</w:t>
        </w:r>
      </w:ins>
      <w:r>
        <w:rPr>
          <w:rFonts w:ascii="Arial" w:hAnsi="Arial" w:cs="Arial"/>
          <w:noProof/>
          <w:color w:val="92D050"/>
          <w:sz w:val="24"/>
          <w:szCs w:val="24"/>
          <w:lang w:val="en-US"/>
        </w:rPr>
        <w:fldChar w:fldCharType="begin"/>
      </w:r>
      <w:r>
        <w:rPr>
          <w:rFonts w:ascii="Arial" w:hAnsi="Arial" w:cs="Arial"/>
          <w:noProof/>
          <w:color w:val="92D050"/>
          <w:sz w:val="24"/>
          <w:szCs w:val="24"/>
          <w:lang w:val="en-US"/>
        </w:rPr>
        <w:instrText xml:space="preserve"> HYPERLINK \l "_ENREF_12" \o "Engelsma, 2008 #939" </w:instrText>
      </w:r>
      <w:r>
        <w:rPr>
          <w:rFonts w:ascii="Arial" w:hAnsi="Arial" w:cs="Arial"/>
          <w:noProof/>
          <w:color w:val="92D050"/>
          <w:sz w:val="24"/>
          <w:szCs w:val="24"/>
          <w:lang w:val="en-US"/>
        </w:rPr>
      </w:r>
      <w:r>
        <w:rPr>
          <w:rFonts w:ascii="Arial" w:hAnsi="Arial" w:cs="Arial"/>
          <w:noProof/>
          <w:color w:val="92D050"/>
          <w:sz w:val="24"/>
          <w:szCs w:val="24"/>
          <w:lang w:val="en-US"/>
        </w:rPr>
        <w:fldChar w:fldCharType="separate"/>
      </w:r>
      <w:ins w:id="217" w:author="Raphael Wolfisberg" w:date="2015-09-09T10:30:00Z">
        <w:r w:rsidRPr="0090113E">
          <w:rPr>
            <w:rFonts w:ascii="Arial" w:hAnsi="Arial" w:cs="Arial"/>
            <w:noProof/>
            <w:color w:val="92D050"/>
            <w:sz w:val="24"/>
            <w:szCs w:val="24"/>
            <w:lang w:val="en-US"/>
          </w:rPr>
          <w:t>12</w:t>
        </w:r>
      </w:ins>
      <w:r>
        <w:rPr>
          <w:rFonts w:ascii="Arial" w:hAnsi="Arial" w:cs="Arial"/>
          <w:noProof/>
          <w:color w:val="92D050"/>
          <w:sz w:val="24"/>
          <w:szCs w:val="24"/>
          <w:lang w:val="en-US"/>
        </w:rPr>
        <w:fldChar w:fldCharType="end"/>
      </w:r>
      <w:ins w:id="218" w:author="Raphael Wolfisberg" w:date="2015-09-09T10:30:00Z">
        <w:r w:rsidRPr="0090113E">
          <w:rPr>
            <w:rFonts w:ascii="Arial" w:hAnsi="Arial" w:cs="Arial"/>
            <w:noProof/>
            <w:color w:val="92D050"/>
            <w:sz w:val="24"/>
            <w:szCs w:val="24"/>
            <w:lang w:val="en-US"/>
          </w:rPr>
          <w:t>)</w:t>
        </w:r>
        <w:r w:rsidRPr="0090113E">
          <w:rPr>
            <w:rFonts w:ascii="Arial" w:hAnsi="Arial" w:cs="Arial"/>
            <w:color w:val="92D050"/>
            <w:sz w:val="24"/>
            <w:szCs w:val="24"/>
            <w:lang w:val="en-US"/>
          </w:rPr>
          <w:fldChar w:fldCharType="end"/>
        </w:r>
        <w:r w:rsidRPr="0090113E">
          <w:rPr>
            <w:rFonts w:ascii="Arial" w:hAnsi="Arial" w:cs="Arial"/>
            <w:color w:val="92D050"/>
            <w:sz w:val="24"/>
            <w:szCs w:val="24"/>
            <w:lang w:val="en-US"/>
          </w:rPr>
          <w:t>.</w:t>
        </w:r>
      </w:ins>
    </w:p>
    <w:p w:rsidR="00C11952" w:rsidRPr="00AD7EDC" w:rsidRDefault="00C11952" w:rsidP="00452B95">
      <w:pPr>
        <w:spacing w:after="120" w:line="480" w:lineRule="auto"/>
        <w:ind w:firstLine="720"/>
        <w:jc w:val="both"/>
        <w:rPr>
          <w:rFonts w:ascii="Arial" w:hAnsi="Arial" w:cs="Arial"/>
          <w:color w:val="1F497D" w:themeColor="text2"/>
          <w:sz w:val="24"/>
          <w:szCs w:val="24"/>
          <w:lang w:val="en-US"/>
        </w:rPr>
      </w:pPr>
    </w:p>
    <w:p w:rsidR="00D10EE1" w:rsidRDefault="00D10EE1" w:rsidP="00055461">
      <w:pPr>
        <w:spacing w:after="120" w:line="480" w:lineRule="auto"/>
        <w:ind w:firstLine="720"/>
        <w:jc w:val="both"/>
        <w:rPr>
          <w:rFonts w:ascii="Arial" w:hAnsi="Arial" w:cs="Arial"/>
          <w:color w:val="A6A6A6" w:themeColor="background1" w:themeShade="A6"/>
          <w:sz w:val="24"/>
          <w:szCs w:val="24"/>
          <w:lang w:val="en-US"/>
        </w:rPr>
      </w:pPr>
    </w:p>
    <w:p w:rsidR="00055461" w:rsidRDefault="00763D49" w:rsidP="00055461">
      <w:pPr>
        <w:spacing w:after="120" w:line="480" w:lineRule="auto"/>
        <w:ind w:firstLine="720"/>
        <w:jc w:val="both"/>
        <w:rPr>
          <w:rFonts w:ascii="Arial" w:hAnsi="Arial" w:cs="Arial"/>
          <w:sz w:val="24"/>
          <w:szCs w:val="24"/>
          <w:lang w:val="en-US"/>
        </w:rPr>
      </w:pPr>
      <w:r w:rsidRPr="00AD7EDC">
        <w:rPr>
          <w:rFonts w:ascii="Arial" w:hAnsi="Arial" w:cs="Arial"/>
          <w:sz w:val="24"/>
          <w:szCs w:val="24"/>
          <w:lang w:val="en-US"/>
        </w:rPr>
        <w:t xml:space="preserve">These </w:t>
      </w:r>
      <w:r w:rsidR="00DE1434" w:rsidRPr="00AD7EDC">
        <w:rPr>
          <w:rFonts w:ascii="Arial" w:hAnsi="Arial" w:cs="Arial"/>
          <w:sz w:val="24"/>
          <w:szCs w:val="24"/>
          <w:lang w:val="en-US"/>
        </w:rPr>
        <w:t xml:space="preserve">spatially and </w:t>
      </w:r>
      <w:r w:rsidRPr="00AD7EDC">
        <w:rPr>
          <w:rFonts w:ascii="Arial" w:hAnsi="Arial" w:cs="Arial"/>
          <w:sz w:val="24"/>
          <w:szCs w:val="24"/>
          <w:lang w:val="en-US"/>
        </w:rPr>
        <w:t>temporally controlled changes in capsid surface pho</w:t>
      </w:r>
      <w:r w:rsidRPr="00AD7EDC">
        <w:rPr>
          <w:rFonts w:ascii="Arial" w:hAnsi="Arial" w:cs="Arial"/>
          <w:sz w:val="24"/>
          <w:szCs w:val="24"/>
          <w:lang w:val="en-US"/>
        </w:rPr>
        <w:t>s</w:t>
      </w:r>
      <w:r w:rsidRPr="00AD7EDC">
        <w:rPr>
          <w:rFonts w:ascii="Arial" w:hAnsi="Arial" w:cs="Arial"/>
          <w:sz w:val="24"/>
          <w:szCs w:val="24"/>
          <w:lang w:val="en-US"/>
        </w:rPr>
        <w:t xml:space="preserve">phorylation would provide nuclear import and export potential required to complete </w:t>
      </w:r>
      <w:r w:rsidRPr="00AD7EDC">
        <w:rPr>
          <w:rFonts w:ascii="Arial" w:hAnsi="Arial" w:cs="Arial"/>
          <w:sz w:val="24"/>
          <w:szCs w:val="24"/>
          <w:lang w:val="en-US"/>
        </w:rPr>
        <w:lastRenderedPageBreak/>
        <w:t xml:space="preserve">the life cycle of the </w:t>
      </w:r>
      <w:proofErr w:type="spellStart"/>
      <w:r w:rsidRPr="00AD7EDC">
        <w:rPr>
          <w:rFonts w:ascii="Arial" w:hAnsi="Arial" w:cs="Arial"/>
          <w:sz w:val="24"/>
          <w:szCs w:val="24"/>
          <w:lang w:val="en-US"/>
        </w:rPr>
        <w:t>karyophilic</w:t>
      </w:r>
      <w:proofErr w:type="spellEnd"/>
      <w:r w:rsidRPr="00AD7EDC">
        <w:rPr>
          <w:rFonts w:ascii="Arial" w:hAnsi="Arial" w:cs="Arial"/>
          <w:sz w:val="24"/>
          <w:szCs w:val="24"/>
          <w:lang w:val="en-US"/>
        </w:rPr>
        <w:t xml:space="preserve"> virus.</w:t>
      </w:r>
      <w:r w:rsidR="00746974" w:rsidRPr="00AD7EDC">
        <w:rPr>
          <w:rFonts w:ascii="Arial" w:hAnsi="Arial" w:cs="Arial"/>
          <w:sz w:val="24"/>
          <w:szCs w:val="24"/>
          <w:lang w:val="en-US"/>
        </w:rPr>
        <w:t xml:space="preserve"> </w:t>
      </w:r>
      <w:r w:rsidR="00404590" w:rsidRPr="00AD7EDC">
        <w:rPr>
          <w:rFonts w:ascii="Arial" w:hAnsi="Arial" w:cs="Arial"/>
          <w:sz w:val="24"/>
          <w:szCs w:val="24"/>
          <w:lang w:val="en-US"/>
        </w:rPr>
        <w:t>Further studies are required to identify the co</w:t>
      </w:r>
      <w:r w:rsidR="00404590" w:rsidRPr="00AD7EDC">
        <w:rPr>
          <w:rFonts w:ascii="Arial" w:hAnsi="Arial" w:cs="Arial"/>
          <w:sz w:val="24"/>
          <w:szCs w:val="24"/>
          <w:lang w:val="en-US"/>
        </w:rPr>
        <w:t>r</w:t>
      </w:r>
      <w:r w:rsidR="00404590" w:rsidRPr="00AD7EDC">
        <w:rPr>
          <w:rFonts w:ascii="Arial" w:hAnsi="Arial" w:cs="Arial"/>
          <w:sz w:val="24"/>
          <w:szCs w:val="24"/>
          <w:lang w:val="en-US"/>
        </w:rPr>
        <w:t xml:space="preserve">responding </w:t>
      </w:r>
      <w:proofErr w:type="spellStart"/>
      <w:r w:rsidR="00404590" w:rsidRPr="00AD7EDC">
        <w:rPr>
          <w:rFonts w:ascii="Arial" w:hAnsi="Arial" w:cs="Arial"/>
          <w:sz w:val="24"/>
          <w:szCs w:val="24"/>
          <w:lang w:val="en-US"/>
        </w:rPr>
        <w:t>phosphorylations</w:t>
      </w:r>
      <w:proofErr w:type="spellEnd"/>
      <w:r w:rsidR="00404590" w:rsidRPr="00AD7EDC">
        <w:rPr>
          <w:rFonts w:ascii="Arial" w:hAnsi="Arial" w:cs="Arial"/>
          <w:sz w:val="24"/>
          <w:szCs w:val="24"/>
          <w:lang w:val="en-US"/>
        </w:rPr>
        <w:t xml:space="preserve"> </w:t>
      </w:r>
      <w:r w:rsidR="00506779" w:rsidRPr="00AD7EDC">
        <w:rPr>
          <w:rFonts w:ascii="Arial" w:hAnsi="Arial" w:cs="Arial"/>
          <w:sz w:val="24"/>
          <w:szCs w:val="24"/>
          <w:lang w:val="en-US"/>
        </w:rPr>
        <w:t xml:space="preserve">on the capsid surface </w:t>
      </w:r>
      <w:r w:rsidR="00404590" w:rsidRPr="00AD7EDC">
        <w:rPr>
          <w:rFonts w:ascii="Arial" w:hAnsi="Arial" w:cs="Arial"/>
          <w:sz w:val="24"/>
          <w:szCs w:val="24"/>
          <w:lang w:val="en-US"/>
        </w:rPr>
        <w:t xml:space="preserve">and to demonstrate their </w:t>
      </w:r>
      <w:r w:rsidR="00746974" w:rsidRPr="00AD7EDC">
        <w:rPr>
          <w:rFonts w:ascii="Arial" w:hAnsi="Arial" w:cs="Arial"/>
          <w:sz w:val="24"/>
          <w:szCs w:val="24"/>
          <w:lang w:val="en-US"/>
        </w:rPr>
        <w:t xml:space="preserve">specific role in the active egress of the </w:t>
      </w:r>
      <w:r w:rsidR="006D44F4" w:rsidRPr="00AD7EDC">
        <w:rPr>
          <w:rFonts w:ascii="Arial" w:hAnsi="Arial" w:cs="Arial"/>
          <w:sz w:val="24"/>
          <w:szCs w:val="24"/>
          <w:lang w:val="en-US"/>
        </w:rPr>
        <w:t xml:space="preserve">non-enveloped </w:t>
      </w:r>
      <w:r w:rsidR="00746974" w:rsidRPr="00AD7EDC">
        <w:rPr>
          <w:rFonts w:ascii="Arial" w:hAnsi="Arial" w:cs="Arial"/>
          <w:sz w:val="24"/>
          <w:szCs w:val="24"/>
          <w:lang w:val="en-US"/>
        </w:rPr>
        <w:t>parvovirus</w:t>
      </w:r>
      <w:r w:rsidR="00404590" w:rsidRPr="00AD7EDC">
        <w:rPr>
          <w:rFonts w:ascii="Arial" w:hAnsi="Arial" w:cs="Arial"/>
          <w:sz w:val="24"/>
          <w:szCs w:val="24"/>
          <w:lang w:val="en-US"/>
        </w:rPr>
        <w:t>.</w:t>
      </w:r>
      <w:r w:rsidR="00506779" w:rsidRPr="00AD7EDC">
        <w:rPr>
          <w:rFonts w:ascii="Arial" w:hAnsi="Arial" w:cs="Arial"/>
          <w:sz w:val="24"/>
          <w:szCs w:val="24"/>
          <w:lang w:val="en-US"/>
        </w:rPr>
        <w:t xml:space="preserve"> </w:t>
      </w:r>
    </w:p>
    <w:p w:rsidR="00D10EE1" w:rsidRDefault="00D10EE1" w:rsidP="00055461">
      <w:pPr>
        <w:spacing w:after="120" w:line="480" w:lineRule="auto"/>
        <w:ind w:firstLine="720"/>
        <w:jc w:val="both"/>
        <w:rPr>
          <w:rFonts w:ascii="Arial" w:hAnsi="Arial" w:cs="Arial"/>
          <w:sz w:val="24"/>
          <w:szCs w:val="24"/>
          <w:lang w:val="en-US"/>
        </w:rPr>
      </w:pPr>
    </w:p>
    <w:p w:rsidR="00055461" w:rsidRPr="0090113E" w:rsidDel="00C11952" w:rsidRDefault="00896310" w:rsidP="00055461">
      <w:pPr>
        <w:spacing w:after="120" w:line="480" w:lineRule="auto"/>
        <w:ind w:firstLine="720"/>
        <w:jc w:val="both"/>
        <w:rPr>
          <w:del w:id="219" w:author="Raphael Wolfisberg" w:date="2015-09-09T10:29:00Z"/>
          <w:rFonts w:ascii="Arial" w:hAnsi="Arial" w:cs="Arial"/>
          <w:color w:val="92D050"/>
          <w:sz w:val="24"/>
          <w:szCs w:val="24"/>
          <w:lang w:val="en-US"/>
        </w:rPr>
      </w:pPr>
      <w:del w:id="220" w:author="Raphael Wolfisberg" w:date="2015-09-09T10:29:00Z">
        <w:r w:rsidRPr="0090113E" w:rsidDel="00C11952">
          <w:rPr>
            <w:rFonts w:ascii="Arial" w:hAnsi="Arial" w:cs="Arial"/>
            <w:color w:val="92D050"/>
            <w:sz w:val="24"/>
            <w:szCs w:val="24"/>
            <w:lang w:val="en-US"/>
          </w:rPr>
          <w:delText xml:space="preserve">The requirement of NS2 in progeny egress has already been demonstrated to be indispensable for murine A9 cells but it is not a prerequisite in transformed NB324K cells </w:delText>
        </w:r>
        <w:r w:rsidRPr="0090113E" w:rsidDel="00C11952">
          <w:rPr>
            <w:rFonts w:ascii="Arial" w:hAnsi="Arial" w:cs="Arial"/>
            <w:color w:val="92D050"/>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90113E" w:rsidDel="00C11952">
          <w:rPr>
            <w:rFonts w:ascii="Arial" w:hAnsi="Arial" w:cs="Arial"/>
            <w:color w:val="92D050"/>
            <w:sz w:val="24"/>
            <w:szCs w:val="24"/>
            <w:lang w:val="en-US"/>
          </w:rPr>
          <w:delInstrText xml:space="preserve"> ADDIN EN.CITE </w:delInstrText>
        </w:r>
        <w:r w:rsidRPr="0090113E" w:rsidDel="00C11952">
          <w:rPr>
            <w:rFonts w:ascii="Arial" w:hAnsi="Arial" w:cs="Arial"/>
            <w:color w:val="92D050"/>
            <w:sz w:val="24"/>
            <w:szCs w:val="24"/>
            <w:lang w:val="en-US"/>
          </w:rPr>
          <w:fldChar w:fldCharType="begin">
            <w:fldData xml:space="preserve">PEVuZE5vdGU+PENpdGU+PEF1dGhvcj5NaWxsZXI8L0F1dGhvcj48WWVhcj4yMDAyPC9ZZWFyPjxS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</w:fldData>
          </w:fldChar>
        </w:r>
        <w:r w:rsidRPr="0090113E" w:rsidDel="00C11952">
          <w:rPr>
            <w:rFonts w:ascii="Arial" w:hAnsi="Arial" w:cs="Arial"/>
            <w:color w:val="92D050"/>
            <w:sz w:val="24"/>
            <w:szCs w:val="24"/>
            <w:lang w:val="en-US"/>
          </w:rPr>
          <w:delInstrText xml:space="preserve"> ADDIN EN.CITE.DATA </w:delInstrText>
        </w:r>
        <w:r w:rsidRPr="0090113E" w:rsidDel="00C11952">
          <w:rPr>
            <w:rFonts w:ascii="Arial" w:hAnsi="Arial" w:cs="Arial"/>
            <w:color w:val="92D050"/>
            <w:sz w:val="24"/>
            <w:szCs w:val="24"/>
            <w:lang w:val="en-US"/>
          </w:rPr>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r>
        <w:r w:rsidRPr="0090113E" w:rsidDel="00C11952">
          <w:rPr>
            <w:rFonts w:ascii="Arial" w:hAnsi="Arial" w:cs="Arial"/>
            <w:color w:val="92D050"/>
            <w:sz w:val="24"/>
            <w:szCs w:val="24"/>
            <w:lang w:val="en-US"/>
          </w:rPr>
          <w:fldChar w:fldCharType="separate"/>
        </w:r>
        <w:r w:rsidRPr="0090113E" w:rsidDel="00C11952">
          <w:rPr>
            <w:rFonts w:ascii="Arial" w:hAnsi="Arial" w:cs="Arial"/>
            <w:noProof/>
            <w:color w:val="92D050"/>
            <w:sz w:val="24"/>
            <w:szCs w:val="24"/>
            <w:lang w:val="en-US"/>
          </w:rPr>
          <w:delText>(</w:delText>
        </w:r>
        <w:r w:rsidR="007B07F6" w:rsidDel="00C11952">
          <w:fldChar w:fldCharType="begin"/>
        </w:r>
        <w:r w:rsidR="007B07F6" w:rsidDel="00C11952">
          <w:delInstrText xml:space="preserve"> HYPERLINK \l "_ENREF_11" \o "Eichwald, 2002 #95" </w:delInstrText>
        </w:r>
        <w:r w:rsidR="007B07F6" w:rsidDel="00C11952">
          <w:fldChar w:fldCharType="separate"/>
        </w:r>
        <w:r w:rsidR="00F06352" w:rsidRPr="0090113E" w:rsidDel="00C11952">
          <w:rPr>
            <w:rFonts w:ascii="Arial" w:hAnsi="Arial" w:cs="Arial"/>
            <w:noProof/>
            <w:color w:val="92D050"/>
            <w:sz w:val="24"/>
            <w:szCs w:val="24"/>
            <w:lang w:val="en-US"/>
          </w:rPr>
          <w:delText>11</w:delText>
        </w:r>
        <w:r w:rsidR="007B07F6" w:rsidDel="00C11952">
          <w:rPr>
            <w:rFonts w:ascii="Arial" w:hAnsi="Arial" w:cs="Arial"/>
            <w:noProof/>
            <w:color w:val="92D050"/>
            <w:sz w:val="24"/>
            <w:szCs w:val="24"/>
            <w:lang w:val="en-US"/>
          </w:rPr>
          <w:fldChar w:fldCharType="end"/>
        </w:r>
        <w:r w:rsidRPr="0090113E" w:rsidDel="00C11952">
          <w:rPr>
            <w:rFonts w:ascii="Arial" w:hAnsi="Arial" w:cs="Arial"/>
            <w:noProof/>
            <w:color w:val="92D050"/>
            <w:sz w:val="24"/>
            <w:szCs w:val="24"/>
            <w:lang w:val="en-US"/>
          </w:rPr>
          <w:delText xml:space="preserve">, </w:delText>
        </w:r>
        <w:r w:rsidR="007B07F6" w:rsidDel="00C11952">
          <w:fldChar w:fldCharType="begin"/>
        </w:r>
        <w:r w:rsidR="007B07F6" w:rsidDel="00C11952">
          <w:delInstrText xml:space="preserve"> HYPERLINK \l "_ENREF_31" \o "Miller, 2002 #92" </w:delInstrText>
        </w:r>
        <w:r w:rsidR="007B07F6" w:rsidDel="00C11952">
          <w:fldChar w:fldCharType="separate"/>
        </w:r>
        <w:r w:rsidR="00F06352" w:rsidRPr="0090113E" w:rsidDel="00C11952">
          <w:rPr>
            <w:rFonts w:ascii="Arial" w:hAnsi="Arial" w:cs="Arial"/>
            <w:noProof/>
            <w:color w:val="92D050"/>
            <w:sz w:val="24"/>
            <w:szCs w:val="24"/>
            <w:lang w:val="en-US"/>
          </w:rPr>
          <w:delText>31</w:delText>
        </w:r>
        <w:r w:rsidR="007B07F6" w:rsidDel="00C11952">
          <w:rPr>
            <w:rFonts w:ascii="Arial" w:hAnsi="Arial" w:cs="Arial"/>
            <w:noProof/>
            <w:color w:val="92D050"/>
            <w:sz w:val="24"/>
            <w:szCs w:val="24"/>
            <w:lang w:val="en-US"/>
          </w:rPr>
          <w:fldChar w:fldCharType="end"/>
        </w:r>
        <w:r w:rsidRPr="0090113E" w:rsidDel="00C11952">
          <w:rPr>
            <w:rFonts w:ascii="Arial" w:hAnsi="Arial" w:cs="Arial"/>
            <w:noProof/>
            <w:color w:val="92D050"/>
            <w:sz w:val="24"/>
            <w:szCs w:val="24"/>
            <w:lang w:val="en-US"/>
          </w:rPr>
          <w:delText>)</w:delText>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delText>. These results explain the previously observed cell type speci</w:delText>
        </w:r>
        <w:r w:rsidRPr="0090113E" w:rsidDel="00C11952">
          <w:rPr>
            <w:rFonts w:ascii="Arial" w:hAnsi="Arial" w:cs="Arial"/>
            <w:color w:val="92D050"/>
            <w:sz w:val="24"/>
            <w:szCs w:val="24"/>
            <w:lang w:val="en-US"/>
          </w:rPr>
          <w:delText>f</w:delText>
        </w:r>
        <w:r w:rsidRPr="0090113E" w:rsidDel="00C11952">
          <w:rPr>
            <w:rFonts w:ascii="Arial" w:hAnsi="Arial" w:cs="Arial"/>
            <w:color w:val="92D050"/>
            <w:sz w:val="24"/>
            <w:szCs w:val="24"/>
            <w:lang w:val="en-US"/>
          </w:rPr>
          <w:delText xml:space="preserve">ic inhibition of nuclear export by leptomycin B (LMB) </w:delText>
        </w:r>
        <w:r w:rsidRPr="0090113E" w:rsidDel="00C11952">
          <w:rPr>
            <w:rFonts w:ascii="Arial" w:hAnsi="Arial" w:cs="Arial"/>
            <w:color w:val="92D050"/>
            <w:sz w:val="24"/>
            <w:szCs w:val="24"/>
            <w:lang w:val="en-US"/>
          </w:rPr>
          <w:fldChar w:fldCharType="begin"/>
        </w:r>
        <w:r w:rsidRPr="0090113E" w:rsidDel="00C11952">
          <w:rPr>
            <w:rFonts w:ascii="Arial" w:hAnsi="Arial" w:cs="Arial"/>
            <w:color w:val="92D050"/>
            <w:sz w:val="24"/>
            <w:szCs w:val="24"/>
            <w:lang w:val="en-US"/>
          </w:rPr>
          <w:delInstrText xml:space="preserve"> ADDIN EN.CITE &lt;EndNote&gt;&lt;Cite&gt;&lt;Author&gt;Maroto&lt;/Author&gt;&lt;Year&gt;2004&lt;/Year&gt;&lt;RecNum&gt;41&lt;/RecNum&gt;&lt;DisplayText&gt;(27)&lt;/DisplayText&gt;&lt;record&gt;&lt;rec-number&gt;41&lt;/rec-number&gt;&lt;foreign-keys&gt;&lt;key app="EN" db-id="p9a95ada2x9dfketax5psfv72w29ssrpedff"&gt;41&lt;/key&gt;&lt;/foreign-keys&gt;&lt;ref-type name="Journal Article"&gt;17&lt;/ref-type&gt;&lt;contributors&gt;&lt;authors&gt;&lt;author&gt;Maroto, B.&lt;/author&gt;&lt;author&gt;Valle, N.&lt;/author&gt;&lt;author&gt;Saffrich, R.&lt;/author&gt;&lt;author&gt;Almendral, J. M.&lt;/author&gt;&lt;/authors&gt;&lt;/contributors&gt;&lt;auth-address&gt;Almendral, JM&amp;#xD;Univ Autonoma Madrid, CSIC, Ctr Biol Mol Severo Ochoa, E-28049 Madrid, Spain&amp;#xD;Univ Autonoma Madrid, CSIC, Ctr Biol Mol Severo Ochoa, E-28049 Madrid, Spain&amp;#xD;Univ Autonoma Madrid, CSIC, Ctr Biol Mol Severo Ochoa, E-28049 Madrid, Spain&amp;#xD;EMBL, Heidelberg, Germany&lt;/auth-address&gt;&lt;titles&gt;&lt;title&gt;Nuclear export of the nonenveloped parvovirus virion is directed by an unordered protein signal exposed on the capsid surface&lt;/title&gt;&lt;secondary-title&gt;J Virol&lt;/secondary-title&gt;&lt;alt-title&gt;J Virol&lt;/alt-title&gt;&lt;/titles&gt;&lt;periodical&gt;&lt;full-title&gt;J Virol&lt;/full-title&gt;&lt;abbr-1&gt;Journal of virology&lt;/abbr-1&gt;&lt;/periodical&gt;&lt;alt-periodical&gt;&lt;full-title&gt;J Virol&lt;/full-title&gt;&lt;abbr-1&gt;Journal of virology&lt;/abbr-1&gt;&lt;/alt-periodical&gt;&lt;pages&gt;10685-10694&lt;/pages&gt;&lt;volume&gt;78&lt;/volume&gt;&lt;number&gt;19&lt;/number&gt;&lt;keywords&gt;&lt;keyword&gt;minute virus&lt;/keyword&gt;&lt;keyword&gt;pore complex&lt;/keyword&gt;&lt;keyword&gt;canine parvovirus&lt;/keyword&gt;&lt;keyword&gt;nucleocytoplasmic transport&lt;/keyword&gt;&lt;keyword&gt;structural polypeptides&lt;/keyword&gt;&lt;keyword&gt;functional implications&lt;/keyword&gt;&lt;keyword&gt;simian virus-40&lt;/keyword&gt;&lt;keyword&gt;importin-alpha&lt;/keyword&gt;&lt;keyword&gt;messenger-rna&lt;/keyword&gt;&lt;keyword&gt;viral genome&lt;/keyword&gt;&lt;/keywords&gt;&lt;dates&gt;&lt;year&gt;2004&lt;/year&gt;&lt;pub-dates&gt;&lt;date&gt;Oct&lt;/date&gt;&lt;/pub-dates&gt;&lt;/dates&gt;&lt;isbn&gt;0022-538X&lt;/isbn&gt;&lt;accession-num&gt;ISI:000223964300050&lt;/accession-num&gt;&lt;urls&gt;&lt;related-urls&gt;&lt;url&gt;&amp;lt;Go to ISI&amp;gt;://000223964300050&lt;/url&gt;&lt;/related-urls&gt;&lt;/urls&gt;&lt;electronic-resource-num&gt;DOI 10.1128/jvi.78.19.10685-10694.2004&lt;/electronic-resource-num&gt;&lt;language&gt;English&lt;/language&gt;&lt;/record&gt;&lt;/Cite&gt;&lt;/EndNote&gt;</w:delInstrText>
        </w:r>
        <w:r w:rsidRPr="0090113E" w:rsidDel="00C11952">
          <w:rPr>
            <w:rFonts w:ascii="Arial" w:hAnsi="Arial" w:cs="Arial"/>
            <w:color w:val="92D050"/>
            <w:sz w:val="24"/>
            <w:szCs w:val="24"/>
            <w:lang w:val="en-US"/>
          </w:rPr>
          <w:fldChar w:fldCharType="separate"/>
        </w:r>
        <w:r w:rsidRPr="0090113E" w:rsidDel="00C11952">
          <w:rPr>
            <w:rFonts w:ascii="Arial" w:hAnsi="Arial" w:cs="Arial"/>
            <w:noProof/>
            <w:color w:val="92D050"/>
            <w:sz w:val="24"/>
            <w:szCs w:val="24"/>
            <w:lang w:val="en-US"/>
          </w:rPr>
          <w:delText>(</w:delText>
        </w:r>
        <w:r w:rsidR="007B07F6" w:rsidDel="00C11952">
          <w:fldChar w:fldCharType="begin"/>
        </w:r>
        <w:r w:rsidR="007B07F6" w:rsidDel="00C11952">
          <w:delInstrText xml:space="preserve"> HYPERLINK \l "_ENREF_27" \o "Maroto, 2004 #41" </w:delInstrText>
        </w:r>
        <w:r w:rsidR="007B07F6" w:rsidDel="00C11952">
          <w:fldChar w:fldCharType="separate"/>
        </w:r>
        <w:r w:rsidR="00F06352" w:rsidRPr="0090113E" w:rsidDel="00C11952">
          <w:rPr>
            <w:rFonts w:ascii="Arial" w:hAnsi="Arial" w:cs="Arial"/>
            <w:noProof/>
            <w:color w:val="92D050"/>
            <w:sz w:val="24"/>
            <w:szCs w:val="24"/>
            <w:lang w:val="en-US"/>
          </w:rPr>
          <w:delText>27</w:delText>
        </w:r>
        <w:r w:rsidR="007B07F6" w:rsidDel="00C11952">
          <w:rPr>
            <w:rFonts w:ascii="Arial" w:hAnsi="Arial" w:cs="Arial"/>
            <w:noProof/>
            <w:color w:val="92D050"/>
            <w:sz w:val="24"/>
            <w:szCs w:val="24"/>
            <w:lang w:val="en-US"/>
          </w:rPr>
          <w:fldChar w:fldCharType="end"/>
        </w:r>
        <w:r w:rsidRPr="0090113E" w:rsidDel="00C11952">
          <w:rPr>
            <w:rFonts w:ascii="Arial" w:hAnsi="Arial" w:cs="Arial"/>
            <w:noProof/>
            <w:color w:val="92D050"/>
            <w:sz w:val="24"/>
            <w:szCs w:val="24"/>
            <w:lang w:val="en-US"/>
          </w:rPr>
          <w:delText>)</w:delText>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delText>. Despite extensive a</w:delText>
        </w:r>
        <w:r w:rsidRPr="0090113E" w:rsidDel="00C11952">
          <w:rPr>
            <w:rFonts w:ascii="Arial" w:hAnsi="Arial" w:cs="Arial"/>
            <w:color w:val="92D050"/>
            <w:sz w:val="24"/>
            <w:szCs w:val="24"/>
            <w:lang w:val="en-US"/>
          </w:rPr>
          <w:delText>t</w:delText>
        </w:r>
        <w:r w:rsidRPr="0090113E" w:rsidDel="00C11952">
          <w:rPr>
            <w:rFonts w:ascii="Arial" w:hAnsi="Arial" w:cs="Arial"/>
            <w:color w:val="92D050"/>
            <w:sz w:val="24"/>
            <w:szCs w:val="24"/>
            <w:lang w:val="en-US"/>
          </w:rPr>
          <w:delText>tempts, demonstration of a direct or indirect interaction between N-VP2 or other ca</w:delText>
        </w:r>
        <w:r w:rsidRPr="0090113E" w:rsidDel="00C11952">
          <w:rPr>
            <w:rFonts w:ascii="Arial" w:hAnsi="Arial" w:cs="Arial"/>
            <w:color w:val="92D050"/>
            <w:sz w:val="24"/>
            <w:szCs w:val="24"/>
            <w:lang w:val="en-US"/>
          </w:rPr>
          <w:delText>p</w:delText>
        </w:r>
        <w:r w:rsidRPr="0090113E" w:rsidDel="00C11952">
          <w:rPr>
            <w:rFonts w:ascii="Arial" w:hAnsi="Arial" w:cs="Arial"/>
            <w:color w:val="92D050"/>
            <w:sz w:val="24"/>
            <w:szCs w:val="24"/>
            <w:lang w:val="en-US"/>
          </w:rPr>
          <w:delText xml:space="preserve">sid regions and Crm1 failed. The dependence of progeny egress on the Crm1 export pathway may rather be indirect via the supraphysiological interaction between NS2 and Crm1 </w:delText>
        </w:r>
        <w:r w:rsidRPr="0090113E" w:rsidDel="00C11952">
          <w:rPr>
            <w:rFonts w:ascii="Arial" w:hAnsi="Arial" w:cs="Arial"/>
            <w:color w:val="92D050"/>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Pr="0090113E" w:rsidDel="00C11952">
          <w:rPr>
            <w:rFonts w:ascii="Arial" w:hAnsi="Arial" w:cs="Arial"/>
            <w:color w:val="92D050"/>
            <w:sz w:val="24"/>
            <w:szCs w:val="24"/>
            <w:lang w:val="en-US"/>
          </w:rPr>
          <w:delInstrText xml:space="preserve"> ADDIN EN.CITE </w:delInstrText>
        </w:r>
        <w:r w:rsidRPr="0090113E" w:rsidDel="00C11952">
          <w:rPr>
            <w:rFonts w:ascii="Arial" w:hAnsi="Arial" w:cs="Arial"/>
            <w:color w:val="92D050"/>
            <w:sz w:val="24"/>
            <w:szCs w:val="24"/>
            <w:lang w:val="en-US"/>
          </w:rPr>
          <w:fldChar w:fldCharType="begin">
            <w:fldData xml:space="preserve">PEVuZE5vdGU+PENpdGU+PEF1dGhvcj5FbmdlbHNtYTwvQXV0aG9yPjxZZWFyPjIwMDg8L1llYXI+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</w:fldData>
          </w:fldChar>
        </w:r>
        <w:r w:rsidRPr="0090113E" w:rsidDel="00C11952">
          <w:rPr>
            <w:rFonts w:ascii="Arial" w:hAnsi="Arial" w:cs="Arial"/>
            <w:color w:val="92D050"/>
            <w:sz w:val="24"/>
            <w:szCs w:val="24"/>
            <w:lang w:val="en-US"/>
          </w:rPr>
          <w:delInstrText xml:space="preserve"> ADDIN EN.CITE.DATA </w:delInstrText>
        </w:r>
        <w:r w:rsidRPr="0090113E" w:rsidDel="00C11952">
          <w:rPr>
            <w:rFonts w:ascii="Arial" w:hAnsi="Arial" w:cs="Arial"/>
            <w:color w:val="92D050"/>
            <w:sz w:val="24"/>
            <w:szCs w:val="24"/>
            <w:lang w:val="en-US"/>
          </w:rPr>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r>
        <w:r w:rsidRPr="0090113E" w:rsidDel="00C11952">
          <w:rPr>
            <w:rFonts w:ascii="Arial" w:hAnsi="Arial" w:cs="Arial"/>
            <w:color w:val="92D050"/>
            <w:sz w:val="24"/>
            <w:szCs w:val="24"/>
            <w:lang w:val="en-US"/>
          </w:rPr>
          <w:fldChar w:fldCharType="separate"/>
        </w:r>
        <w:r w:rsidRPr="0090113E" w:rsidDel="00C11952">
          <w:rPr>
            <w:rFonts w:ascii="Arial" w:hAnsi="Arial" w:cs="Arial"/>
            <w:noProof/>
            <w:color w:val="92D050"/>
            <w:sz w:val="24"/>
            <w:szCs w:val="24"/>
            <w:lang w:val="en-US"/>
          </w:rPr>
          <w:delText>(</w:delText>
        </w:r>
        <w:r w:rsidR="007B07F6" w:rsidDel="00C11952">
          <w:fldChar w:fldCharType="begin"/>
        </w:r>
        <w:r w:rsidR="007B07F6" w:rsidDel="00C11952">
          <w:delInstrText xml:space="preserve"> HYPERLINK \l "_ENREF_12" \o "Engelsma, 2008 #939" </w:delInstrText>
        </w:r>
        <w:r w:rsidR="007B07F6" w:rsidDel="00C11952">
          <w:fldChar w:fldCharType="separate"/>
        </w:r>
        <w:r w:rsidR="00F06352" w:rsidRPr="0090113E" w:rsidDel="00C11952">
          <w:rPr>
            <w:rFonts w:ascii="Arial" w:hAnsi="Arial" w:cs="Arial"/>
            <w:noProof/>
            <w:color w:val="92D050"/>
            <w:sz w:val="24"/>
            <w:szCs w:val="24"/>
            <w:lang w:val="en-US"/>
          </w:rPr>
          <w:delText>12</w:delText>
        </w:r>
        <w:r w:rsidR="007B07F6" w:rsidDel="00C11952">
          <w:rPr>
            <w:rFonts w:ascii="Arial" w:hAnsi="Arial" w:cs="Arial"/>
            <w:noProof/>
            <w:color w:val="92D050"/>
            <w:sz w:val="24"/>
            <w:szCs w:val="24"/>
            <w:lang w:val="en-US"/>
          </w:rPr>
          <w:fldChar w:fldCharType="end"/>
        </w:r>
        <w:r w:rsidRPr="0090113E" w:rsidDel="00C11952">
          <w:rPr>
            <w:rFonts w:ascii="Arial" w:hAnsi="Arial" w:cs="Arial"/>
            <w:noProof/>
            <w:color w:val="92D050"/>
            <w:sz w:val="24"/>
            <w:szCs w:val="24"/>
            <w:lang w:val="en-US"/>
          </w:rPr>
          <w:delText>)</w:delText>
        </w:r>
        <w:r w:rsidRPr="0090113E" w:rsidDel="00C11952">
          <w:rPr>
            <w:rFonts w:ascii="Arial" w:hAnsi="Arial" w:cs="Arial"/>
            <w:color w:val="92D050"/>
            <w:sz w:val="24"/>
            <w:szCs w:val="24"/>
            <w:lang w:val="en-US"/>
          </w:rPr>
          <w:fldChar w:fldCharType="end"/>
        </w:r>
        <w:r w:rsidRPr="0090113E" w:rsidDel="00C11952">
          <w:rPr>
            <w:rFonts w:ascii="Arial" w:hAnsi="Arial" w:cs="Arial"/>
            <w:color w:val="92D050"/>
            <w:sz w:val="24"/>
            <w:szCs w:val="24"/>
            <w:lang w:val="en-US"/>
          </w:rPr>
          <w:delText>.</w:delText>
        </w:r>
      </w:del>
    </w:p>
    <w:p w:rsidR="00055461" w:rsidRPr="00CA159B" w:rsidRDefault="00C45773" w:rsidP="00486B84">
      <w:pPr>
        <w:spacing w:after="120" w:line="480" w:lineRule="auto"/>
        <w:ind w:firstLine="720"/>
        <w:jc w:val="both"/>
        <w:rPr>
          <w:rFonts w:ascii="Arial" w:hAnsi="Arial" w:cs="Arial"/>
          <w:color w:val="984806" w:themeColor="accent6" w:themeShade="80"/>
          <w:sz w:val="24"/>
          <w:szCs w:val="24"/>
          <w:lang w:val="en-US"/>
          <w:rPrChange w:id="221" w:author="Raphael Wolfisberg" w:date="2015-09-09T09:45:00Z">
            <w:rPr>
              <w:rFonts w:ascii="Arial" w:hAnsi="Arial" w:cs="Arial"/>
              <w:color w:val="FABF8F" w:themeColor="accent6" w:themeTint="99"/>
              <w:sz w:val="24"/>
              <w:szCs w:val="24"/>
              <w:lang w:val="en-US"/>
            </w:rPr>
          </w:rPrChange>
        </w:rPr>
      </w:pPr>
      <w:r w:rsidRPr="00CA159B">
        <w:rPr>
          <w:rFonts w:ascii="Arial" w:hAnsi="Arial" w:cs="Arial"/>
          <w:color w:val="984806" w:themeColor="accent6" w:themeShade="80"/>
          <w:sz w:val="24"/>
          <w:szCs w:val="24"/>
          <w:lang w:val="en-US"/>
          <w:rPrChange w:id="222" w:author="Raphael Wolfisberg" w:date="2015-09-09T09:45:00Z">
            <w:rPr>
              <w:rFonts w:ascii="Arial" w:hAnsi="Arial" w:cs="Arial"/>
              <w:color w:val="FABF8F" w:themeColor="accent6" w:themeTint="99"/>
              <w:sz w:val="24"/>
              <w:szCs w:val="24"/>
              <w:lang w:val="en-US"/>
            </w:rPr>
          </w:rPrChange>
        </w:rPr>
        <w:t>The nuclear export competent FC-P</w:t>
      </w:r>
      <w:r w:rsidRPr="00CA159B">
        <w:rPr>
          <w:rFonts w:ascii="Arial" w:hAnsi="Arial" w:cs="Arial"/>
          <w:color w:val="984806" w:themeColor="accent6" w:themeShade="80"/>
          <w:sz w:val="24"/>
          <w:szCs w:val="24"/>
          <w:vertAlign w:val="subscript"/>
          <w:lang w:val="en-US"/>
          <w:rPrChange w:id="223" w:author="Raphael Wolfisberg" w:date="2015-09-09T09:45:00Z">
            <w:rPr>
              <w:rFonts w:ascii="Arial" w:hAnsi="Arial" w:cs="Arial"/>
              <w:color w:val="FABF8F" w:themeColor="accent6" w:themeTint="99"/>
              <w:sz w:val="24"/>
              <w:szCs w:val="24"/>
              <w:vertAlign w:val="subscript"/>
              <w:lang w:val="en-US"/>
            </w:rPr>
          </w:rPrChange>
        </w:rPr>
        <w:t>2</w:t>
      </w:r>
      <w:r w:rsidRPr="00CA159B">
        <w:rPr>
          <w:rFonts w:ascii="Arial" w:hAnsi="Arial" w:cs="Arial"/>
          <w:color w:val="984806" w:themeColor="accent6" w:themeShade="80"/>
          <w:sz w:val="24"/>
          <w:szCs w:val="24"/>
          <w:lang w:val="en-US"/>
          <w:rPrChange w:id="224" w:author="Raphael Wolfisberg" w:date="2015-09-09T09:45:00Z">
            <w:rPr>
              <w:rFonts w:ascii="Arial" w:hAnsi="Arial" w:cs="Arial"/>
              <w:color w:val="FABF8F" w:themeColor="accent6" w:themeTint="99"/>
              <w:sz w:val="24"/>
              <w:szCs w:val="24"/>
              <w:lang w:val="en-US"/>
            </w:rPr>
          </w:rPrChange>
        </w:rPr>
        <w:t xml:space="preserve"> </w:t>
      </w:r>
      <w:proofErr w:type="spellStart"/>
      <w:r w:rsidRPr="00CA159B">
        <w:rPr>
          <w:rFonts w:ascii="Arial" w:hAnsi="Arial" w:cs="Arial"/>
          <w:color w:val="984806" w:themeColor="accent6" w:themeShade="80"/>
          <w:sz w:val="24"/>
          <w:szCs w:val="24"/>
          <w:lang w:val="en-US"/>
          <w:rPrChange w:id="225" w:author="Raphael Wolfisberg" w:date="2015-09-09T09:45:00Z">
            <w:rPr>
              <w:rFonts w:ascii="Arial" w:hAnsi="Arial" w:cs="Arial"/>
              <w:color w:val="FABF8F" w:themeColor="accent6" w:themeTint="99"/>
              <w:sz w:val="24"/>
              <w:szCs w:val="24"/>
              <w:lang w:val="en-US"/>
            </w:rPr>
          </w:rPrChange>
        </w:rPr>
        <w:t>virions</w:t>
      </w:r>
      <w:proofErr w:type="spellEnd"/>
      <w:r w:rsidRPr="00CA159B">
        <w:rPr>
          <w:rFonts w:ascii="Arial" w:hAnsi="Arial" w:cs="Arial"/>
          <w:color w:val="984806" w:themeColor="accent6" w:themeShade="80"/>
          <w:sz w:val="24"/>
          <w:szCs w:val="24"/>
          <w:lang w:val="en-US"/>
          <w:rPrChange w:id="226" w:author="Raphael Wolfisberg" w:date="2015-09-09T09:45:00Z">
            <w:rPr>
              <w:rFonts w:ascii="Arial" w:hAnsi="Arial" w:cs="Arial"/>
              <w:color w:val="FABF8F" w:themeColor="accent6" w:themeTint="99"/>
              <w:sz w:val="24"/>
              <w:szCs w:val="24"/>
              <w:lang w:val="en-US"/>
            </w:rPr>
          </w:rPrChange>
        </w:rPr>
        <w:t xml:space="preserve"> represent the fully mature infe</w:t>
      </w:r>
      <w:r w:rsidRPr="00CA159B">
        <w:rPr>
          <w:rFonts w:ascii="Arial" w:hAnsi="Arial" w:cs="Arial"/>
          <w:color w:val="984806" w:themeColor="accent6" w:themeShade="80"/>
          <w:sz w:val="24"/>
          <w:szCs w:val="24"/>
          <w:lang w:val="en-US"/>
          <w:rPrChange w:id="227" w:author="Raphael Wolfisberg" w:date="2015-09-09T09:45:00Z">
            <w:rPr>
              <w:rFonts w:ascii="Arial" w:hAnsi="Arial" w:cs="Arial"/>
              <w:color w:val="FABF8F" w:themeColor="accent6" w:themeTint="99"/>
              <w:sz w:val="24"/>
              <w:szCs w:val="24"/>
              <w:lang w:val="en-US"/>
            </w:rPr>
          </w:rPrChange>
        </w:rPr>
        <w:t>c</w:t>
      </w:r>
      <w:r w:rsidRPr="00CA159B">
        <w:rPr>
          <w:rFonts w:ascii="Arial" w:hAnsi="Arial" w:cs="Arial"/>
          <w:color w:val="984806" w:themeColor="accent6" w:themeShade="80"/>
          <w:sz w:val="24"/>
          <w:szCs w:val="24"/>
          <w:lang w:val="en-US"/>
          <w:rPrChange w:id="228" w:author="Raphael Wolfisberg" w:date="2015-09-09T09:45:00Z">
            <w:rPr>
              <w:rFonts w:ascii="Arial" w:hAnsi="Arial" w:cs="Arial"/>
              <w:color w:val="FABF8F" w:themeColor="accent6" w:themeTint="99"/>
              <w:sz w:val="24"/>
              <w:szCs w:val="24"/>
              <w:lang w:val="en-US"/>
            </w:rPr>
          </w:rPrChange>
        </w:rPr>
        <w:t>tious progeny. The infectivity of FC-P</w:t>
      </w:r>
      <w:r w:rsidRPr="00CA159B">
        <w:rPr>
          <w:rFonts w:ascii="Arial" w:hAnsi="Arial" w:cs="Arial"/>
          <w:color w:val="984806" w:themeColor="accent6" w:themeShade="80"/>
          <w:sz w:val="24"/>
          <w:szCs w:val="24"/>
          <w:vertAlign w:val="subscript"/>
          <w:lang w:val="en-US"/>
          <w:rPrChange w:id="229" w:author="Raphael Wolfisberg" w:date="2015-09-09T09:45:00Z">
            <w:rPr>
              <w:rFonts w:ascii="Arial" w:hAnsi="Arial" w:cs="Arial"/>
              <w:color w:val="FABF8F" w:themeColor="accent6" w:themeTint="99"/>
              <w:sz w:val="24"/>
              <w:szCs w:val="24"/>
              <w:vertAlign w:val="subscript"/>
              <w:lang w:val="en-US"/>
            </w:rPr>
          </w:rPrChange>
        </w:rPr>
        <w:t>2</w:t>
      </w:r>
      <w:r w:rsidRPr="00CA159B">
        <w:rPr>
          <w:rFonts w:ascii="Arial" w:hAnsi="Arial" w:cs="Arial"/>
          <w:color w:val="984806" w:themeColor="accent6" w:themeShade="80"/>
          <w:sz w:val="24"/>
          <w:szCs w:val="24"/>
          <w:lang w:val="en-US"/>
          <w:rPrChange w:id="230" w:author="Raphael Wolfisberg" w:date="2015-09-09T09:45:00Z">
            <w:rPr>
              <w:rFonts w:ascii="Arial" w:hAnsi="Arial" w:cs="Arial"/>
              <w:color w:val="FABF8F" w:themeColor="accent6" w:themeTint="99"/>
              <w:sz w:val="24"/>
              <w:szCs w:val="24"/>
              <w:lang w:val="en-US"/>
            </w:rPr>
          </w:rPrChange>
        </w:rPr>
        <w:t xml:space="preserve"> progeny isolated from the nuclei (pre-egress) or actively released from the cells (post-egress) was the same (Fig. 7). Hence, during active egress no further maturation steps were required to acquire full infectivity.</w:t>
      </w:r>
    </w:p>
    <w:p w:rsidR="00055461" w:rsidRDefault="00055461"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90113E" w:rsidRDefault="0090113E" w:rsidP="00763D49">
      <w:pPr>
        <w:spacing w:after="120" w:line="480" w:lineRule="auto"/>
        <w:jc w:val="both"/>
        <w:rPr>
          <w:ins w:id="231" w:author="Raphael Wolfisberg" w:date="2015-09-09T10:30:00Z"/>
          <w:rFonts w:ascii="Arial" w:hAnsi="Arial" w:cs="Arial"/>
          <w:sz w:val="24"/>
          <w:szCs w:val="24"/>
          <w:lang w:val="en-US"/>
        </w:rPr>
      </w:pPr>
    </w:p>
    <w:p w:rsidR="00C11952" w:rsidRDefault="00C11952" w:rsidP="00763D49">
      <w:pPr>
        <w:spacing w:after="120" w:line="480" w:lineRule="auto"/>
        <w:jc w:val="both"/>
        <w:rPr>
          <w:rFonts w:ascii="Arial" w:hAnsi="Arial" w:cs="Arial"/>
          <w:sz w:val="24"/>
          <w:szCs w:val="24"/>
          <w:lang w:val="en-US"/>
        </w:rPr>
      </w:pPr>
      <w:bookmarkStart w:id="232" w:name="_GoBack"/>
      <w:bookmarkEnd w:id="232"/>
    </w:p>
    <w:p w:rsidR="0090113E" w:rsidRDefault="0090113E" w:rsidP="00763D49">
      <w:pPr>
        <w:spacing w:after="120" w:line="480" w:lineRule="auto"/>
        <w:jc w:val="both"/>
        <w:rPr>
          <w:rFonts w:ascii="Arial" w:hAnsi="Arial" w:cs="Arial"/>
          <w:sz w:val="24"/>
          <w:szCs w:val="24"/>
          <w:lang w:val="en-US"/>
        </w:rPr>
      </w:pPr>
    </w:p>
    <w:p w:rsidR="0090113E" w:rsidRPr="00AD7EDC" w:rsidRDefault="0090113E" w:rsidP="00763D49">
      <w:pPr>
        <w:spacing w:after="120" w:line="480" w:lineRule="auto"/>
        <w:jc w:val="both"/>
        <w:rPr>
          <w:rFonts w:ascii="Arial" w:hAnsi="Arial" w:cs="Arial"/>
          <w:sz w:val="24"/>
          <w:szCs w:val="24"/>
          <w:lang w:val="en-US"/>
        </w:rPr>
      </w:pPr>
    </w:p>
    <w:p w:rsidR="00A91E5E" w:rsidRPr="00CC554C" w:rsidRDefault="00A91E5E" w:rsidP="003F51E8">
      <w:pPr>
        <w:spacing w:after="120" w:line="480" w:lineRule="auto"/>
        <w:jc w:val="both"/>
        <w:rPr>
          <w:rFonts w:ascii="Arial" w:hAnsi="Arial" w:cs="Arial"/>
          <w:b/>
          <w:color w:val="FF0000"/>
          <w:sz w:val="24"/>
          <w:szCs w:val="24"/>
          <w:lang w:val="en-US"/>
        </w:rPr>
      </w:pPr>
      <w:r w:rsidRPr="00CC554C">
        <w:rPr>
          <w:rFonts w:ascii="Arial" w:hAnsi="Arial" w:cs="Arial"/>
          <w:b/>
          <w:color w:val="FF0000"/>
          <w:sz w:val="24"/>
          <w:szCs w:val="24"/>
          <w:lang w:val="en-US"/>
        </w:rPr>
        <w:t>Acknowledgements</w:t>
      </w:r>
    </w:p>
    <w:p w:rsidR="00A7375D" w:rsidRPr="00CC554C" w:rsidRDefault="00A7375D" w:rsidP="003F51E8">
      <w:pPr>
        <w:spacing w:after="120" w:line="480" w:lineRule="auto"/>
        <w:jc w:val="both"/>
        <w:rPr>
          <w:rFonts w:ascii="Arial" w:hAnsi="Arial" w:cs="Arial"/>
          <w:color w:val="FF0000"/>
          <w:sz w:val="24"/>
          <w:szCs w:val="24"/>
          <w:lang w:val="en-US"/>
        </w:rPr>
      </w:pPr>
      <w:r w:rsidRPr="00CC554C">
        <w:rPr>
          <w:rFonts w:ascii="Arial" w:hAnsi="Arial" w:cs="Arial"/>
          <w:color w:val="FF0000"/>
          <w:sz w:val="24"/>
          <w:szCs w:val="24"/>
          <w:lang w:val="en-US"/>
        </w:rPr>
        <w:lastRenderedPageBreak/>
        <w:t xml:space="preserve">The authors thank J. M. </w:t>
      </w:r>
      <w:proofErr w:type="spellStart"/>
      <w:r w:rsidRPr="00CC554C">
        <w:rPr>
          <w:rFonts w:ascii="Arial" w:hAnsi="Arial" w:cs="Arial"/>
          <w:color w:val="FF0000"/>
          <w:sz w:val="24"/>
          <w:szCs w:val="24"/>
          <w:lang w:val="en-US"/>
        </w:rPr>
        <w:t>Almendral</w:t>
      </w:r>
      <w:proofErr w:type="spellEnd"/>
      <w:r w:rsidRPr="00CC554C">
        <w:rPr>
          <w:rFonts w:ascii="Arial" w:hAnsi="Arial" w:cs="Arial"/>
          <w:color w:val="FF0000"/>
          <w:sz w:val="24"/>
          <w:szCs w:val="24"/>
          <w:lang w:val="en-US"/>
        </w:rPr>
        <w:t xml:space="preserve"> for kindly providing </w:t>
      </w:r>
      <w:r w:rsidR="00C167CF" w:rsidRPr="00CC554C">
        <w:rPr>
          <w:rFonts w:ascii="Arial" w:hAnsi="Arial" w:cs="Arial"/>
          <w:color w:val="FF0000"/>
          <w:sz w:val="24"/>
          <w:szCs w:val="24"/>
          <w:lang w:val="en-US"/>
        </w:rPr>
        <w:t xml:space="preserve">infectious clones </w:t>
      </w:r>
      <w:r w:rsidR="00C167CF">
        <w:rPr>
          <w:rFonts w:ascii="Arial" w:hAnsi="Arial" w:cs="Arial"/>
          <w:color w:val="FF0000"/>
          <w:sz w:val="24"/>
          <w:szCs w:val="24"/>
          <w:lang w:val="en-US"/>
        </w:rPr>
        <w:t xml:space="preserve">and </w:t>
      </w:r>
      <w:r w:rsidR="004A0419">
        <w:rPr>
          <w:rFonts w:ascii="Arial" w:hAnsi="Arial" w:cs="Arial"/>
          <w:color w:val="FF0000"/>
          <w:sz w:val="24"/>
          <w:szCs w:val="24"/>
          <w:lang w:val="en-US"/>
        </w:rPr>
        <w:t>antibo</w:t>
      </w:r>
      <w:r w:rsidR="004A0419">
        <w:rPr>
          <w:rFonts w:ascii="Arial" w:hAnsi="Arial" w:cs="Arial"/>
          <w:color w:val="FF0000"/>
          <w:sz w:val="24"/>
          <w:szCs w:val="24"/>
          <w:lang w:val="en-US"/>
        </w:rPr>
        <w:t>d</w:t>
      </w:r>
      <w:r w:rsidR="004A0419">
        <w:rPr>
          <w:rFonts w:ascii="Arial" w:hAnsi="Arial" w:cs="Arial"/>
          <w:color w:val="FF0000"/>
          <w:sz w:val="24"/>
          <w:szCs w:val="24"/>
          <w:lang w:val="en-US"/>
        </w:rPr>
        <w:t>ies</w:t>
      </w:r>
      <w:r w:rsidR="00C167CF">
        <w:rPr>
          <w:rFonts w:ascii="Arial" w:hAnsi="Arial" w:cs="Arial"/>
          <w:color w:val="FF0000"/>
          <w:sz w:val="24"/>
          <w:szCs w:val="24"/>
          <w:lang w:val="en-US"/>
        </w:rPr>
        <w:t xml:space="preserve"> against MVM. We acknowledge </w:t>
      </w:r>
      <w:r w:rsidR="00EE3137" w:rsidRPr="00CC554C">
        <w:rPr>
          <w:rFonts w:ascii="Arial" w:hAnsi="Arial" w:cs="Arial"/>
          <w:color w:val="FF0000"/>
          <w:sz w:val="24"/>
          <w:szCs w:val="24"/>
          <w:lang w:val="en-US"/>
        </w:rPr>
        <w:t>A. Stocker and W.</w:t>
      </w:r>
      <w:r w:rsidRPr="00CC554C">
        <w:rPr>
          <w:rFonts w:ascii="Arial" w:hAnsi="Arial" w:cs="Arial"/>
          <w:color w:val="FF0000"/>
          <w:sz w:val="24"/>
          <w:szCs w:val="24"/>
          <w:lang w:val="en-US"/>
        </w:rPr>
        <w:t xml:space="preserve"> </w:t>
      </w:r>
      <w:proofErr w:type="spellStart"/>
      <w:r w:rsidRPr="00CC554C">
        <w:rPr>
          <w:rFonts w:ascii="Arial" w:hAnsi="Arial" w:cs="Arial"/>
          <w:color w:val="FF0000"/>
          <w:sz w:val="24"/>
          <w:szCs w:val="24"/>
          <w:lang w:val="en-US"/>
        </w:rPr>
        <w:t>Aeschimann</w:t>
      </w:r>
      <w:proofErr w:type="spellEnd"/>
      <w:r w:rsidRPr="00CC554C">
        <w:rPr>
          <w:rFonts w:ascii="Arial" w:hAnsi="Arial" w:cs="Arial"/>
          <w:color w:val="FF0000"/>
          <w:sz w:val="24"/>
          <w:szCs w:val="24"/>
          <w:lang w:val="en-US"/>
        </w:rPr>
        <w:t xml:space="preserve"> for </w:t>
      </w:r>
      <w:r w:rsidR="00D83595" w:rsidRPr="00CC554C">
        <w:rPr>
          <w:rFonts w:ascii="Arial" w:hAnsi="Arial" w:cs="Arial"/>
          <w:color w:val="FF0000"/>
          <w:sz w:val="24"/>
          <w:szCs w:val="24"/>
          <w:lang w:val="en-US"/>
        </w:rPr>
        <w:t xml:space="preserve">competent support and </w:t>
      </w:r>
      <w:r w:rsidRPr="00CC554C">
        <w:rPr>
          <w:rFonts w:ascii="Arial" w:hAnsi="Arial" w:cs="Arial"/>
          <w:color w:val="FF0000"/>
          <w:sz w:val="24"/>
          <w:szCs w:val="24"/>
          <w:lang w:val="en-US"/>
        </w:rPr>
        <w:t xml:space="preserve">excellent technical assistance </w:t>
      </w:r>
      <w:r w:rsidR="00EE3137" w:rsidRPr="00CC554C">
        <w:rPr>
          <w:rFonts w:ascii="Arial" w:hAnsi="Arial" w:cs="Arial"/>
          <w:color w:val="FF0000"/>
          <w:sz w:val="24"/>
          <w:szCs w:val="24"/>
          <w:lang w:val="en-US"/>
        </w:rPr>
        <w:t>with the ÄKTA</w:t>
      </w:r>
      <w:r w:rsidR="00D83595" w:rsidRPr="00CC554C">
        <w:rPr>
          <w:rFonts w:ascii="Arial" w:hAnsi="Arial" w:cs="Arial"/>
          <w:color w:val="FF0000"/>
          <w:sz w:val="24"/>
          <w:szCs w:val="24"/>
          <w:lang w:val="en-US"/>
        </w:rPr>
        <w:t xml:space="preserve"> chromatography system. </w:t>
      </w:r>
      <w:r w:rsidRPr="00CC554C">
        <w:rPr>
          <w:rFonts w:ascii="Arial" w:hAnsi="Arial" w:cs="Arial"/>
          <w:color w:val="FF0000"/>
          <w:sz w:val="24"/>
          <w:szCs w:val="24"/>
          <w:lang w:val="en-US"/>
        </w:rPr>
        <w:t xml:space="preserve">  </w:t>
      </w:r>
    </w:p>
    <w:p w:rsidR="00A7375D" w:rsidRPr="00617510" w:rsidRDefault="00A7375D" w:rsidP="003F51E8">
      <w:pPr>
        <w:spacing w:after="120" w:line="480" w:lineRule="auto"/>
        <w:jc w:val="both"/>
        <w:rPr>
          <w:rFonts w:ascii="Arial" w:hAnsi="Arial" w:cs="Arial"/>
          <w:b/>
          <w:color w:val="FF0000"/>
          <w:sz w:val="24"/>
          <w:szCs w:val="24"/>
          <w:lang w:val="en-US"/>
        </w:rPr>
      </w:pPr>
    </w:p>
    <w:p w:rsidR="00A7375D" w:rsidRPr="00617510" w:rsidRDefault="00A7375D" w:rsidP="003F51E8">
      <w:pPr>
        <w:spacing w:after="120" w:line="480" w:lineRule="auto"/>
        <w:jc w:val="both"/>
        <w:rPr>
          <w:rFonts w:ascii="Arial" w:hAnsi="Arial" w:cs="Arial"/>
          <w:b/>
          <w:color w:val="FF0000"/>
          <w:sz w:val="24"/>
          <w:szCs w:val="24"/>
          <w:lang w:val="en-US"/>
        </w:rPr>
      </w:pPr>
    </w:p>
    <w:p w:rsidR="00A91E5E" w:rsidRDefault="00A91E5E" w:rsidP="003F51E8">
      <w:pPr>
        <w:spacing w:after="120" w:line="480" w:lineRule="auto"/>
        <w:jc w:val="both"/>
        <w:rPr>
          <w:ins w:id="233" w:author="Raphael Wolfisberg" w:date="2015-09-09T09:41:00Z"/>
          <w:rFonts w:ascii="Arial" w:hAnsi="Arial" w:cs="Arial"/>
          <w:b/>
          <w:color w:val="FF0000"/>
          <w:sz w:val="24"/>
          <w:szCs w:val="24"/>
          <w:lang w:val="en-US"/>
        </w:rPr>
      </w:pPr>
    </w:p>
    <w:p w:rsidR="00745199" w:rsidRDefault="00745199" w:rsidP="003F51E8">
      <w:pPr>
        <w:spacing w:after="120" w:line="480" w:lineRule="auto"/>
        <w:jc w:val="both"/>
        <w:rPr>
          <w:ins w:id="234" w:author="Raphael Wolfisberg" w:date="2015-09-09T09:41:00Z"/>
          <w:rFonts w:ascii="Arial" w:hAnsi="Arial" w:cs="Arial"/>
          <w:b/>
          <w:color w:val="FF0000"/>
          <w:sz w:val="24"/>
          <w:szCs w:val="24"/>
          <w:lang w:val="en-US"/>
        </w:rPr>
      </w:pPr>
    </w:p>
    <w:p w:rsidR="00745199" w:rsidRPr="00617510" w:rsidRDefault="00745199" w:rsidP="003F51E8">
      <w:pPr>
        <w:spacing w:after="120" w:line="480" w:lineRule="auto"/>
        <w:jc w:val="both"/>
        <w:rPr>
          <w:rFonts w:ascii="Arial" w:hAnsi="Arial" w:cs="Arial"/>
          <w:b/>
          <w:color w:val="FF0000"/>
          <w:sz w:val="24"/>
          <w:szCs w:val="24"/>
          <w:lang w:val="en-US"/>
        </w:rPr>
      </w:pPr>
    </w:p>
    <w:p w:rsidR="00A91E5E" w:rsidRPr="00617510" w:rsidRDefault="00A91E5E" w:rsidP="003F51E8">
      <w:pPr>
        <w:spacing w:after="120" w:line="480" w:lineRule="auto"/>
        <w:jc w:val="both"/>
        <w:rPr>
          <w:rFonts w:ascii="Arial" w:hAnsi="Arial" w:cs="Arial"/>
          <w:b/>
          <w:color w:val="FF0000"/>
          <w:sz w:val="24"/>
          <w:szCs w:val="24"/>
          <w:lang w:val="en-US"/>
        </w:rPr>
      </w:pPr>
    </w:p>
    <w:p w:rsidR="00C167CF" w:rsidRPr="00F2633D" w:rsidRDefault="00C167CF" w:rsidP="003F51E8">
      <w:pPr>
        <w:spacing w:after="120" w:line="480" w:lineRule="auto"/>
        <w:jc w:val="both"/>
        <w:rPr>
          <w:rFonts w:ascii="Arial" w:hAnsi="Arial" w:cs="Arial"/>
          <w:b/>
          <w:sz w:val="24"/>
          <w:szCs w:val="24"/>
          <w:lang w:val="en-US"/>
        </w:rPr>
      </w:pPr>
      <w:r w:rsidRPr="00F2633D">
        <w:rPr>
          <w:rFonts w:ascii="Arial" w:hAnsi="Arial" w:cs="Arial"/>
          <w:b/>
          <w:sz w:val="24"/>
          <w:szCs w:val="24"/>
          <w:lang w:val="en-US"/>
        </w:rPr>
        <w:t>Legends for figures</w:t>
      </w:r>
    </w:p>
    <w:p w:rsidR="003F51E8" w:rsidRPr="00F2633D" w:rsidRDefault="003F51E8"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 xml:space="preserve">Figure 1: Isolation of two distinct populations of </w:t>
      </w:r>
      <w:r w:rsidRPr="001271EC">
        <w:rPr>
          <w:rFonts w:ascii="Arial" w:hAnsi="Arial" w:cs="Arial"/>
          <w:b/>
          <w:i/>
          <w:sz w:val="24"/>
          <w:szCs w:val="24"/>
          <w:lang w:val="en-US"/>
        </w:rPr>
        <w:t>de novo</w:t>
      </w:r>
      <w:r w:rsidRPr="00F2633D">
        <w:rPr>
          <w:rFonts w:ascii="Arial" w:hAnsi="Arial" w:cs="Arial"/>
          <w:b/>
          <w:sz w:val="24"/>
          <w:szCs w:val="24"/>
          <w:lang w:val="en-US"/>
        </w:rPr>
        <w:t xml:space="preserve"> DNA-containing part</w:t>
      </w:r>
      <w:r w:rsidRPr="00F2633D">
        <w:rPr>
          <w:rFonts w:ascii="Arial" w:hAnsi="Arial" w:cs="Arial"/>
          <w:b/>
          <w:sz w:val="24"/>
          <w:szCs w:val="24"/>
          <w:lang w:val="en-US"/>
        </w:rPr>
        <w:t>i</w:t>
      </w:r>
      <w:r w:rsidRPr="00F2633D">
        <w:rPr>
          <w:rFonts w:ascii="Arial" w:hAnsi="Arial" w:cs="Arial"/>
          <w:b/>
          <w:sz w:val="24"/>
          <w:szCs w:val="24"/>
          <w:lang w:val="en-US"/>
        </w:rPr>
        <w:t>cles.</w:t>
      </w:r>
      <w:r w:rsidRPr="00F2633D">
        <w:rPr>
          <w:rFonts w:ascii="Arial" w:hAnsi="Arial" w:cs="Arial"/>
          <w:sz w:val="24"/>
          <w:szCs w:val="24"/>
          <w:lang w:val="en-US"/>
        </w:rPr>
        <w:t xml:space="preserve"> (A) Viruses (10</w:t>
      </w:r>
      <w:r w:rsidRPr="00F2633D">
        <w:rPr>
          <w:rFonts w:ascii="Arial" w:hAnsi="Arial" w:cs="Arial"/>
          <w:sz w:val="24"/>
          <w:szCs w:val="24"/>
          <w:vertAlign w:val="superscript"/>
          <w:lang w:val="en-US"/>
        </w:rPr>
        <w:t>10</w:t>
      </w:r>
      <w:r w:rsidRPr="00F2633D">
        <w:rPr>
          <w:rFonts w:ascii="Arial" w:hAnsi="Arial" w:cs="Arial"/>
          <w:sz w:val="24"/>
          <w:szCs w:val="24"/>
          <w:lang w:val="en-US"/>
        </w:rPr>
        <w:t xml:space="preserve"> DNA-containing particles) were taken 8 dpi from the media of infected A9 monolayers with (SN + Cells) or without (SN) repeated freezing and thawing cycles. Anion-exchange chromatography (AEX) was perfor</w:t>
      </w:r>
      <w:r w:rsidR="004D6B4D" w:rsidRPr="00F2633D">
        <w:rPr>
          <w:rFonts w:ascii="Arial" w:hAnsi="Arial" w:cs="Arial"/>
          <w:sz w:val="24"/>
          <w:szCs w:val="24"/>
          <w:lang w:val="en-US"/>
        </w:rPr>
        <w:t>med and fractions were collected</w:t>
      </w:r>
      <w:r w:rsidRPr="00F2633D">
        <w:rPr>
          <w:rFonts w:ascii="Arial" w:hAnsi="Arial" w:cs="Arial"/>
          <w:sz w:val="24"/>
          <w:szCs w:val="24"/>
          <w:lang w:val="en-US"/>
        </w:rPr>
        <w:t xml:space="preserve">. DNA-containing particles in each fraction were quantified by qPCR. (B) </w:t>
      </w:r>
      <w:r w:rsidR="00F2633D">
        <w:rPr>
          <w:rFonts w:ascii="Arial" w:hAnsi="Arial" w:cs="Arial"/>
          <w:sz w:val="24"/>
          <w:szCs w:val="24"/>
          <w:lang w:val="en-US"/>
        </w:rPr>
        <w:t>P</w:t>
      </w:r>
      <w:r w:rsidR="00F2633D" w:rsidRPr="00F2633D">
        <w:rPr>
          <w:rFonts w:ascii="Arial" w:hAnsi="Arial" w:cs="Arial"/>
          <w:sz w:val="24"/>
          <w:szCs w:val="24"/>
          <w:lang w:val="en-US"/>
        </w:rPr>
        <w:t>rior to AEX</w:t>
      </w:r>
      <w:r w:rsidR="00F2633D">
        <w:rPr>
          <w:rFonts w:ascii="Arial" w:hAnsi="Arial" w:cs="Arial"/>
          <w:sz w:val="24"/>
          <w:szCs w:val="24"/>
          <w:lang w:val="en-US"/>
        </w:rPr>
        <w:t>-qPCR,</w:t>
      </w:r>
      <w:r w:rsidR="00F2633D" w:rsidRPr="00F2633D">
        <w:rPr>
          <w:rFonts w:ascii="Arial" w:hAnsi="Arial" w:cs="Arial"/>
          <w:sz w:val="24"/>
          <w:szCs w:val="24"/>
          <w:lang w:val="en-US"/>
        </w:rPr>
        <w:t xml:space="preserve"> </w:t>
      </w:r>
      <w:r w:rsidR="00F2633D">
        <w:rPr>
          <w:rFonts w:ascii="Arial" w:hAnsi="Arial" w:cs="Arial"/>
          <w:sz w:val="24"/>
          <w:szCs w:val="24"/>
          <w:lang w:val="en-US"/>
        </w:rPr>
        <w:t>v</w:t>
      </w:r>
      <w:r w:rsidR="00F2633D" w:rsidRPr="00F2633D">
        <w:rPr>
          <w:rFonts w:ascii="Arial" w:hAnsi="Arial" w:cs="Arial"/>
          <w:sz w:val="24"/>
          <w:szCs w:val="24"/>
          <w:lang w:val="en-US"/>
        </w:rPr>
        <w:t>irus</w:t>
      </w:r>
      <w:r w:rsidR="00F2633D">
        <w:rPr>
          <w:rFonts w:ascii="Arial" w:hAnsi="Arial" w:cs="Arial"/>
          <w:sz w:val="24"/>
          <w:szCs w:val="24"/>
          <w:lang w:val="en-US"/>
        </w:rPr>
        <w:t>es</w:t>
      </w:r>
      <w:r w:rsidR="00F2633D" w:rsidRPr="00F2633D">
        <w:rPr>
          <w:rFonts w:ascii="Arial" w:hAnsi="Arial" w:cs="Arial"/>
          <w:sz w:val="24"/>
          <w:szCs w:val="24"/>
          <w:lang w:val="en-US"/>
        </w:rPr>
        <w:t xml:space="preserve"> </w:t>
      </w:r>
      <w:r w:rsidR="00F2633D">
        <w:rPr>
          <w:rFonts w:ascii="Arial" w:hAnsi="Arial" w:cs="Arial"/>
          <w:sz w:val="24"/>
          <w:szCs w:val="24"/>
          <w:lang w:val="en-US"/>
        </w:rPr>
        <w:t>were</w:t>
      </w:r>
      <w:r w:rsidR="00F2633D" w:rsidRPr="00F2633D">
        <w:rPr>
          <w:rFonts w:ascii="Arial" w:hAnsi="Arial" w:cs="Arial"/>
          <w:sz w:val="24"/>
          <w:szCs w:val="24"/>
          <w:lang w:val="en-US"/>
        </w:rPr>
        <w:t xml:space="preserve"> </w:t>
      </w:r>
      <w:r w:rsidRPr="00F2633D">
        <w:rPr>
          <w:rFonts w:ascii="Arial" w:hAnsi="Arial" w:cs="Arial"/>
          <w:sz w:val="24"/>
          <w:szCs w:val="24"/>
          <w:lang w:val="en-US"/>
        </w:rPr>
        <w:t>treated with 50 U DNase</w:t>
      </w:r>
      <w:r w:rsidR="00055461">
        <w:rPr>
          <w:rFonts w:ascii="Arial" w:hAnsi="Arial" w:cs="Arial"/>
          <w:sz w:val="24"/>
          <w:szCs w:val="24"/>
          <w:lang w:val="en-US"/>
        </w:rPr>
        <w:t xml:space="preserve"> </w:t>
      </w:r>
      <w:r w:rsidRPr="00F2633D">
        <w:rPr>
          <w:rFonts w:ascii="Arial" w:hAnsi="Arial" w:cs="Arial"/>
          <w:sz w:val="24"/>
          <w:szCs w:val="24"/>
          <w:lang w:val="en-US"/>
        </w:rPr>
        <w:t>I. (C) A9 cells (3 × 10</w:t>
      </w:r>
      <w:r w:rsidRPr="00F2633D">
        <w:rPr>
          <w:rFonts w:ascii="Arial" w:hAnsi="Arial" w:cs="Arial"/>
          <w:sz w:val="24"/>
          <w:szCs w:val="24"/>
          <w:vertAlign w:val="superscript"/>
          <w:lang w:val="en-US"/>
        </w:rPr>
        <w:t>6</w:t>
      </w:r>
      <w:r w:rsidRPr="00F2633D">
        <w:rPr>
          <w:rFonts w:ascii="Arial" w:hAnsi="Arial" w:cs="Arial"/>
          <w:sz w:val="24"/>
          <w:szCs w:val="24"/>
          <w:lang w:val="en-US"/>
        </w:rPr>
        <w:t xml:space="preserve">) were infected at a MOI of </w:t>
      </w:r>
      <w:r w:rsidRPr="00055461">
        <w:rPr>
          <w:rFonts w:ascii="Arial" w:hAnsi="Arial" w:cs="Arial"/>
          <w:sz w:val="24"/>
          <w:szCs w:val="24"/>
          <w:lang w:val="en-US"/>
        </w:rPr>
        <w:t>5</w:t>
      </w:r>
      <w:r w:rsidR="00F2633D" w:rsidRPr="00055461">
        <w:rPr>
          <w:rFonts w:ascii="Arial" w:hAnsi="Arial" w:cs="Arial"/>
          <w:sz w:val="24"/>
          <w:szCs w:val="24"/>
          <w:lang w:val="en-US"/>
        </w:rPr>
        <w:t>’</w:t>
      </w:r>
      <w:r w:rsidRPr="00055461">
        <w:rPr>
          <w:rFonts w:ascii="Arial" w:hAnsi="Arial" w:cs="Arial"/>
          <w:sz w:val="24"/>
          <w:szCs w:val="24"/>
          <w:lang w:val="en-US"/>
        </w:rPr>
        <w:t>000</w:t>
      </w:r>
      <w:r w:rsidRPr="00F2633D">
        <w:rPr>
          <w:rFonts w:ascii="Arial" w:hAnsi="Arial" w:cs="Arial"/>
          <w:sz w:val="24"/>
          <w:szCs w:val="24"/>
          <w:lang w:val="en-US"/>
        </w:rPr>
        <w:t xml:space="preserve"> DNA-containing particles per cell for 1 h at 4 °C, followed by washing to remove unbound virus. The cells were further incubated at 37 °C for 18 h. The nuclei were purified and </w:t>
      </w:r>
      <w:r w:rsidR="00F2633D">
        <w:rPr>
          <w:rFonts w:ascii="Arial" w:hAnsi="Arial" w:cs="Arial"/>
          <w:sz w:val="24"/>
          <w:szCs w:val="24"/>
          <w:lang w:val="en-US"/>
        </w:rPr>
        <w:t xml:space="preserve">the </w:t>
      </w:r>
      <w:r w:rsidRPr="00F2633D">
        <w:rPr>
          <w:rFonts w:ascii="Arial" w:hAnsi="Arial" w:cs="Arial"/>
          <w:sz w:val="24"/>
          <w:szCs w:val="24"/>
          <w:lang w:val="en-US"/>
        </w:rPr>
        <w:t xml:space="preserve">nuclear progeny was subjected to AEX-qPCR analysis. </w:t>
      </w:r>
      <w:r w:rsidR="00F2633D">
        <w:rPr>
          <w:rFonts w:ascii="Arial" w:hAnsi="Arial" w:cs="Arial"/>
          <w:sz w:val="24"/>
          <w:szCs w:val="24"/>
          <w:lang w:val="en-US"/>
        </w:rPr>
        <w:t>T</w:t>
      </w:r>
      <w:r w:rsidR="00F2633D" w:rsidRPr="00F2633D">
        <w:rPr>
          <w:rFonts w:ascii="Arial" w:hAnsi="Arial" w:cs="Arial"/>
          <w:sz w:val="24"/>
          <w:szCs w:val="24"/>
          <w:lang w:val="en-US"/>
        </w:rPr>
        <w:t>o avoid re-infections</w:t>
      </w:r>
      <w:r w:rsidR="00F2633D">
        <w:rPr>
          <w:rFonts w:ascii="Arial" w:hAnsi="Arial" w:cs="Arial"/>
          <w:sz w:val="24"/>
          <w:szCs w:val="24"/>
          <w:lang w:val="en-US"/>
        </w:rPr>
        <w:t>,</w:t>
      </w:r>
      <w:r w:rsidRPr="00F2633D">
        <w:rPr>
          <w:rFonts w:ascii="Arial" w:hAnsi="Arial" w:cs="Arial"/>
          <w:sz w:val="24"/>
          <w:szCs w:val="24"/>
          <w:lang w:val="en-US"/>
        </w:rPr>
        <w:t xml:space="preserve"> neuraminidase and α-capsid </w:t>
      </w:r>
      <w:proofErr w:type="spellStart"/>
      <w:r w:rsidRPr="00F2633D">
        <w:rPr>
          <w:rFonts w:ascii="Arial" w:hAnsi="Arial" w:cs="Arial"/>
          <w:sz w:val="24"/>
          <w:szCs w:val="24"/>
          <w:lang w:val="en-US"/>
        </w:rPr>
        <w:t>mAb</w:t>
      </w:r>
      <w:proofErr w:type="spellEnd"/>
      <w:r w:rsidR="00F2633D">
        <w:rPr>
          <w:rFonts w:ascii="Arial" w:hAnsi="Arial" w:cs="Arial"/>
          <w:sz w:val="24"/>
          <w:szCs w:val="24"/>
          <w:lang w:val="en-US"/>
        </w:rPr>
        <w:t xml:space="preserve"> were added to the </w:t>
      </w:r>
      <w:proofErr w:type="spellStart"/>
      <w:proofErr w:type="gramStart"/>
      <w:r w:rsidR="00F2633D">
        <w:rPr>
          <w:rFonts w:ascii="Arial" w:hAnsi="Arial" w:cs="Arial"/>
          <w:sz w:val="24"/>
          <w:szCs w:val="24"/>
          <w:lang w:val="en-US"/>
        </w:rPr>
        <w:t>cels</w:t>
      </w:r>
      <w:proofErr w:type="spellEnd"/>
      <w:r w:rsidRPr="00F2633D">
        <w:rPr>
          <w:rFonts w:ascii="Arial" w:hAnsi="Arial" w:cs="Arial"/>
          <w:sz w:val="24"/>
          <w:szCs w:val="24"/>
          <w:lang w:val="en-US"/>
        </w:rPr>
        <w:t xml:space="preserve"> .</w:t>
      </w:r>
      <w:proofErr w:type="gramEnd"/>
      <w:r w:rsidRPr="00F2633D">
        <w:rPr>
          <w:rFonts w:ascii="Arial" w:hAnsi="Arial" w:cs="Arial"/>
          <w:sz w:val="24"/>
          <w:szCs w:val="24"/>
          <w:lang w:val="en-US"/>
        </w:rPr>
        <w:t xml:space="preserve"> (D) </w:t>
      </w:r>
      <w:r w:rsidR="001271EC">
        <w:rPr>
          <w:rFonts w:ascii="Arial" w:hAnsi="Arial" w:cs="Arial"/>
          <w:sz w:val="24"/>
          <w:szCs w:val="24"/>
          <w:lang w:val="en-US"/>
        </w:rPr>
        <w:t xml:space="preserve">ECs </w:t>
      </w:r>
      <w:r w:rsidRPr="00F2633D">
        <w:rPr>
          <w:rFonts w:ascii="Arial" w:hAnsi="Arial" w:cs="Arial"/>
          <w:sz w:val="24"/>
          <w:szCs w:val="24"/>
          <w:lang w:val="en-US"/>
        </w:rPr>
        <w:t>isolated from infected A9 cells were subjected to AEX</w:t>
      </w:r>
      <w:r w:rsidR="001271EC">
        <w:rPr>
          <w:rFonts w:ascii="Arial" w:hAnsi="Arial" w:cs="Arial"/>
          <w:sz w:val="24"/>
          <w:szCs w:val="24"/>
          <w:lang w:val="en-US"/>
        </w:rPr>
        <w:t xml:space="preserve"> followed by dot blot with</w:t>
      </w:r>
      <w:r w:rsidRPr="00F2633D">
        <w:rPr>
          <w:rFonts w:ascii="Arial" w:hAnsi="Arial" w:cs="Arial"/>
          <w:sz w:val="24"/>
          <w:szCs w:val="24"/>
          <w:lang w:val="en-US"/>
        </w:rPr>
        <w:t xml:space="preserve"> </w:t>
      </w:r>
      <w:r w:rsidR="001271EC">
        <w:rPr>
          <w:rFonts w:ascii="Arial" w:hAnsi="Arial" w:cs="Arial"/>
          <w:sz w:val="24"/>
          <w:szCs w:val="24"/>
          <w:lang w:val="en-US"/>
        </w:rPr>
        <w:t xml:space="preserve">the </w:t>
      </w:r>
      <w:r w:rsidRPr="00F2633D">
        <w:rPr>
          <w:rFonts w:ascii="Arial" w:hAnsi="Arial" w:cs="Arial"/>
          <w:sz w:val="24"/>
          <w:szCs w:val="24"/>
          <w:lang w:val="en-US"/>
        </w:rPr>
        <w:t xml:space="preserve">α-capsid </w:t>
      </w:r>
      <w:proofErr w:type="spellStart"/>
      <w:r w:rsidRPr="00F2633D">
        <w:rPr>
          <w:rFonts w:ascii="Arial" w:hAnsi="Arial" w:cs="Arial"/>
          <w:sz w:val="24"/>
          <w:szCs w:val="24"/>
          <w:lang w:val="en-US"/>
        </w:rPr>
        <w:t>mAb</w:t>
      </w:r>
      <w:proofErr w:type="spellEnd"/>
      <w:r w:rsidRPr="00F2633D">
        <w:rPr>
          <w:rFonts w:ascii="Arial" w:hAnsi="Arial" w:cs="Arial"/>
          <w:sz w:val="24"/>
          <w:szCs w:val="24"/>
          <w:lang w:val="en-US"/>
        </w:rPr>
        <w:t>.</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3F51E8"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lastRenderedPageBreak/>
        <w:t>Figure 2: FC-P</w:t>
      </w:r>
      <w:r w:rsidRPr="00F2633D">
        <w:rPr>
          <w:rFonts w:ascii="Arial" w:hAnsi="Arial" w:cs="Arial"/>
          <w:b/>
          <w:sz w:val="24"/>
          <w:szCs w:val="24"/>
          <w:vertAlign w:val="subscript"/>
          <w:lang w:val="en-US"/>
        </w:rPr>
        <w:t>1</w:t>
      </w:r>
      <w:r w:rsidRPr="00F2633D">
        <w:rPr>
          <w:rFonts w:ascii="Arial" w:hAnsi="Arial" w:cs="Arial"/>
          <w:b/>
          <w:sz w:val="24"/>
          <w:szCs w:val="24"/>
          <w:lang w:val="en-US"/>
        </w:rPr>
        <w:t xml:space="preserve"> and FC-P</w:t>
      </w:r>
      <w:r w:rsidRPr="00F2633D">
        <w:rPr>
          <w:rFonts w:ascii="Arial" w:hAnsi="Arial" w:cs="Arial"/>
          <w:b/>
          <w:sz w:val="24"/>
          <w:szCs w:val="24"/>
          <w:vertAlign w:val="subscript"/>
          <w:lang w:val="en-US"/>
        </w:rPr>
        <w:t>2</w:t>
      </w:r>
      <w:r w:rsidRPr="00F2633D">
        <w:rPr>
          <w:rFonts w:ascii="Arial" w:hAnsi="Arial" w:cs="Arial"/>
          <w:b/>
          <w:sz w:val="24"/>
          <w:szCs w:val="24"/>
          <w:lang w:val="en-US"/>
        </w:rPr>
        <w:t xml:space="preserve"> are infectious but differ in their N-VP2 conformation.</w:t>
      </w:r>
      <w:r w:rsidRPr="00F2633D">
        <w:rPr>
          <w:rFonts w:ascii="Arial" w:hAnsi="Arial" w:cs="Arial"/>
          <w:sz w:val="24"/>
          <w:szCs w:val="24"/>
          <w:lang w:val="en-US"/>
        </w:rPr>
        <w:t xml:space="preserve"> (A) Fractions enriched in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(fractions 10-12 and 14-17, respectively, see Fig. 1A) were pooled, dialyzed in TE-buffer pH 8 and re-subjected to AEX. DNA-containing particles in each fraction were quantified by qPCR. (B) A9 cells (8 × 10</w:t>
      </w:r>
      <w:r w:rsidRPr="00F2633D">
        <w:rPr>
          <w:rFonts w:ascii="Arial" w:hAnsi="Arial" w:cs="Arial"/>
          <w:sz w:val="24"/>
          <w:szCs w:val="24"/>
          <w:vertAlign w:val="superscript"/>
          <w:lang w:val="en-US"/>
        </w:rPr>
        <w:t>3</w:t>
      </w:r>
      <w:r w:rsidRPr="00F2633D">
        <w:rPr>
          <w:rFonts w:ascii="Arial" w:hAnsi="Arial" w:cs="Arial"/>
          <w:sz w:val="24"/>
          <w:szCs w:val="24"/>
          <w:lang w:val="en-US"/>
        </w:rPr>
        <w:t>) were infected with purified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particles at a MOI of 2500 DNA-containing particles per cell for 1 h at 4 °C, followed by washing to remove unbound virus. The cells were further incubated at 37 °C for 40 min or 22 h. Total DNA was extracted and quantified as described in Materials and Methods. (C) Immunoprecipitation of 10</w:t>
      </w:r>
      <w:r w:rsidRPr="00F2633D">
        <w:rPr>
          <w:rFonts w:ascii="Arial" w:hAnsi="Arial" w:cs="Arial"/>
          <w:sz w:val="24"/>
          <w:szCs w:val="24"/>
          <w:vertAlign w:val="superscript"/>
          <w:lang w:val="en-US"/>
        </w:rPr>
        <w:t>8</w:t>
      </w:r>
      <w:r w:rsidRPr="00F2633D">
        <w:rPr>
          <w:rFonts w:ascii="Arial" w:hAnsi="Arial" w:cs="Arial"/>
          <w:sz w:val="24"/>
          <w:szCs w:val="24"/>
          <w:lang w:val="en-US"/>
        </w:rPr>
        <w:t xml:space="preserve">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particles with a B7 α-capsid </w:t>
      </w:r>
      <w:proofErr w:type="spellStart"/>
      <w:r w:rsidRPr="00F2633D">
        <w:rPr>
          <w:rFonts w:ascii="Arial" w:hAnsi="Arial" w:cs="Arial"/>
          <w:sz w:val="24"/>
          <w:szCs w:val="24"/>
          <w:lang w:val="en-US"/>
        </w:rPr>
        <w:t>mAb</w:t>
      </w:r>
      <w:proofErr w:type="spellEnd"/>
      <w:r w:rsidRPr="00F2633D">
        <w:rPr>
          <w:rFonts w:ascii="Arial" w:hAnsi="Arial" w:cs="Arial"/>
          <w:sz w:val="24"/>
          <w:szCs w:val="24"/>
          <w:lang w:val="en-US"/>
        </w:rPr>
        <w:t xml:space="preserve"> (total) or a rabbit α-N-VP2 </w:t>
      </w:r>
      <w:proofErr w:type="spellStart"/>
      <w:r w:rsidRPr="00F2633D">
        <w:rPr>
          <w:rFonts w:ascii="Arial" w:hAnsi="Arial" w:cs="Arial"/>
          <w:sz w:val="24"/>
          <w:szCs w:val="24"/>
          <w:lang w:val="en-US"/>
        </w:rPr>
        <w:t>pAb</w:t>
      </w:r>
      <w:proofErr w:type="spellEnd"/>
      <w:r w:rsidRPr="00F2633D">
        <w:rPr>
          <w:rFonts w:ascii="Arial" w:hAnsi="Arial" w:cs="Arial"/>
          <w:sz w:val="24"/>
          <w:szCs w:val="24"/>
          <w:lang w:val="en-US"/>
        </w:rPr>
        <w:t>. Specificity of the antibodies was confirmed using unspecific rabbit IgG. (D) FC-P</w:t>
      </w:r>
      <w:r w:rsidRPr="00F2633D">
        <w:rPr>
          <w:rFonts w:ascii="Arial" w:hAnsi="Arial" w:cs="Arial"/>
          <w:sz w:val="24"/>
          <w:szCs w:val="24"/>
          <w:vertAlign w:val="subscript"/>
          <w:lang w:val="en-US"/>
        </w:rPr>
        <w:t xml:space="preserve">1 </w:t>
      </w:r>
      <w:r w:rsidRPr="00F2633D">
        <w:rPr>
          <w:rFonts w:ascii="Arial" w:hAnsi="Arial" w:cs="Arial"/>
          <w:sz w:val="24"/>
          <w:szCs w:val="24"/>
          <w:lang w:val="en-US"/>
        </w:rPr>
        <w:t>pa</w:t>
      </w:r>
      <w:r w:rsidRPr="00F2633D">
        <w:rPr>
          <w:rFonts w:ascii="Arial" w:hAnsi="Arial" w:cs="Arial"/>
          <w:sz w:val="24"/>
          <w:szCs w:val="24"/>
          <w:lang w:val="en-US"/>
        </w:rPr>
        <w:t>r</w:t>
      </w:r>
      <w:r w:rsidRPr="00F2633D">
        <w:rPr>
          <w:rFonts w:ascii="Arial" w:hAnsi="Arial" w:cs="Arial"/>
          <w:sz w:val="24"/>
          <w:szCs w:val="24"/>
          <w:lang w:val="en-US"/>
        </w:rPr>
        <w:t>ticles (10</w:t>
      </w:r>
      <w:r w:rsidRPr="00F2633D">
        <w:rPr>
          <w:rFonts w:ascii="Arial" w:hAnsi="Arial" w:cs="Arial"/>
          <w:sz w:val="24"/>
          <w:szCs w:val="24"/>
          <w:vertAlign w:val="superscript"/>
          <w:lang w:val="en-US"/>
        </w:rPr>
        <w:t>8</w:t>
      </w:r>
      <w:r w:rsidRPr="00F2633D">
        <w:rPr>
          <w:rFonts w:ascii="Arial" w:hAnsi="Arial" w:cs="Arial"/>
          <w:sz w:val="24"/>
          <w:szCs w:val="24"/>
          <w:lang w:val="en-US"/>
        </w:rPr>
        <w:t xml:space="preserve">) were incubated at 50 °C or at pH 4.5. </w:t>
      </w:r>
      <w:r w:rsidR="009A1A1D" w:rsidRPr="00F2633D">
        <w:rPr>
          <w:rFonts w:ascii="Arial" w:hAnsi="Arial" w:cs="Arial"/>
          <w:sz w:val="24"/>
          <w:szCs w:val="24"/>
          <w:lang w:val="en-US"/>
        </w:rPr>
        <w:t xml:space="preserve">Immunoprecipitation was performed as explained above. </w:t>
      </w:r>
      <w:r w:rsidRPr="00F2633D">
        <w:rPr>
          <w:rFonts w:ascii="Arial" w:hAnsi="Arial" w:cs="Arial"/>
          <w:sz w:val="24"/>
          <w:szCs w:val="24"/>
          <w:lang w:val="en-US"/>
        </w:rPr>
        <w:t>(E) Purified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particles (10</w:t>
      </w:r>
      <w:r w:rsidRPr="00F2633D">
        <w:rPr>
          <w:rFonts w:ascii="Arial" w:hAnsi="Arial" w:cs="Arial"/>
          <w:sz w:val="24"/>
          <w:szCs w:val="24"/>
          <w:vertAlign w:val="superscript"/>
          <w:lang w:val="en-US"/>
        </w:rPr>
        <w:t>8</w:t>
      </w:r>
      <w:r w:rsidRPr="00F2633D">
        <w:rPr>
          <w:rFonts w:ascii="Arial" w:hAnsi="Arial" w:cs="Arial"/>
          <w:sz w:val="24"/>
          <w:szCs w:val="24"/>
          <w:lang w:val="en-US"/>
        </w:rPr>
        <w:t xml:space="preserve">) were incubated at pH 7, 6, or 5 and subjected to CHT treatment (+) or not (-). Proteolytic N-VP2 processing was analyzed by 10 % SDS-PAGE. After transfer to a </w:t>
      </w:r>
      <w:proofErr w:type="spellStart"/>
      <w:r w:rsidRPr="00F2633D">
        <w:rPr>
          <w:rFonts w:ascii="Arial" w:hAnsi="Arial" w:cs="Arial"/>
          <w:sz w:val="24"/>
          <w:szCs w:val="24"/>
          <w:lang w:val="en-US"/>
        </w:rPr>
        <w:t>polyvinylidene</w:t>
      </w:r>
      <w:proofErr w:type="spellEnd"/>
      <w:r w:rsidRPr="00F2633D">
        <w:rPr>
          <w:rFonts w:ascii="Arial" w:hAnsi="Arial" w:cs="Arial"/>
          <w:sz w:val="24"/>
          <w:szCs w:val="24"/>
          <w:lang w:val="en-US"/>
        </w:rPr>
        <w:t xml:space="preserve"> difluoride me</w:t>
      </w:r>
      <w:r w:rsidRPr="00F2633D">
        <w:rPr>
          <w:rFonts w:ascii="Arial" w:hAnsi="Arial" w:cs="Arial"/>
          <w:sz w:val="24"/>
          <w:szCs w:val="24"/>
          <w:lang w:val="en-US"/>
        </w:rPr>
        <w:t>m</w:t>
      </w:r>
      <w:r w:rsidRPr="00F2633D">
        <w:rPr>
          <w:rFonts w:ascii="Arial" w:hAnsi="Arial" w:cs="Arial"/>
          <w:sz w:val="24"/>
          <w:szCs w:val="24"/>
          <w:lang w:val="en-US"/>
        </w:rPr>
        <w:t xml:space="preserve">brane, the blot was probed with a rabbit α-VP </w:t>
      </w:r>
      <w:proofErr w:type="spellStart"/>
      <w:r w:rsidRPr="00F2633D">
        <w:rPr>
          <w:rFonts w:ascii="Arial" w:hAnsi="Arial" w:cs="Arial"/>
          <w:sz w:val="24"/>
          <w:szCs w:val="24"/>
          <w:lang w:val="en-US"/>
        </w:rPr>
        <w:t>pAb</w:t>
      </w:r>
      <w:proofErr w:type="spellEnd"/>
      <w:r w:rsidRPr="00F2633D">
        <w:rPr>
          <w:rFonts w:ascii="Arial" w:hAnsi="Arial" w:cs="Arial"/>
          <w:sz w:val="24"/>
          <w:szCs w:val="24"/>
          <w:lang w:val="en-US"/>
        </w:rPr>
        <w:t>, followed by a horseradish perox</w:t>
      </w:r>
      <w:r w:rsidRPr="00F2633D">
        <w:rPr>
          <w:rFonts w:ascii="Arial" w:hAnsi="Arial" w:cs="Arial"/>
          <w:sz w:val="24"/>
          <w:szCs w:val="24"/>
          <w:lang w:val="en-US"/>
        </w:rPr>
        <w:t>i</w:t>
      </w:r>
      <w:r w:rsidRPr="00F2633D">
        <w:rPr>
          <w:rFonts w:ascii="Arial" w:hAnsi="Arial" w:cs="Arial"/>
          <w:sz w:val="24"/>
          <w:szCs w:val="24"/>
          <w:lang w:val="en-US"/>
        </w:rPr>
        <w:t>dase-conjugated secondary antibody. (F) A9 cells (3 × 10</w:t>
      </w:r>
      <w:r w:rsidRPr="00F2633D">
        <w:rPr>
          <w:rFonts w:ascii="Arial" w:hAnsi="Arial" w:cs="Arial"/>
          <w:sz w:val="24"/>
          <w:szCs w:val="24"/>
          <w:vertAlign w:val="superscript"/>
          <w:lang w:val="en-US"/>
        </w:rPr>
        <w:t>5</w:t>
      </w:r>
      <w:r w:rsidRPr="00F2633D">
        <w:rPr>
          <w:rFonts w:ascii="Arial" w:hAnsi="Arial" w:cs="Arial"/>
          <w:sz w:val="24"/>
          <w:szCs w:val="24"/>
          <w:lang w:val="en-US"/>
        </w:rPr>
        <w:t>) were infected with pur</w:t>
      </w:r>
      <w:r w:rsidRPr="00F2633D">
        <w:rPr>
          <w:rFonts w:ascii="Arial" w:hAnsi="Arial" w:cs="Arial"/>
          <w:sz w:val="24"/>
          <w:szCs w:val="24"/>
          <w:lang w:val="en-US"/>
        </w:rPr>
        <w:t>i</w:t>
      </w:r>
      <w:r w:rsidRPr="00F2633D">
        <w:rPr>
          <w:rFonts w:ascii="Arial" w:hAnsi="Arial" w:cs="Arial"/>
          <w:sz w:val="24"/>
          <w:szCs w:val="24"/>
          <w:lang w:val="en-US"/>
        </w:rPr>
        <w:t>fied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or FC-P</w:t>
      </w:r>
      <w:r w:rsidRPr="00F2633D">
        <w:rPr>
          <w:rFonts w:ascii="Arial" w:hAnsi="Arial" w:cs="Arial"/>
          <w:sz w:val="24"/>
          <w:szCs w:val="24"/>
          <w:vertAlign w:val="subscript"/>
          <w:lang w:val="en-US"/>
        </w:rPr>
        <w:t>2</w:t>
      </w:r>
      <w:r w:rsidRPr="00F2633D">
        <w:rPr>
          <w:rFonts w:ascii="Arial" w:hAnsi="Arial" w:cs="Arial"/>
          <w:sz w:val="24"/>
          <w:szCs w:val="24"/>
          <w:lang w:val="en-US"/>
        </w:rPr>
        <w:t xml:space="preserve"> as indicated above. At dif</w:t>
      </w:r>
      <w:r w:rsidR="009A1A1D" w:rsidRPr="00F2633D">
        <w:rPr>
          <w:rFonts w:ascii="Arial" w:hAnsi="Arial" w:cs="Arial"/>
          <w:sz w:val="24"/>
          <w:szCs w:val="24"/>
          <w:lang w:val="en-US"/>
        </w:rPr>
        <w:t>ferent intervals pi</w:t>
      </w:r>
      <w:r w:rsidRPr="00F2633D">
        <w:rPr>
          <w:rFonts w:ascii="Arial" w:hAnsi="Arial" w:cs="Arial"/>
          <w:sz w:val="24"/>
          <w:szCs w:val="24"/>
          <w:lang w:val="en-US"/>
        </w:rPr>
        <w:t xml:space="preserve"> the proteolytic pr</w:t>
      </w:r>
      <w:r w:rsidRPr="00F2633D">
        <w:rPr>
          <w:rFonts w:ascii="Arial" w:hAnsi="Arial" w:cs="Arial"/>
          <w:sz w:val="24"/>
          <w:szCs w:val="24"/>
          <w:lang w:val="en-US"/>
        </w:rPr>
        <w:t>o</w:t>
      </w:r>
      <w:r w:rsidRPr="00F2633D">
        <w:rPr>
          <w:rFonts w:ascii="Arial" w:hAnsi="Arial" w:cs="Arial"/>
          <w:sz w:val="24"/>
          <w:szCs w:val="24"/>
          <w:lang w:val="en-US"/>
        </w:rPr>
        <w:t xml:space="preserve">cessing of N-VP2 was examined by immunofluorescence with B7 α-capsid </w:t>
      </w:r>
      <w:proofErr w:type="spellStart"/>
      <w:r w:rsidRPr="00F2633D">
        <w:rPr>
          <w:rFonts w:ascii="Arial" w:hAnsi="Arial" w:cs="Arial"/>
          <w:sz w:val="24"/>
          <w:szCs w:val="24"/>
          <w:lang w:val="en-US"/>
        </w:rPr>
        <w:t>mAb</w:t>
      </w:r>
      <w:proofErr w:type="spellEnd"/>
      <w:r w:rsidRPr="00F2633D">
        <w:rPr>
          <w:rFonts w:ascii="Arial" w:hAnsi="Arial" w:cs="Arial"/>
          <w:sz w:val="24"/>
          <w:szCs w:val="24"/>
          <w:lang w:val="en-US"/>
        </w:rPr>
        <w:t xml:space="preserve"> (</w:t>
      </w:r>
      <w:r w:rsidR="009A1A1D" w:rsidRPr="00F2633D">
        <w:rPr>
          <w:rFonts w:ascii="Arial" w:hAnsi="Arial" w:cs="Arial"/>
          <w:sz w:val="24"/>
          <w:szCs w:val="24"/>
          <w:lang w:val="en-US"/>
        </w:rPr>
        <w:t xml:space="preserve">green) and α-N-VP2 </w:t>
      </w:r>
      <w:proofErr w:type="spellStart"/>
      <w:r w:rsidR="009A1A1D" w:rsidRPr="00F2633D">
        <w:rPr>
          <w:rFonts w:ascii="Arial" w:hAnsi="Arial" w:cs="Arial"/>
          <w:sz w:val="24"/>
          <w:szCs w:val="24"/>
          <w:lang w:val="en-US"/>
        </w:rPr>
        <w:t>pAb</w:t>
      </w:r>
      <w:proofErr w:type="spellEnd"/>
      <w:r w:rsidR="009A1A1D" w:rsidRPr="00F2633D">
        <w:rPr>
          <w:rFonts w:ascii="Arial" w:hAnsi="Arial" w:cs="Arial"/>
          <w:sz w:val="24"/>
          <w:szCs w:val="24"/>
          <w:lang w:val="en-US"/>
        </w:rPr>
        <w:t xml:space="preserve"> (red). (G) Nuclear progeny</w:t>
      </w:r>
      <w:r w:rsidR="00351F89" w:rsidRPr="00F2633D">
        <w:rPr>
          <w:rFonts w:ascii="Arial" w:hAnsi="Arial" w:cs="Arial"/>
          <w:sz w:val="24"/>
          <w:szCs w:val="24"/>
          <w:lang w:val="en-US"/>
        </w:rPr>
        <w:t xml:space="preserve"> (10</w:t>
      </w:r>
      <w:r w:rsidR="00351F89" w:rsidRPr="00F2633D">
        <w:rPr>
          <w:rFonts w:ascii="Arial" w:hAnsi="Arial" w:cs="Arial"/>
          <w:sz w:val="24"/>
          <w:szCs w:val="24"/>
          <w:vertAlign w:val="superscript"/>
          <w:lang w:val="en-US"/>
        </w:rPr>
        <w:t>8</w:t>
      </w:r>
      <w:r w:rsidR="00351F89" w:rsidRPr="00F2633D">
        <w:rPr>
          <w:rFonts w:ascii="Arial" w:hAnsi="Arial" w:cs="Arial"/>
          <w:sz w:val="24"/>
          <w:szCs w:val="24"/>
          <w:lang w:val="en-US"/>
        </w:rPr>
        <w:t xml:space="preserve"> DNA-containing particles, see Fig. 1C)</w:t>
      </w:r>
      <w:r w:rsidR="009A1A1D" w:rsidRPr="00F2633D">
        <w:rPr>
          <w:rFonts w:ascii="Arial" w:hAnsi="Arial" w:cs="Arial"/>
          <w:sz w:val="24"/>
          <w:szCs w:val="24"/>
          <w:lang w:val="en-US"/>
        </w:rPr>
        <w:t xml:space="preserve"> was treated with CHT</w:t>
      </w:r>
      <w:r w:rsidR="00351F89" w:rsidRPr="00F2633D">
        <w:rPr>
          <w:rFonts w:ascii="Arial" w:hAnsi="Arial" w:cs="Arial"/>
          <w:sz w:val="24"/>
          <w:szCs w:val="24"/>
          <w:lang w:val="en-US"/>
        </w:rPr>
        <w:t xml:space="preserve"> (0.5 mg/mL) for 1.5 h at 37 °C</w:t>
      </w:r>
      <w:r w:rsidR="009A1A1D" w:rsidRPr="00F2633D">
        <w:rPr>
          <w:rFonts w:ascii="Arial" w:hAnsi="Arial" w:cs="Arial"/>
          <w:sz w:val="24"/>
          <w:szCs w:val="24"/>
          <w:lang w:val="en-US"/>
        </w:rPr>
        <w:t xml:space="preserve"> and subjected to AEX</w:t>
      </w:r>
      <w:r w:rsidR="00351F89" w:rsidRPr="00F2633D">
        <w:rPr>
          <w:rFonts w:ascii="Arial" w:hAnsi="Arial" w:cs="Arial"/>
          <w:sz w:val="24"/>
          <w:szCs w:val="24"/>
          <w:lang w:val="en-US"/>
        </w:rPr>
        <w:t>-qPCR analysis</w:t>
      </w:r>
      <w:r w:rsidR="009A1A1D" w:rsidRPr="00F2633D">
        <w:rPr>
          <w:rFonts w:ascii="Arial" w:hAnsi="Arial" w:cs="Arial"/>
          <w:sz w:val="24"/>
          <w:szCs w:val="24"/>
          <w:lang w:val="en-US"/>
        </w:rPr>
        <w:t>. (H</w:t>
      </w:r>
      <w:r w:rsidRPr="00F2633D">
        <w:rPr>
          <w:rFonts w:ascii="Arial" w:hAnsi="Arial" w:cs="Arial"/>
          <w:sz w:val="24"/>
          <w:szCs w:val="24"/>
          <w:lang w:val="en-US"/>
        </w:rPr>
        <w:t>) Purified FC-P</w:t>
      </w:r>
      <w:r w:rsidRPr="00F2633D">
        <w:rPr>
          <w:rFonts w:ascii="Arial" w:hAnsi="Arial" w:cs="Arial"/>
          <w:sz w:val="24"/>
          <w:szCs w:val="24"/>
          <w:vertAlign w:val="subscript"/>
          <w:lang w:val="en-US"/>
        </w:rPr>
        <w:t>1</w:t>
      </w:r>
      <w:r w:rsidRPr="00F2633D">
        <w:rPr>
          <w:rFonts w:ascii="Arial" w:hAnsi="Arial" w:cs="Arial"/>
          <w:sz w:val="24"/>
          <w:szCs w:val="24"/>
          <w:lang w:val="en-US"/>
        </w:rPr>
        <w:t xml:space="preserve"> particles (10</w:t>
      </w:r>
      <w:r w:rsidRPr="00F2633D">
        <w:rPr>
          <w:rFonts w:ascii="Arial" w:hAnsi="Arial" w:cs="Arial"/>
          <w:sz w:val="24"/>
          <w:szCs w:val="24"/>
          <w:vertAlign w:val="superscript"/>
          <w:lang w:val="en-US"/>
        </w:rPr>
        <w:t>10</w:t>
      </w:r>
      <w:r w:rsidRPr="00F2633D">
        <w:rPr>
          <w:rFonts w:ascii="Arial" w:hAnsi="Arial" w:cs="Arial"/>
          <w:sz w:val="24"/>
          <w:szCs w:val="24"/>
          <w:lang w:val="en-US"/>
        </w:rPr>
        <w:t>) were treated at pH 7 or pH 4.5 followed by dilution in TE-buffer pH 8 and AEX analy</w:t>
      </w:r>
      <w:r w:rsidR="009A1A1D" w:rsidRPr="00F2633D">
        <w:rPr>
          <w:rFonts w:ascii="Arial" w:hAnsi="Arial" w:cs="Arial"/>
          <w:sz w:val="24"/>
          <w:szCs w:val="24"/>
          <w:lang w:val="en-US"/>
        </w:rPr>
        <w:t>sis. Viral DNA in eluted fra</w:t>
      </w:r>
      <w:r w:rsidR="009A1A1D" w:rsidRPr="00F2633D">
        <w:rPr>
          <w:rFonts w:ascii="Arial" w:hAnsi="Arial" w:cs="Arial"/>
          <w:sz w:val="24"/>
          <w:szCs w:val="24"/>
          <w:lang w:val="en-US"/>
        </w:rPr>
        <w:t>c</w:t>
      </w:r>
      <w:r w:rsidR="009A1A1D" w:rsidRPr="00F2633D">
        <w:rPr>
          <w:rFonts w:ascii="Arial" w:hAnsi="Arial" w:cs="Arial"/>
          <w:sz w:val="24"/>
          <w:szCs w:val="24"/>
          <w:lang w:val="en-US"/>
        </w:rPr>
        <w:t>tions was</w:t>
      </w:r>
      <w:r w:rsidRPr="00F2633D">
        <w:rPr>
          <w:rFonts w:ascii="Arial" w:hAnsi="Arial" w:cs="Arial"/>
          <w:sz w:val="24"/>
          <w:szCs w:val="24"/>
          <w:lang w:val="en-US"/>
        </w:rPr>
        <w:t xml:space="preserve"> quantified by qPCR.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3F51E8"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lastRenderedPageBreak/>
        <w:t>Figure 3: The surface phosphorylation status determines the AEX profiles of FC-P</w:t>
      </w:r>
      <w:r w:rsidRPr="00F2633D">
        <w:rPr>
          <w:rFonts w:ascii="Arial" w:hAnsi="Arial" w:cs="Arial"/>
          <w:b/>
          <w:sz w:val="24"/>
          <w:szCs w:val="24"/>
          <w:vertAlign w:val="subscript"/>
          <w:lang w:val="en-US"/>
        </w:rPr>
        <w:t>1</w:t>
      </w:r>
      <w:r w:rsidRPr="00F2633D">
        <w:rPr>
          <w:rFonts w:ascii="Arial" w:hAnsi="Arial" w:cs="Arial"/>
          <w:b/>
          <w:sz w:val="24"/>
          <w:szCs w:val="24"/>
          <w:lang w:val="en-US"/>
        </w:rPr>
        <w:t xml:space="preserve"> and FC-P</w:t>
      </w:r>
      <w:r w:rsidRPr="00F2633D">
        <w:rPr>
          <w:rFonts w:ascii="Arial" w:hAnsi="Arial" w:cs="Arial"/>
          <w:b/>
          <w:sz w:val="24"/>
          <w:szCs w:val="24"/>
          <w:vertAlign w:val="subscript"/>
          <w:lang w:val="en-US"/>
        </w:rPr>
        <w:t>2</w:t>
      </w:r>
      <w:r w:rsidRPr="00F2633D">
        <w:rPr>
          <w:rFonts w:ascii="Arial" w:hAnsi="Arial" w:cs="Arial"/>
          <w:b/>
          <w:sz w:val="24"/>
          <w:szCs w:val="24"/>
          <w:lang w:val="en-US"/>
        </w:rPr>
        <w:t>.</w:t>
      </w:r>
      <w:r w:rsidRPr="00F2633D">
        <w:rPr>
          <w:rFonts w:ascii="Arial" w:hAnsi="Arial" w:cs="Arial"/>
          <w:sz w:val="24"/>
          <w:szCs w:val="24"/>
          <w:lang w:val="en-US"/>
        </w:rPr>
        <w:t xml:space="preserve"> (A) Nuclear virus progeny (10</w:t>
      </w:r>
      <w:r w:rsidRPr="00F2633D">
        <w:rPr>
          <w:rFonts w:ascii="Arial" w:hAnsi="Arial" w:cs="Arial"/>
          <w:sz w:val="24"/>
          <w:szCs w:val="24"/>
          <w:vertAlign w:val="superscript"/>
          <w:lang w:val="en-US"/>
        </w:rPr>
        <w:t>10</w:t>
      </w:r>
      <w:r w:rsidRPr="00F2633D">
        <w:rPr>
          <w:rFonts w:ascii="Arial" w:hAnsi="Arial" w:cs="Arial"/>
          <w:sz w:val="24"/>
          <w:szCs w:val="24"/>
          <w:lang w:val="en-US"/>
        </w:rPr>
        <w:t xml:space="preserve"> DNA-containing particles) was treated with lambda phosphatase (40000 U/mL) for 3 h at 37 °C prior to AEX-qPCR analysis. (</w:t>
      </w:r>
      <w:r w:rsidR="00351F89" w:rsidRPr="00F2633D">
        <w:rPr>
          <w:rFonts w:ascii="Arial" w:hAnsi="Arial" w:cs="Arial"/>
          <w:sz w:val="24"/>
          <w:szCs w:val="24"/>
          <w:lang w:val="en-US"/>
        </w:rPr>
        <w:t>B</w:t>
      </w:r>
      <w:r w:rsidRPr="00F2633D">
        <w:rPr>
          <w:rFonts w:ascii="Arial" w:hAnsi="Arial" w:cs="Arial"/>
          <w:sz w:val="24"/>
          <w:szCs w:val="24"/>
          <w:lang w:val="en-US"/>
        </w:rPr>
        <w:t>) A9 cells (3 × 10</w:t>
      </w:r>
      <w:r w:rsidRPr="00F2633D">
        <w:rPr>
          <w:rFonts w:ascii="Arial" w:hAnsi="Arial" w:cs="Arial"/>
          <w:sz w:val="24"/>
          <w:szCs w:val="24"/>
          <w:vertAlign w:val="superscript"/>
          <w:lang w:val="en-US"/>
        </w:rPr>
        <w:t>6</w:t>
      </w:r>
      <w:r w:rsidRPr="00F2633D">
        <w:rPr>
          <w:rFonts w:ascii="Arial" w:hAnsi="Arial" w:cs="Arial"/>
          <w:sz w:val="24"/>
          <w:szCs w:val="24"/>
          <w:lang w:val="en-US"/>
        </w:rPr>
        <w:t>) were infected with 5SG mutant</w:t>
      </w:r>
      <w:r w:rsidR="00351F89" w:rsidRPr="00F2633D">
        <w:rPr>
          <w:rFonts w:ascii="Arial" w:hAnsi="Arial" w:cs="Arial"/>
          <w:sz w:val="24"/>
          <w:szCs w:val="24"/>
          <w:lang w:val="en-US"/>
        </w:rPr>
        <w:t xml:space="preserve"> viruses as previously described</w:t>
      </w:r>
      <w:r w:rsidRPr="00F2633D">
        <w:rPr>
          <w:rFonts w:ascii="Arial" w:hAnsi="Arial" w:cs="Arial"/>
          <w:sz w:val="24"/>
          <w:szCs w:val="24"/>
          <w:lang w:val="en-US"/>
        </w:rPr>
        <w:t xml:space="preserve">. Nuclear progeny </w:t>
      </w:r>
      <w:proofErr w:type="spellStart"/>
      <w:r w:rsidRPr="00F2633D">
        <w:rPr>
          <w:rFonts w:ascii="Arial" w:hAnsi="Arial" w:cs="Arial"/>
          <w:sz w:val="24"/>
          <w:szCs w:val="24"/>
          <w:lang w:val="en-US"/>
        </w:rPr>
        <w:t>virions</w:t>
      </w:r>
      <w:proofErr w:type="spellEnd"/>
      <w:r w:rsidRPr="00F2633D">
        <w:rPr>
          <w:rFonts w:ascii="Arial" w:hAnsi="Arial" w:cs="Arial"/>
          <w:sz w:val="24"/>
          <w:szCs w:val="24"/>
          <w:lang w:val="en-US"/>
        </w:rPr>
        <w:t xml:space="preserve"> (10</w:t>
      </w:r>
      <w:r w:rsidRPr="00F2633D">
        <w:rPr>
          <w:rFonts w:ascii="Arial" w:hAnsi="Arial" w:cs="Arial"/>
          <w:sz w:val="24"/>
          <w:szCs w:val="24"/>
          <w:vertAlign w:val="superscript"/>
          <w:lang w:val="en-US"/>
        </w:rPr>
        <w:t>10</w:t>
      </w:r>
      <w:r w:rsidRPr="00F2633D">
        <w:rPr>
          <w:rFonts w:ascii="Arial" w:hAnsi="Arial" w:cs="Arial"/>
          <w:sz w:val="24"/>
          <w:szCs w:val="24"/>
          <w:lang w:val="en-US"/>
        </w:rPr>
        <w:t xml:space="preserve"> DNA-containing particles) were analyzed by AEX-q</w:t>
      </w:r>
      <w:r w:rsidR="00351F89" w:rsidRPr="00F2633D">
        <w:rPr>
          <w:rFonts w:ascii="Arial" w:hAnsi="Arial" w:cs="Arial"/>
          <w:sz w:val="24"/>
          <w:szCs w:val="24"/>
          <w:lang w:val="en-US"/>
        </w:rPr>
        <w:t>PCR analysis. (C</w:t>
      </w:r>
      <w:r w:rsidRPr="00F2633D">
        <w:rPr>
          <w:rFonts w:ascii="Arial" w:hAnsi="Arial" w:cs="Arial"/>
          <w:sz w:val="24"/>
          <w:szCs w:val="24"/>
          <w:lang w:val="en-US"/>
        </w:rPr>
        <w:t xml:space="preserve">) An identical amount of nuclear 5SG progeny </w:t>
      </w:r>
      <w:proofErr w:type="spellStart"/>
      <w:r w:rsidRPr="00F2633D">
        <w:rPr>
          <w:rFonts w:ascii="Arial" w:hAnsi="Arial" w:cs="Arial"/>
          <w:sz w:val="24"/>
          <w:szCs w:val="24"/>
          <w:lang w:val="en-US"/>
        </w:rPr>
        <w:t>virions</w:t>
      </w:r>
      <w:proofErr w:type="spellEnd"/>
      <w:r w:rsidRPr="00F2633D">
        <w:rPr>
          <w:rFonts w:ascii="Arial" w:hAnsi="Arial" w:cs="Arial"/>
          <w:sz w:val="24"/>
          <w:szCs w:val="24"/>
          <w:lang w:val="en-US"/>
        </w:rPr>
        <w:t xml:space="preserve"> were treated with lambda phosphatase as outlined above and subjected to AEX-qPCR analysis.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4:</w:t>
      </w:r>
      <w:r w:rsidR="003F51E8" w:rsidRPr="00F2633D">
        <w:rPr>
          <w:rFonts w:ascii="Arial" w:hAnsi="Arial" w:cs="Arial"/>
          <w:b/>
          <w:sz w:val="24"/>
          <w:szCs w:val="24"/>
          <w:lang w:val="en-US"/>
        </w:rPr>
        <w:t xml:space="preserve"> FC-P</w:t>
      </w:r>
      <w:r w:rsidR="003F51E8" w:rsidRPr="00F2633D">
        <w:rPr>
          <w:rFonts w:ascii="Arial" w:hAnsi="Arial" w:cs="Arial"/>
          <w:b/>
          <w:sz w:val="24"/>
          <w:szCs w:val="24"/>
          <w:vertAlign w:val="subscript"/>
          <w:lang w:val="en-US"/>
        </w:rPr>
        <w:t>2</w:t>
      </w:r>
      <w:r w:rsidR="003F51E8" w:rsidRPr="00F2633D">
        <w:rPr>
          <w:rFonts w:ascii="Arial" w:hAnsi="Arial" w:cs="Arial"/>
          <w:b/>
          <w:sz w:val="24"/>
          <w:szCs w:val="24"/>
          <w:lang w:val="en-US"/>
        </w:rPr>
        <w:t xml:space="preserve"> progeny actively egresses from the infected host cell.</w:t>
      </w:r>
      <w:r w:rsidR="003F51E8" w:rsidRPr="00F2633D">
        <w:rPr>
          <w:rFonts w:ascii="Arial" w:hAnsi="Arial" w:cs="Arial"/>
          <w:sz w:val="24"/>
          <w:szCs w:val="24"/>
          <w:lang w:val="en-US"/>
        </w:rPr>
        <w:t xml:space="preserve"> A9 cells (3 ×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infected with 5000 DNA-containing particles per cell at 4 °C. Following washing to remove unbound viruses the cells were incubated at 37 °C in the pre</w:t>
      </w:r>
      <w:r w:rsidR="003F51E8" w:rsidRPr="00F2633D">
        <w:rPr>
          <w:rFonts w:ascii="Arial" w:hAnsi="Arial" w:cs="Arial"/>
          <w:sz w:val="24"/>
          <w:szCs w:val="24"/>
          <w:lang w:val="en-US"/>
        </w:rPr>
        <w:t>s</w:t>
      </w:r>
      <w:r w:rsidR="003F51E8" w:rsidRPr="00F2633D">
        <w:rPr>
          <w:rFonts w:ascii="Arial" w:hAnsi="Arial" w:cs="Arial"/>
          <w:sz w:val="24"/>
          <w:szCs w:val="24"/>
          <w:lang w:val="en-US"/>
        </w:rPr>
        <w:t>ence of neuraminidase and B7 for the indicated times. Then, cells were fractionated as explained in Materials and Methods</w:t>
      </w:r>
      <w:r w:rsidR="00945F5D" w:rsidRPr="00F2633D">
        <w:rPr>
          <w:rFonts w:ascii="Arial" w:hAnsi="Arial" w:cs="Arial"/>
          <w:sz w:val="24"/>
          <w:szCs w:val="24"/>
          <w:lang w:val="en-US"/>
        </w:rPr>
        <w:t xml:space="preserve"> and subjected to AEX-qPCR analysis</w:t>
      </w:r>
      <w:r w:rsidR="003F51E8" w:rsidRPr="00F2633D">
        <w:rPr>
          <w:rFonts w:ascii="Arial" w:hAnsi="Arial" w:cs="Arial"/>
          <w:sz w:val="24"/>
          <w:szCs w:val="24"/>
          <w:lang w:val="en-US"/>
        </w:rPr>
        <w:t>.</w:t>
      </w:r>
      <w:r w:rsidR="00945F5D" w:rsidRPr="00F2633D">
        <w:rPr>
          <w:rFonts w:ascii="Arial" w:hAnsi="Arial" w:cs="Arial"/>
          <w:sz w:val="24"/>
          <w:szCs w:val="24"/>
          <w:lang w:val="en-US"/>
        </w:rPr>
        <w:t xml:space="preserve"> Rel</w:t>
      </w:r>
      <w:r w:rsidR="00945F5D" w:rsidRPr="00F2633D">
        <w:rPr>
          <w:rFonts w:ascii="Arial" w:hAnsi="Arial" w:cs="Arial"/>
          <w:sz w:val="24"/>
          <w:szCs w:val="24"/>
          <w:lang w:val="en-US"/>
        </w:rPr>
        <w:t>a</w:t>
      </w:r>
      <w:r w:rsidR="00945F5D" w:rsidRPr="00F2633D">
        <w:rPr>
          <w:rFonts w:ascii="Arial" w:hAnsi="Arial" w:cs="Arial"/>
          <w:sz w:val="24"/>
          <w:szCs w:val="24"/>
          <w:lang w:val="en-US"/>
        </w:rPr>
        <w:t>tive amounts of FC-P</w:t>
      </w:r>
      <w:r w:rsidR="00945F5D" w:rsidRPr="00F2633D">
        <w:rPr>
          <w:rFonts w:ascii="Arial" w:hAnsi="Arial" w:cs="Arial"/>
          <w:sz w:val="24"/>
          <w:szCs w:val="24"/>
          <w:vertAlign w:val="subscript"/>
          <w:lang w:val="en-US"/>
        </w:rPr>
        <w:t>1</w:t>
      </w:r>
      <w:r w:rsidR="00945F5D" w:rsidRPr="00F2633D">
        <w:rPr>
          <w:rFonts w:ascii="Arial" w:hAnsi="Arial" w:cs="Arial"/>
          <w:sz w:val="24"/>
          <w:szCs w:val="24"/>
          <w:lang w:val="en-US"/>
        </w:rPr>
        <w:t xml:space="preserve"> and FC-P</w:t>
      </w:r>
      <w:r w:rsidR="00945F5D" w:rsidRPr="00F2633D">
        <w:rPr>
          <w:rFonts w:ascii="Arial" w:hAnsi="Arial" w:cs="Arial"/>
          <w:sz w:val="24"/>
          <w:szCs w:val="24"/>
          <w:vertAlign w:val="subscript"/>
          <w:lang w:val="en-US"/>
        </w:rPr>
        <w:t>2</w:t>
      </w:r>
      <w:r w:rsidR="00945F5D" w:rsidRPr="00F2633D">
        <w:rPr>
          <w:rFonts w:ascii="Arial" w:hAnsi="Arial" w:cs="Arial"/>
          <w:sz w:val="24"/>
          <w:szCs w:val="24"/>
          <w:lang w:val="en-US"/>
        </w:rPr>
        <w:t xml:space="preserve"> </w:t>
      </w:r>
      <w:proofErr w:type="spellStart"/>
      <w:r w:rsidR="00945F5D" w:rsidRPr="00F2633D">
        <w:rPr>
          <w:rFonts w:ascii="Arial" w:hAnsi="Arial" w:cs="Arial"/>
          <w:sz w:val="24"/>
          <w:szCs w:val="24"/>
          <w:lang w:val="en-US"/>
        </w:rPr>
        <w:t>virions</w:t>
      </w:r>
      <w:proofErr w:type="spellEnd"/>
      <w:r w:rsidR="00945F5D" w:rsidRPr="00F2633D">
        <w:rPr>
          <w:rFonts w:ascii="Arial" w:hAnsi="Arial" w:cs="Arial"/>
          <w:sz w:val="24"/>
          <w:szCs w:val="24"/>
          <w:lang w:val="en-US"/>
        </w:rPr>
        <w:t xml:space="preserve"> were calculated and plotted.</w:t>
      </w:r>
      <w:r w:rsidR="003F51E8" w:rsidRPr="00F2633D">
        <w:rPr>
          <w:rFonts w:ascii="Arial" w:hAnsi="Arial" w:cs="Arial"/>
          <w:sz w:val="24"/>
          <w:szCs w:val="24"/>
          <w:lang w:val="en-US"/>
        </w:rPr>
        <w:t xml:space="preserve"> (A) Progeny in the nuclei of infected A9 cells. (B) Progeny in the cytoplasm of infected A9 cells. (C) Progeny in the media of infected A9 cells. (D) Phase contrast pictures of the infected cells were taken using a Zeiss </w:t>
      </w:r>
      <w:proofErr w:type="spellStart"/>
      <w:r w:rsidR="003F51E8" w:rsidRPr="00F2633D">
        <w:rPr>
          <w:rFonts w:ascii="Arial" w:hAnsi="Arial" w:cs="Arial"/>
          <w:sz w:val="24"/>
          <w:szCs w:val="24"/>
          <w:lang w:val="en-US"/>
        </w:rPr>
        <w:t>Axiovert</w:t>
      </w:r>
      <w:proofErr w:type="spellEnd"/>
      <w:r w:rsidR="003F51E8" w:rsidRPr="00F2633D">
        <w:rPr>
          <w:rFonts w:ascii="Arial" w:hAnsi="Arial" w:cs="Arial"/>
          <w:sz w:val="24"/>
          <w:szCs w:val="24"/>
          <w:lang w:val="en-US"/>
        </w:rPr>
        <w:t xml:space="preserve"> 35 microscope with a 20</w:t>
      </w:r>
      <w:r w:rsidRPr="00F2633D">
        <w:rPr>
          <w:rFonts w:ascii="Arial" w:hAnsi="Arial" w:cs="Arial"/>
          <w:sz w:val="24"/>
          <w:szCs w:val="24"/>
          <w:lang w:val="en-US"/>
        </w:rPr>
        <w:t>×</w:t>
      </w:r>
      <w:r w:rsidR="003F51E8" w:rsidRPr="00F2633D">
        <w:rPr>
          <w:rFonts w:ascii="Arial" w:hAnsi="Arial" w:cs="Arial"/>
          <w:sz w:val="24"/>
          <w:szCs w:val="24"/>
          <w:lang w:val="en-US"/>
        </w:rPr>
        <w:t xml:space="preserve"> magnification o</w:t>
      </w:r>
      <w:r w:rsidR="003F51E8" w:rsidRPr="00F2633D">
        <w:rPr>
          <w:rFonts w:ascii="Arial" w:hAnsi="Arial" w:cs="Arial"/>
          <w:sz w:val="24"/>
          <w:szCs w:val="24"/>
          <w:lang w:val="en-US"/>
        </w:rPr>
        <w:t>b</w:t>
      </w:r>
      <w:r w:rsidR="003F51E8" w:rsidRPr="00F2633D">
        <w:rPr>
          <w:rFonts w:ascii="Arial" w:hAnsi="Arial" w:cs="Arial"/>
          <w:sz w:val="24"/>
          <w:szCs w:val="24"/>
          <w:lang w:val="en-US"/>
        </w:rPr>
        <w:t xml:space="preserve">jective. Cell viability was accessed via </w:t>
      </w:r>
      <w:proofErr w:type="spellStart"/>
      <w:r w:rsidR="003F51E8" w:rsidRPr="00F2633D">
        <w:rPr>
          <w:rFonts w:ascii="Arial" w:hAnsi="Arial" w:cs="Arial"/>
          <w:sz w:val="24"/>
          <w:szCs w:val="24"/>
          <w:lang w:val="en-US"/>
        </w:rPr>
        <w:t>trypan</w:t>
      </w:r>
      <w:proofErr w:type="spellEnd"/>
      <w:r w:rsidR="003F51E8" w:rsidRPr="00F2633D">
        <w:rPr>
          <w:rFonts w:ascii="Arial" w:hAnsi="Arial" w:cs="Arial"/>
          <w:sz w:val="24"/>
          <w:szCs w:val="24"/>
          <w:lang w:val="en-US"/>
        </w:rPr>
        <w:t xml:space="preserve"> blue exclusion using the TC10</w:t>
      </w:r>
      <w:r w:rsidR="003F51E8" w:rsidRPr="00F2633D">
        <w:rPr>
          <w:rFonts w:ascii="Arial" w:hAnsi="Arial" w:cs="Arial"/>
          <w:sz w:val="24"/>
          <w:szCs w:val="24"/>
          <w:vertAlign w:val="superscript"/>
          <w:lang w:val="en-US"/>
        </w:rPr>
        <w:t>TM</w:t>
      </w:r>
      <w:r w:rsidR="003F51E8" w:rsidRPr="00F2633D">
        <w:rPr>
          <w:rFonts w:ascii="Arial" w:hAnsi="Arial" w:cs="Arial"/>
          <w:sz w:val="24"/>
          <w:szCs w:val="24"/>
          <w:lang w:val="en-US"/>
        </w:rPr>
        <w:t xml:space="preserve"> aut</w:t>
      </w:r>
      <w:r w:rsidR="003F51E8" w:rsidRPr="00F2633D">
        <w:rPr>
          <w:rFonts w:ascii="Arial" w:hAnsi="Arial" w:cs="Arial"/>
          <w:sz w:val="24"/>
          <w:szCs w:val="24"/>
          <w:lang w:val="en-US"/>
        </w:rPr>
        <w:t>o</w:t>
      </w:r>
      <w:r w:rsidR="003F51E8" w:rsidRPr="00F2633D">
        <w:rPr>
          <w:rFonts w:ascii="Arial" w:hAnsi="Arial" w:cs="Arial"/>
          <w:sz w:val="24"/>
          <w:szCs w:val="24"/>
          <w:lang w:val="en-US"/>
        </w:rPr>
        <w:t xml:space="preserve">mated cell </w:t>
      </w:r>
      <w:proofErr w:type="gramStart"/>
      <w:r w:rsidR="003F51E8" w:rsidRPr="00F2633D">
        <w:rPr>
          <w:rFonts w:ascii="Arial" w:hAnsi="Arial" w:cs="Arial"/>
          <w:sz w:val="24"/>
          <w:szCs w:val="24"/>
          <w:lang w:val="en-US"/>
        </w:rPr>
        <w:t>counter</w:t>
      </w:r>
      <w:proofErr w:type="gramEnd"/>
      <w:r w:rsidR="003F51E8" w:rsidRPr="00F2633D">
        <w:rPr>
          <w:rFonts w:ascii="Arial" w:hAnsi="Arial" w:cs="Arial"/>
          <w:sz w:val="24"/>
          <w:szCs w:val="24"/>
          <w:lang w:val="en-US"/>
        </w:rPr>
        <w:t xml:space="preserve"> (</w:t>
      </w:r>
      <w:proofErr w:type="spellStart"/>
      <w:r w:rsidR="003F51E8" w:rsidRPr="00F2633D">
        <w:rPr>
          <w:rFonts w:ascii="Arial" w:hAnsi="Arial" w:cs="Arial"/>
          <w:sz w:val="24"/>
          <w:szCs w:val="24"/>
          <w:lang w:val="en-US"/>
        </w:rPr>
        <w:t>BioRad</w:t>
      </w:r>
      <w:proofErr w:type="spellEnd"/>
      <w:r w:rsidR="003F51E8" w:rsidRPr="00F2633D">
        <w:rPr>
          <w:rFonts w:ascii="Arial" w:hAnsi="Arial" w:cs="Arial"/>
          <w:sz w:val="24"/>
          <w:szCs w:val="24"/>
          <w:lang w:val="en-US"/>
        </w:rPr>
        <w:t>). The average of three independent measurements is indicated.</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5:</w:t>
      </w:r>
      <w:r w:rsidR="003F51E8" w:rsidRPr="00F2633D">
        <w:rPr>
          <w:rFonts w:ascii="Arial" w:hAnsi="Arial" w:cs="Arial"/>
          <w:b/>
          <w:sz w:val="24"/>
          <w:szCs w:val="24"/>
          <w:lang w:val="en-US"/>
        </w:rPr>
        <w:t xml:space="preserve"> Dynamics of FC-P</w:t>
      </w:r>
      <w:r w:rsidR="003F51E8" w:rsidRPr="00F2633D">
        <w:rPr>
          <w:rFonts w:ascii="Arial" w:hAnsi="Arial" w:cs="Arial"/>
          <w:b/>
          <w:sz w:val="24"/>
          <w:szCs w:val="24"/>
          <w:vertAlign w:val="subscript"/>
          <w:lang w:val="en-US"/>
        </w:rPr>
        <w:t>1</w:t>
      </w:r>
      <w:r w:rsidR="003F51E8" w:rsidRPr="00F2633D">
        <w:rPr>
          <w:rFonts w:ascii="Arial" w:hAnsi="Arial" w:cs="Arial"/>
          <w:b/>
          <w:sz w:val="24"/>
          <w:szCs w:val="24"/>
          <w:lang w:val="en-US"/>
        </w:rPr>
        <w:t xml:space="preserve"> and FC-P</w:t>
      </w:r>
      <w:r w:rsidR="003F51E8" w:rsidRPr="00F2633D">
        <w:rPr>
          <w:rFonts w:ascii="Arial" w:hAnsi="Arial" w:cs="Arial"/>
          <w:b/>
          <w:sz w:val="24"/>
          <w:szCs w:val="24"/>
          <w:vertAlign w:val="subscript"/>
          <w:lang w:val="en-US"/>
        </w:rPr>
        <w:t>2</w:t>
      </w:r>
      <w:r w:rsidR="003F51E8" w:rsidRPr="00F2633D">
        <w:rPr>
          <w:rFonts w:ascii="Arial" w:hAnsi="Arial" w:cs="Arial"/>
          <w:b/>
          <w:sz w:val="24"/>
          <w:szCs w:val="24"/>
          <w:lang w:val="en-US"/>
        </w:rPr>
        <w:t xml:space="preserve"> in infection and transfection.</w:t>
      </w:r>
      <w:r w:rsidR="003F51E8" w:rsidRPr="00F2633D">
        <w:rPr>
          <w:rFonts w:ascii="Arial" w:hAnsi="Arial" w:cs="Arial"/>
          <w:sz w:val="24"/>
          <w:szCs w:val="24"/>
          <w:lang w:val="en-US"/>
        </w:rPr>
        <w:t xml:space="preserve"> (A) A9 cells (3 ×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infected with 5000 DNA-containing particles per cell at 4 °C. Fo</w:t>
      </w:r>
      <w:r w:rsidR="003F51E8" w:rsidRPr="00F2633D">
        <w:rPr>
          <w:rFonts w:ascii="Arial" w:hAnsi="Arial" w:cs="Arial"/>
          <w:sz w:val="24"/>
          <w:szCs w:val="24"/>
          <w:lang w:val="en-US"/>
        </w:rPr>
        <w:t>l</w:t>
      </w:r>
      <w:r w:rsidR="003F51E8" w:rsidRPr="00F2633D">
        <w:rPr>
          <w:rFonts w:ascii="Arial" w:hAnsi="Arial" w:cs="Arial"/>
          <w:sz w:val="24"/>
          <w:szCs w:val="24"/>
          <w:lang w:val="en-US"/>
        </w:rPr>
        <w:t xml:space="preserve">lowing washing to remove unbound viruses the cells were incubated at 37 °C in the </w:t>
      </w:r>
      <w:r w:rsidR="003F51E8" w:rsidRPr="00F2633D">
        <w:rPr>
          <w:rFonts w:ascii="Arial" w:hAnsi="Arial" w:cs="Arial"/>
          <w:sz w:val="24"/>
          <w:szCs w:val="24"/>
          <w:lang w:val="en-US"/>
        </w:rPr>
        <w:lastRenderedPageBreak/>
        <w:t>presence of neuraminidase and B7 for the indicated times. Nuclei isolation and AEX-qPCR analysis were performed at the indicated time points post-infection as specified in Materials and Methods. (B) NB cells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transfected in the presence of ne</w:t>
      </w:r>
      <w:r w:rsidR="003F51E8" w:rsidRPr="00F2633D">
        <w:rPr>
          <w:rFonts w:ascii="Arial" w:hAnsi="Arial" w:cs="Arial"/>
          <w:sz w:val="24"/>
          <w:szCs w:val="24"/>
          <w:lang w:val="en-US"/>
        </w:rPr>
        <w:t>u</w:t>
      </w:r>
      <w:r w:rsidR="003F51E8" w:rsidRPr="00F2633D">
        <w:rPr>
          <w:rFonts w:ascii="Arial" w:hAnsi="Arial" w:cs="Arial"/>
          <w:sz w:val="24"/>
          <w:szCs w:val="24"/>
          <w:lang w:val="en-US"/>
        </w:rPr>
        <w:t xml:space="preserve">raminidase and B7 and intracellular virus was </w:t>
      </w:r>
      <w:proofErr w:type="spellStart"/>
      <w:r w:rsidR="003F51E8" w:rsidRPr="00F2633D">
        <w:rPr>
          <w:rFonts w:ascii="Arial" w:hAnsi="Arial" w:cs="Arial"/>
          <w:sz w:val="24"/>
          <w:szCs w:val="24"/>
          <w:lang w:val="en-US"/>
        </w:rPr>
        <w:t>immunoprecipitated</w:t>
      </w:r>
      <w:proofErr w:type="spellEnd"/>
      <w:r w:rsidR="003F51E8" w:rsidRPr="00F2633D">
        <w:rPr>
          <w:rFonts w:ascii="Arial" w:hAnsi="Arial" w:cs="Arial"/>
          <w:sz w:val="24"/>
          <w:szCs w:val="24"/>
          <w:lang w:val="en-US"/>
        </w:rPr>
        <w:t xml:space="preserve"> with B7 </w:t>
      </w:r>
      <w:proofErr w:type="spellStart"/>
      <w:r w:rsidR="003F51E8" w:rsidRPr="00F2633D">
        <w:rPr>
          <w:rFonts w:ascii="Arial" w:hAnsi="Arial" w:cs="Arial"/>
          <w:sz w:val="24"/>
          <w:szCs w:val="24"/>
          <w:lang w:val="en-US"/>
        </w:rPr>
        <w:t>mAb</w:t>
      </w:r>
      <w:proofErr w:type="spellEnd"/>
      <w:r w:rsidR="003F51E8" w:rsidRPr="00F2633D">
        <w:rPr>
          <w:rFonts w:ascii="Arial" w:hAnsi="Arial" w:cs="Arial"/>
          <w:sz w:val="24"/>
          <w:szCs w:val="24"/>
          <w:lang w:val="en-US"/>
        </w:rPr>
        <w:t xml:space="preserve"> and quantified at the indicated time points post-transfection. (C) NB cells were transfected as explained above. AEX-qPCR analysis was performed at the indicated time-points.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6:</w:t>
      </w:r>
      <w:r w:rsidR="003F51E8" w:rsidRPr="00F2633D">
        <w:rPr>
          <w:rFonts w:ascii="Arial" w:hAnsi="Arial" w:cs="Arial"/>
          <w:b/>
          <w:sz w:val="24"/>
          <w:szCs w:val="24"/>
          <w:lang w:val="en-US"/>
        </w:rPr>
        <w:t xml:space="preserve"> The phosphoserine-rich N-VP2 is dispensable for active egress.</w:t>
      </w:r>
      <w:r w:rsidR="005E553F" w:rsidRPr="00F2633D">
        <w:rPr>
          <w:rFonts w:ascii="Arial" w:hAnsi="Arial" w:cs="Arial"/>
          <w:sz w:val="24"/>
          <w:szCs w:val="24"/>
          <w:lang w:val="en-US"/>
        </w:rPr>
        <w:t xml:space="preserve"> (A) Schematic representation illustrating the introduced mutations used for this transfe</w:t>
      </w:r>
      <w:r w:rsidR="005E553F" w:rsidRPr="00F2633D">
        <w:rPr>
          <w:rFonts w:ascii="Arial" w:hAnsi="Arial" w:cs="Arial"/>
          <w:sz w:val="24"/>
          <w:szCs w:val="24"/>
          <w:lang w:val="en-US"/>
        </w:rPr>
        <w:t>c</w:t>
      </w:r>
      <w:r w:rsidR="00022F48" w:rsidRPr="00F2633D">
        <w:rPr>
          <w:rFonts w:ascii="Arial" w:hAnsi="Arial" w:cs="Arial"/>
          <w:sz w:val="24"/>
          <w:szCs w:val="24"/>
          <w:lang w:val="en-US"/>
        </w:rPr>
        <w:t>tion experiments</w:t>
      </w:r>
      <w:r w:rsidR="005E553F" w:rsidRPr="00F2633D">
        <w:rPr>
          <w:rFonts w:ascii="Arial" w:hAnsi="Arial" w:cs="Arial"/>
          <w:sz w:val="24"/>
          <w:szCs w:val="24"/>
          <w:lang w:val="en-US"/>
        </w:rPr>
        <w:t>. (B</w:t>
      </w:r>
      <w:r w:rsidR="003F51E8" w:rsidRPr="00F2633D">
        <w:rPr>
          <w:rFonts w:ascii="Arial" w:hAnsi="Arial" w:cs="Arial"/>
          <w:sz w:val="24"/>
          <w:szCs w:val="24"/>
          <w:lang w:val="en-US"/>
        </w:rPr>
        <w:t>) NB cells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transfected in the presence of neuramin</w:t>
      </w:r>
      <w:r w:rsidR="003F51E8" w:rsidRPr="00F2633D">
        <w:rPr>
          <w:rFonts w:ascii="Arial" w:hAnsi="Arial" w:cs="Arial"/>
          <w:sz w:val="24"/>
          <w:szCs w:val="24"/>
          <w:lang w:val="en-US"/>
        </w:rPr>
        <w:t>i</w:t>
      </w:r>
      <w:r w:rsidR="003F51E8" w:rsidRPr="00F2633D">
        <w:rPr>
          <w:rFonts w:ascii="Arial" w:hAnsi="Arial" w:cs="Arial"/>
          <w:sz w:val="24"/>
          <w:szCs w:val="24"/>
          <w:lang w:val="en-US"/>
        </w:rPr>
        <w:t>dase and B7. Egressed viruses in the media were quantifie</w:t>
      </w:r>
      <w:r w:rsidR="005E553F" w:rsidRPr="00F2633D">
        <w:rPr>
          <w:rFonts w:ascii="Arial" w:hAnsi="Arial" w:cs="Arial"/>
          <w:sz w:val="24"/>
          <w:szCs w:val="24"/>
          <w:lang w:val="en-US"/>
        </w:rPr>
        <w:t xml:space="preserve">d following </w:t>
      </w:r>
      <w:proofErr w:type="spellStart"/>
      <w:r w:rsidR="005E553F" w:rsidRPr="00F2633D">
        <w:rPr>
          <w:rFonts w:ascii="Arial" w:hAnsi="Arial" w:cs="Arial"/>
          <w:sz w:val="24"/>
          <w:szCs w:val="24"/>
          <w:lang w:val="en-US"/>
        </w:rPr>
        <w:t>DNaseI</w:t>
      </w:r>
      <w:proofErr w:type="spellEnd"/>
      <w:r w:rsidR="005E553F" w:rsidRPr="00F2633D">
        <w:rPr>
          <w:rFonts w:ascii="Arial" w:hAnsi="Arial" w:cs="Arial"/>
          <w:sz w:val="24"/>
          <w:szCs w:val="24"/>
          <w:lang w:val="en-US"/>
        </w:rPr>
        <w:t xml:space="preserve"> trea</w:t>
      </w:r>
      <w:r w:rsidR="005E553F" w:rsidRPr="00F2633D">
        <w:rPr>
          <w:rFonts w:ascii="Arial" w:hAnsi="Arial" w:cs="Arial"/>
          <w:sz w:val="24"/>
          <w:szCs w:val="24"/>
          <w:lang w:val="en-US"/>
        </w:rPr>
        <w:t>t</w:t>
      </w:r>
      <w:r w:rsidR="005E553F" w:rsidRPr="00F2633D">
        <w:rPr>
          <w:rFonts w:ascii="Arial" w:hAnsi="Arial" w:cs="Arial"/>
          <w:sz w:val="24"/>
          <w:szCs w:val="24"/>
          <w:lang w:val="en-US"/>
        </w:rPr>
        <w:t>ment. (C</w:t>
      </w:r>
      <w:r w:rsidR="003F51E8" w:rsidRPr="00F2633D">
        <w:rPr>
          <w:rFonts w:ascii="Arial" w:hAnsi="Arial" w:cs="Arial"/>
          <w:sz w:val="24"/>
          <w:szCs w:val="24"/>
          <w:lang w:val="en-US"/>
        </w:rPr>
        <w:t xml:space="preserve">) AEX-qPCR analysis of intracellular and released </w:t>
      </w:r>
      <w:proofErr w:type="spellStart"/>
      <w:r w:rsidR="003F51E8" w:rsidRPr="00F2633D">
        <w:rPr>
          <w:rFonts w:ascii="Arial" w:hAnsi="Arial" w:cs="Arial"/>
          <w:sz w:val="24"/>
          <w:szCs w:val="24"/>
          <w:lang w:val="en-US"/>
        </w:rPr>
        <w:t>virions</w:t>
      </w:r>
      <w:proofErr w:type="spellEnd"/>
      <w:r w:rsidR="003F51E8" w:rsidRPr="00F2633D">
        <w:rPr>
          <w:rFonts w:ascii="Arial" w:hAnsi="Arial" w:cs="Arial"/>
          <w:sz w:val="24"/>
          <w:szCs w:val="24"/>
          <w:lang w:val="en-US"/>
        </w:rPr>
        <w:t xml:space="preserve"> was performed 24 </w:t>
      </w:r>
      <w:proofErr w:type="spellStart"/>
      <w:r w:rsidR="003F51E8" w:rsidRPr="00F2633D">
        <w:rPr>
          <w:rFonts w:ascii="Arial" w:hAnsi="Arial" w:cs="Arial"/>
          <w:sz w:val="24"/>
          <w:szCs w:val="24"/>
          <w:lang w:val="en-US"/>
        </w:rPr>
        <w:t>hpt</w:t>
      </w:r>
      <w:proofErr w:type="spellEnd"/>
      <w:r w:rsidR="003F51E8" w:rsidRPr="00F2633D">
        <w:rPr>
          <w:rFonts w:ascii="Arial" w:hAnsi="Arial" w:cs="Arial"/>
          <w:sz w:val="24"/>
          <w:szCs w:val="24"/>
          <w:lang w:val="en-US"/>
        </w:rPr>
        <w:t xml:space="preserve"> and FC-P</w:t>
      </w:r>
      <w:r w:rsidR="003F51E8" w:rsidRPr="00F2633D">
        <w:rPr>
          <w:rFonts w:ascii="Arial" w:hAnsi="Arial" w:cs="Arial"/>
          <w:sz w:val="24"/>
          <w:szCs w:val="24"/>
          <w:vertAlign w:val="subscript"/>
          <w:lang w:val="en-US"/>
        </w:rPr>
        <w:t>1</w:t>
      </w:r>
      <w:r w:rsidR="003F51E8" w:rsidRPr="00F2633D">
        <w:rPr>
          <w:rFonts w:ascii="Arial" w:hAnsi="Arial" w:cs="Arial"/>
          <w:sz w:val="24"/>
          <w:szCs w:val="24"/>
          <w:lang w:val="en-US"/>
        </w:rPr>
        <w:t xml:space="preserve"> to FC-P</w:t>
      </w:r>
      <w:r w:rsidR="003F51E8" w:rsidRPr="00F2633D">
        <w:rPr>
          <w:rFonts w:ascii="Arial" w:hAnsi="Arial" w:cs="Arial"/>
          <w:sz w:val="24"/>
          <w:szCs w:val="24"/>
          <w:vertAlign w:val="subscript"/>
          <w:lang w:val="en-US"/>
        </w:rPr>
        <w:t>2</w:t>
      </w:r>
      <w:r w:rsidR="003F51E8" w:rsidRPr="00F2633D">
        <w:rPr>
          <w:rFonts w:ascii="Arial" w:hAnsi="Arial" w:cs="Arial"/>
          <w:sz w:val="24"/>
          <w:szCs w:val="24"/>
          <w:lang w:val="en-US"/>
        </w:rPr>
        <w:t xml:space="preserve"> ratios </w:t>
      </w:r>
      <w:proofErr w:type="gramStart"/>
      <w:r w:rsidR="003F51E8" w:rsidRPr="00F2633D">
        <w:rPr>
          <w:rFonts w:ascii="Arial" w:hAnsi="Arial" w:cs="Arial"/>
          <w:sz w:val="24"/>
          <w:szCs w:val="24"/>
          <w:lang w:val="en-US"/>
        </w:rPr>
        <w:t>were</w:t>
      </w:r>
      <w:proofErr w:type="gramEnd"/>
      <w:r w:rsidR="003F51E8" w:rsidRPr="00F2633D">
        <w:rPr>
          <w:rFonts w:ascii="Arial" w:hAnsi="Arial" w:cs="Arial"/>
          <w:sz w:val="24"/>
          <w:szCs w:val="24"/>
          <w:lang w:val="en-US"/>
        </w:rPr>
        <w:t xml:space="preserve"> calculated.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7:</w:t>
      </w:r>
      <w:r w:rsidR="003F51E8" w:rsidRPr="00F2633D">
        <w:rPr>
          <w:rFonts w:ascii="Arial" w:hAnsi="Arial" w:cs="Arial"/>
          <w:b/>
          <w:sz w:val="24"/>
          <w:szCs w:val="24"/>
          <w:lang w:val="en-US"/>
        </w:rPr>
        <w:t xml:space="preserve"> Influence of active egress in infectivity.</w:t>
      </w:r>
      <w:r w:rsidR="003F51E8" w:rsidRPr="00F2633D">
        <w:rPr>
          <w:rFonts w:ascii="Arial" w:hAnsi="Arial" w:cs="Arial"/>
          <w:sz w:val="24"/>
          <w:szCs w:val="24"/>
          <w:lang w:val="en-US"/>
        </w:rPr>
        <w:t xml:space="preserve"> FC-P</w:t>
      </w:r>
      <w:r w:rsidR="003F51E8" w:rsidRPr="00F2633D">
        <w:rPr>
          <w:rFonts w:ascii="Arial" w:hAnsi="Arial" w:cs="Arial"/>
          <w:sz w:val="24"/>
          <w:szCs w:val="24"/>
          <w:vertAlign w:val="subscript"/>
          <w:lang w:val="en-US"/>
        </w:rPr>
        <w:t>2</w:t>
      </w:r>
      <w:r w:rsidR="003F51E8" w:rsidRPr="00F2633D">
        <w:rPr>
          <w:rFonts w:ascii="Arial" w:hAnsi="Arial" w:cs="Arial"/>
          <w:sz w:val="24"/>
          <w:szCs w:val="24"/>
          <w:lang w:val="en-US"/>
        </w:rPr>
        <w:t xml:space="preserve"> particles were purified by AEX from the nuclei of infected A9 cells and from the culture media supernatant. A9 cells (8 × 10</w:t>
      </w:r>
      <w:r w:rsidR="003F51E8" w:rsidRPr="00F2633D">
        <w:rPr>
          <w:rFonts w:ascii="Arial" w:hAnsi="Arial" w:cs="Arial"/>
          <w:sz w:val="24"/>
          <w:szCs w:val="24"/>
          <w:vertAlign w:val="superscript"/>
          <w:lang w:val="en-US"/>
        </w:rPr>
        <w:t>3</w:t>
      </w:r>
      <w:r w:rsidR="003F51E8" w:rsidRPr="00F2633D">
        <w:rPr>
          <w:rFonts w:ascii="Arial" w:hAnsi="Arial" w:cs="Arial"/>
          <w:sz w:val="24"/>
          <w:szCs w:val="24"/>
          <w:lang w:val="en-US"/>
        </w:rPr>
        <w:t>) were infected at 4 °C for 1h. Following removal of the unbound virus the cells were incubated at 37 °C for the indicated times. Intracellular DNA was e</w:t>
      </w:r>
      <w:r w:rsidR="003F51E8" w:rsidRPr="00F2633D">
        <w:rPr>
          <w:rFonts w:ascii="Arial" w:hAnsi="Arial" w:cs="Arial"/>
          <w:sz w:val="24"/>
          <w:szCs w:val="24"/>
          <w:lang w:val="en-US"/>
        </w:rPr>
        <w:t>x</w:t>
      </w:r>
      <w:r w:rsidR="003F51E8" w:rsidRPr="00F2633D">
        <w:rPr>
          <w:rFonts w:ascii="Arial" w:hAnsi="Arial" w:cs="Arial"/>
          <w:sz w:val="24"/>
          <w:szCs w:val="24"/>
          <w:lang w:val="en-US"/>
        </w:rPr>
        <w:t xml:space="preserve">tracted and viral genome copies were quantified.      </w:t>
      </w:r>
    </w:p>
    <w:p w:rsidR="003F51E8" w:rsidRPr="00F2633D" w:rsidRDefault="003F51E8" w:rsidP="003F51E8">
      <w:pPr>
        <w:spacing w:after="120" w:line="480" w:lineRule="auto"/>
        <w:jc w:val="both"/>
        <w:rPr>
          <w:rFonts w:ascii="Arial" w:hAnsi="Arial" w:cs="Arial"/>
          <w:sz w:val="24"/>
          <w:szCs w:val="24"/>
          <w:lang w:val="en-US"/>
        </w:rPr>
      </w:pPr>
    </w:p>
    <w:p w:rsidR="003F51E8" w:rsidRPr="00F2633D" w:rsidRDefault="00961929" w:rsidP="003F51E8">
      <w:pPr>
        <w:spacing w:after="120" w:line="480" w:lineRule="auto"/>
        <w:jc w:val="both"/>
        <w:rPr>
          <w:rFonts w:ascii="Arial" w:hAnsi="Arial" w:cs="Arial"/>
          <w:sz w:val="24"/>
          <w:szCs w:val="24"/>
          <w:lang w:val="en-US"/>
        </w:rPr>
      </w:pPr>
      <w:r w:rsidRPr="00F2633D">
        <w:rPr>
          <w:rFonts w:ascii="Arial" w:hAnsi="Arial" w:cs="Arial"/>
          <w:b/>
          <w:sz w:val="24"/>
          <w:szCs w:val="24"/>
          <w:lang w:val="en-US"/>
        </w:rPr>
        <w:t>Figure 8:</w:t>
      </w:r>
      <w:r w:rsidR="003F51E8" w:rsidRPr="00F2633D">
        <w:rPr>
          <w:rFonts w:ascii="Arial" w:hAnsi="Arial" w:cs="Arial"/>
          <w:b/>
          <w:sz w:val="24"/>
          <w:szCs w:val="24"/>
          <w:lang w:val="en-US"/>
        </w:rPr>
        <w:t xml:space="preserve"> Investigation of the effect of acidic phosphatases on surface </w:t>
      </w:r>
      <w:proofErr w:type="spellStart"/>
      <w:r w:rsidR="003F51E8" w:rsidRPr="00F2633D">
        <w:rPr>
          <w:rFonts w:ascii="Arial" w:hAnsi="Arial" w:cs="Arial"/>
          <w:b/>
          <w:sz w:val="24"/>
          <w:szCs w:val="24"/>
          <w:lang w:val="en-US"/>
        </w:rPr>
        <w:t>pho</w:t>
      </w:r>
      <w:r w:rsidR="003F51E8" w:rsidRPr="00F2633D">
        <w:rPr>
          <w:rFonts w:ascii="Arial" w:hAnsi="Arial" w:cs="Arial"/>
          <w:b/>
          <w:sz w:val="24"/>
          <w:szCs w:val="24"/>
          <w:lang w:val="en-US"/>
        </w:rPr>
        <w:t>s</w:t>
      </w:r>
      <w:r w:rsidR="003F51E8" w:rsidRPr="00F2633D">
        <w:rPr>
          <w:rFonts w:ascii="Arial" w:hAnsi="Arial" w:cs="Arial"/>
          <w:b/>
          <w:sz w:val="24"/>
          <w:szCs w:val="24"/>
          <w:lang w:val="en-US"/>
        </w:rPr>
        <w:t>phorylations</w:t>
      </w:r>
      <w:proofErr w:type="spellEnd"/>
      <w:r w:rsidR="003F51E8" w:rsidRPr="00F2633D">
        <w:rPr>
          <w:rFonts w:ascii="Arial" w:hAnsi="Arial" w:cs="Arial"/>
          <w:b/>
          <w:sz w:val="24"/>
          <w:szCs w:val="24"/>
          <w:lang w:val="en-US"/>
        </w:rPr>
        <w:t xml:space="preserve"> during entry.</w:t>
      </w:r>
      <w:r w:rsidR="003F51E8" w:rsidRPr="00F2633D">
        <w:rPr>
          <w:rFonts w:ascii="Arial" w:hAnsi="Arial" w:cs="Arial"/>
          <w:sz w:val="24"/>
          <w:szCs w:val="24"/>
          <w:lang w:val="en-US"/>
        </w:rPr>
        <w:t xml:space="preserve"> A9 mouse fibroblasts (3 x 10</w:t>
      </w:r>
      <w:r w:rsidR="003F51E8" w:rsidRPr="00F2633D">
        <w:rPr>
          <w:rFonts w:ascii="Arial" w:hAnsi="Arial" w:cs="Arial"/>
          <w:sz w:val="24"/>
          <w:szCs w:val="24"/>
          <w:vertAlign w:val="superscript"/>
          <w:lang w:val="en-US"/>
        </w:rPr>
        <w:t>6</w:t>
      </w:r>
      <w:r w:rsidR="003F51E8" w:rsidRPr="00F2633D">
        <w:rPr>
          <w:rFonts w:ascii="Arial" w:hAnsi="Arial" w:cs="Arial"/>
          <w:sz w:val="24"/>
          <w:szCs w:val="24"/>
          <w:lang w:val="en-US"/>
        </w:rPr>
        <w:t>) were infected with 5000 DNA-containing FC-P</w:t>
      </w:r>
      <w:r w:rsidR="003F51E8" w:rsidRPr="00F2633D">
        <w:rPr>
          <w:rFonts w:ascii="Arial" w:hAnsi="Arial" w:cs="Arial"/>
          <w:sz w:val="24"/>
          <w:szCs w:val="24"/>
          <w:vertAlign w:val="subscript"/>
          <w:lang w:val="en-US"/>
        </w:rPr>
        <w:t>2</w:t>
      </w:r>
      <w:r w:rsidR="003F51E8" w:rsidRPr="00F2633D">
        <w:rPr>
          <w:rFonts w:ascii="Arial" w:hAnsi="Arial" w:cs="Arial"/>
          <w:sz w:val="24"/>
          <w:szCs w:val="24"/>
          <w:lang w:val="en-US"/>
        </w:rPr>
        <w:t xml:space="preserve"> particles per cell at 4 °C. Following removal of unbound viru</w:t>
      </w:r>
      <w:r w:rsidR="003F51E8" w:rsidRPr="00F2633D">
        <w:rPr>
          <w:rFonts w:ascii="Arial" w:hAnsi="Arial" w:cs="Arial"/>
          <w:sz w:val="24"/>
          <w:szCs w:val="24"/>
          <w:lang w:val="en-US"/>
        </w:rPr>
        <w:t>s</w:t>
      </w:r>
      <w:r w:rsidR="003F51E8" w:rsidRPr="00F2633D">
        <w:rPr>
          <w:rFonts w:ascii="Arial" w:hAnsi="Arial" w:cs="Arial"/>
          <w:sz w:val="24"/>
          <w:szCs w:val="24"/>
          <w:lang w:val="en-US"/>
        </w:rPr>
        <w:t xml:space="preserve">es, cells were incubated at 37 °C for the indicated times. In order to inhibit acidic </w:t>
      </w:r>
      <w:r w:rsidR="003F51E8" w:rsidRPr="00F2633D">
        <w:rPr>
          <w:rFonts w:ascii="Arial" w:hAnsi="Arial" w:cs="Arial"/>
          <w:sz w:val="24"/>
          <w:szCs w:val="24"/>
          <w:lang w:val="en-US"/>
        </w:rPr>
        <w:lastRenderedPageBreak/>
        <w:t xml:space="preserve">phosphatases, 150 </w:t>
      </w:r>
      <w:proofErr w:type="spellStart"/>
      <w:r w:rsidR="003F51E8" w:rsidRPr="00F2633D">
        <w:rPr>
          <w:rFonts w:ascii="Arial" w:hAnsi="Arial" w:cs="Arial"/>
          <w:sz w:val="24"/>
          <w:szCs w:val="24"/>
          <w:lang w:val="en-US"/>
        </w:rPr>
        <w:t>nM</w:t>
      </w:r>
      <w:proofErr w:type="spellEnd"/>
      <w:r w:rsidR="003F51E8" w:rsidRPr="00F2633D">
        <w:rPr>
          <w:rFonts w:ascii="Arial" w:hAnsi="Arial" w:cs="Arial"/>
          <w:sz w:val="24"/>
          <w:szCs w:val="24"/>
          <w:lang w:val="en-US"/>
        </w:rPr>
        <w:t xml:space="preserve"> BafA1 was added 15 min prior to virus internalization at 37 °C.  </w:t>
      </w:r>
    </w:p>
    <w:p w:rsidR="003F51E8" w:rsidRPr="00F2633D" w:rsidRDefault="003F51E8" w:rsidP="00763D49">
      <w:pPr>
        <w:spacing w:after="120" w:line="480" w:lineRule="auto"/>
        <w:jc w:val="both"/>
        <w:rPr>
          <w:rFonts w:ascii="Arial" w:hAnsi="Arial" w:cs="Arial"/>
          <w:sz w:val="24"/>
          <w:szCs w:val="24"/>
          <w:lang w:val="en-US"/>
        </w:rPr>
      </w:pPr>
    </w:p>
    <w:p w:rsidR="003F51E8" w:rsidRPr="00617510" w:rsidRDefault="003F51E8" w:rsidP="00763D49">
      <w:pPr>
        <w:spacing w:after="120" w:line="480" w:lineRule="auto"/>
        <w:jc w:val="both"/>
        <w:rPr>
          <w:rFonts w:ascii="Arial" w:hAnsi="Arial" w:cs="Arial"/>
          <w:color w:val="FF0000"/>
          <w:sz w:val="24"/>
          <w:szCs w:val="24"/>
          <w:lang w:val="en-US"/>
        </w:rPr>
      </w:pPr>
    </w:p>
    <w:p w:rsidR="003F51E8" w:rsidRDefault="003F51E8"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055461" w:rsidRDefault="00055461" w:rsidP="00763D49">
      <w:pPr>
        <w:spacing w:after="120" w:line="480" w:lineRule="auto"/>
        <w:jc w:val="both"/>
        <w:rPr>
          <w:rFonts w:ascii="Arial" w:hAnsi="Arial" w:cs="Arial"/>
          <w:sz w:val="24"/>
          <w:szCs w:val="24"/>
          <w:lang w:val="en-US"/>
        </w:rPr>
      </w:pPr>
    </w:p>
    <w:p w:rsidR="00945F5D" w:rsidRPr="00AD7EDC" w:rsidRDefault="00945F5D" w:rsidP="00763D49">
      <w:pPr>
        <w:spacing w:after="120" w:line="480" w:lineRule="auto"/>
        <w:jc w:val="both"/>
        <w:rPr>
          <w:rFonts w:ascii="Arial" w:hAnsi="Arial" w:cs="Arial"/>
          <w:sz w:val="24"/>
          <w:szCs w:val="24"/>
          <w:lang w:val="en-US"/>
        </w:rPr>
      </w:pPr>
    </w:p>
    <w:p w:rsidR="00262854" w:rsidRPr="00AD7EDC" w:rsidRDefault="00191C82" w:rsidP="005E553F">
      <w:pPr>
        <w:spacing w:after="120" w:line="480" w:lineRule="auto"/>
        <w:jc w:val="both"/>
        <w:rPr>
          <w:rFonts w:ascii="Arial" w:hAnsi="Arial" w:cs="Arial"/>
          <w:b/>
          <w:sz w:val="24"/>
          <w:szCs w:val="24"/>
          <w:lang w:val="en-US"/>
        </w:rPr>
      </w:pPr>
      <w:r w:rsidRPr="00AD7EDC">
        <w:rPr>
          <w:rFonts w:ascii="Arial" w:hAnsi="Arial" w:cs="Arial"/>
          <w:b/>
          <w:sz w:val="24"/>
          <w:szCs w:val="24"/>
          <w:lang w:val="en-US"/>
        </w:rPr>
        <w:t>References</w:t>
      </w:r>
    </w:p>
    <w:p w:rsidR="00C11952" w:rsidRPr="00C11952" w:rsidRDefault="008224A3" w:rsidP="00C11952">
      <w:pPr>
        <w:spacing w:after="0" w:line="240" w:lineRule="auto"/>
        <w:ind w:left="720" w:hanging="720"/>
        <w:jc w:val="both"/>
        <w:rPr>
          <w:rFonts w:ascii="Calibri" w:hAnsi="Calibri" w:cs="Arial"/>
          <w:noProof/>
          <w:szCs w:val="24"/>
          <w:lang w:val="en-US"/>
        </w:rPr>
      </w:pPr>
      <w:r w:rsidRPr="00AD7EDC">
        <w:rPr>
          <w:rFonts w:ascii="Arial" w:hAnsi="Arial" w:cs="Arial"/>
          <w:sz w:val="24"/>
          <w:szCs w:val="24"/>
          <w:lang w:val="en-US"/>
        </w:rPr>
        <w:fldChar w:fldCharType="begin"/>
      </w:r>
      <w:r w:rsidRPr="00AD7EDC">
        <w:rPr>
          <w:rFonts w:ascii="Arial" w:hAnsi="Arial" w:cs="Arial"/>
          <w:sz w:val="24"/>
          <w:szCs w:val="24"/>
          <w:lang w:val="en-US"/>
        </w:rPr>
        <w:instrText xml:space="preserve"> ADDIN EN.REFLIST </w:instrText>
      </w:r>
      <w:r w:rsidRPr="00AD7EDC">
        <w:rPr>
          <w:rFonts w:ascii="Arial" w:hAnsi="Arial" w:cs="Arial"/>
          <w:sz w:val="24"/>
          <w:szCs w:val="24"/>
          <w:lang w:val="en-US"/>
        </w:rPr>
        <w:fldChar w:fldCharType="separate"/>
      </w:r>
      <w:bookmarkStart w:id="235" w:name="_ENREF_1"/>
      <w:r w:rsidR="00C11952" w:rsidRPr="00C11952">
        <w:rPr>
          <w:rFonts w:ascii="Calibri" w:hAnsi="Calibri" w:cs="Arial"/>
          <w:noProof/>
          <w:szCs w:val="24"/>
          <w:lang w:val="en-US"/>
        </w:rPr>
        <w:t>1.</w:t>
      </w:r>
      <w:r w:rsidR="00C11952" w:rsidRPr="00C11952">
        <w:rPr>
          <w:rFonts w:ascii="Calibri" w:hAnsi="Calibri" w:cs="Arial"/>
          <w:noProof/>
          <w:szCs w:val="24"/>
          <w:lang w:val="en-US"/>
        </w:rPr>
        <w:tab/>
      </w:r>
      <w:r w:rsidR="00C11952" w:rsidRPr="00C11952">
        <w:rPr>
          <w:rFonts w:ascii="Calibri" w:hAnsi="Calibri" w:cs="Arial"/>
          <w:b/>
          <w:noProof/>
          <w:szCs w:val="24"/>
          <w:lang w:val="en-US"/>
        </w:rPr>
        <w:t>Bar, S., L. Daeffler, J. Rommelaere, and J. P. F. Nuesch.</w:t>
      </w:r>
      <w:r w:rsidR="00C11952" w:rsidRPr="00C11952">
        <w:rPr>
          <w:rFonts w:ascii="Calibri" w:hAnsi="Calibri" w:cs="Arial"/>
          <w:noProof/>
          <w:szCs w:val="24"/>
          <w:lang w:val="en-US"/>
        </w:rPr>
        <w:t xml:space="preserve"> 2008. Vesicular egress of non-enveloped lytic parvoviruses depends on gelsolin functioning. Plos Pathogens </w:t>
      </w:r>
      <w:r w:rsidR="00C11952" w:rsidRPr="00C11952">
        <w:rPr>
          <w:rFonts w:ascii="Calibri" w:hAnsi="Calibri" w:cs="Arial"/>
          <w:b/>
          <w:noProof/>
          <w:szCs w:val="24"/>
          <w:lang w:val="en-US"/>
        </w:rPr>
        <w:t>4</w:t>
      </w:r>
      <w:r w:rsidR="00C11952" w:rsidRPr="00C11952">
        <w:rPr>
          <w:rFonts w:ascii="Calibri" w:hAnsi="Calibri" w:cs="Arial"/>
          <w:noProof/>
          <w:szCs w:val="24"/>
          <w:lang w:val="en-US"/>
        </w:rPr>
        <w:t>.</w:t>
      </w:r>
      <w:bookmarkEnd w:id="235"/>
    </w:p>
    <w:p w:rsidR="00C11952" w:rsidRPr="00C11952" w:rsidRDefault="00C11952" w:rsidP="00C11952">
      <w:pPr>
        <w:spacing w:after="0" w:line="240" w:lineRule="auto"/>
        <w:ind w:left="720" w:hanging="720"/>
        <w:jc w:val="both"/>
        <w:rPr>
          <w:rFonts w:ascii="Calibri" w:hAnsi="Calibri" w:cs="Arial"/>
          <w:noProof/>
          <w:szCs w:val="24"/>
          <w:lang w:val="en-US"/>
        </w:rPr>
      </w:pPr>
      <w:bookmarkStart w:id="236" w:name="_ENREF_2"/>
      <w:r w:rsidRPr="00C11952">
        <w:rPr>
          <w:rFonts w:ascii="Calibri" w:hAnsi="Calibri" w:cs="Arial"/>
          <w:noProof/>
          <w:szCs w:val="24"/>
          <w:lang w:val="en-US"/>
        </w:rPr>
        <w:t>2.</w:t>
      </w:r>
      <w:r w:rsidRPr="00C11952">
        <w:rPr>
          <w:rFonts w:ascii="Calibri" w:hAnsi="Calibri" w:cs="Arial"/>
          <w:noProof/>
          <w:szCs w:val="24"/>
          <w:lang w:val="en-US"/>
        </w:rPr>
        <w:tab/>
      </w:r>
      <w:r w:rsidRPr="00C11952">
        <w:rPr>
          <w:rFonts w:ascii="Calibri" w:hAnsi="Calibri" w:cs="Arial"/>
          <w:b/>
          <w:noProof/>
          <w:szCs w:val="24"/>
          <w:lang w:val="en-US"/>
        </w:rPr>
        <w:t>Bar, S., J. Rommelaere, and J. P. F. Nuesch.</w:t>
      </w:r>
      <w:r w:rsidRPr="00C11952">
        <w:rPr>
          <w:rFonts w:ascii="Calibri" w:hAnsi="Calibri" w:cs="Arial"/>
          <w:noProof/>
          <w:szCs w:val="24"/>
          <w:lang w:val="en-US"/>
        </w:rPr>
        <w:t xml:space="preserve"> 2013. Vesicular Transport of Progeny Parvovirus Particles through ER and Golgi Regulates Maturation and Cytolysis. Plos Pathogens </w:t>
      </w:r>
      <w:r w:rsidRPr="00C11952">
        <w:rPr>
          <w:rFonts w:ascii="Calibri" w:hAnsi="Calibri" w:cs="Arial"/>
          <w:b/>
          <w:noProof/>
          <w:szCs w:val="24"/>
          <w:lang w:val="en-US"/>
        </w:rPr>
        <w:t>9</w:t>
      </w:r>
      <w:r w:rsidRPr="00C11952">
        <w:rPr>
          <w:rFonts w:ascii="Calibri" w:hAnsi="Calibri" w:cs="Arial"/>
          <w:noProof/>
          <w:szCs w:val="24"/>
          <w:lang w:val="en-US"/>
        </w:rPr>
        <w:t>.</w:t>
      </w:r>
      <w:bookmarkEnd w:id="236"/>
    </w:p>
    <w:p w:rsidR="00C11952" w:rsidRPr="00C11952" w:rsidRDefault="00C11952" w:rsidP="00C11952">
      <w:pPr>
        <w:spacing w:after="0" w:line="240" w:lineRule="auto"/>
        <w:ind w:left="720" w:hanging="720"/>
        <w:jc w:val="both"/>
        <w:rPr>
          <w:rFonts w:ascii="Calibri" w:hAnsi="Calibri" w:cs="Arial"/>
          <w:noProof/>
          <w:szCs w:val="24"/>
          <w:lang w:val="en-US"/>
        </w:rPr>
      </w:pPr>
      <w:bookmarkStart w:id="237" w:name="_ENREF_3"/>
      <w:r w:rsidRPr="00C11952">
        <w:rPr>
          <w:rFonts w:ascii="Calibri" w:hAnsi="Calibri" w:cs="Arial"/>
          <w:noProof/>
          <w:szCs w:val="24"/>
          <w:lang w:val="en-US"/>
        </w:rPr>
        <w:t>3.</w:t>
      </w:r>
      <w:r w:rsidRPr="00C11952">
        <w:rPr>
          <w:rFonts w:ascii="Calibri" w:hAnsi="Calibri" w:cs="Arial"/>
          <w:noProof/>
          <w:szCs w:val="24"/>
          <w:lang w:val="en-US"/>
        </w:rPr>
        <w:tab/>
      </w:r>
      <w:r w:rsidRPr="00C11952">
        <w:rPr>
          <w:rFonts w:ascii="Calibri" w:hAnsi="Calibri" w:cs="Arial"/>
          <w:b/>
          <w:noProof/>
          <w:szCs w:val="24"/>
          <w:lang w:val="en-US"/>
        </w:rPr>
        <w:t>Bird, S. W., N. D. Maynard, M. W. Covert, and K. Kirkegaard.</w:t>
      </w:r>
      <w:r w:rsidRPr="00C11952">
        <w:rPr>
          <w:rFonts w:ascii="Calibri" w:hAnsi="Calibri" w:cs="Arial"/>
          <w:noProof/>
          <w:szCs w:val="24"/>
          <w:lang w:val="en-US"/>
        </w:rPr>
        <w:t xml:space="preserve"> 2014. Nonlytic viral spread enhanced by autophagy components. Proc Natl Acad Sci U S A </w:t>
      </w:r>
      <w:r w:rsidRPr="00C11952">
        <w:rPr>
          <w:rFonts w:ascii="Calibri" w:hAnsi="Calibri" w:cs="Arial"/>
          <w:b/>
          <w:noProof/>
          <w:szCs w:val="24"/>
          <w:lang w:val="en-US"/>
        </w:rPr>
        <w:t>111:</w:t>
      </w:r>
      <w:r w:rsidRPr="00C11952">
        <w:rPr>
          <w:rFonts w:ascii="Calibri" w:hAnsi="Calibri" w:cs="Arial"/>
          <w:noProof/>
          <w:szCs w:val="24"/>
          <w:lang w:val="en-US"/>
        </w:rPr>
        <w:t>13081-6.</w:t>
      </w:r>
      <w:bookmarkEnd w:id="237"/>
    </w:p>
    <w:p w:rsidR="00C11952" w:rsidRPr="00C11952" w:rsidRDefault="00C11952" w:rsidP="00C11952">
      <w:pPr>
        <w:spacing w:after="0" w:line="240" w:lineRule="auto"/>
        <w:ind w:left="720" w:hanging="720"/>
        <w:jc w:val="both"/>
        <w:rPr>
          <w:rFonts w:ascii="Calibri" w:hAnsi="Calibri" w:cs="Arial"/>
          <w:noProof/>
          <w:szCs w:val="24"/>
          <w:lang w:val="en-US"/>
        </w:rPr>
      </w:pPr>
      <w:bookmarkStart w:id="238" w:name="_ENREF_4"/>
      <w:r w:rsidRPr="00C11952">
        <w:rPr>
          <w:rFonts w:ascii="Calibri" w:hAnsi="Calibri" w:cs="Arial"/>
          <w:noProof/>
          <w:szCs w:val="24"/>
          <w:lang w:val="en-US"/>
        </w:rPr>
        <w:t>4.</w:t>
      </w:r>
      <w:r w:rsidRPr="00C11952">
        <w:rPr>
          <w:rFonts w:ascii="Calibri" w:hAnsi="Calibri" w:cs="Arial"/>
          <w:noProof/>
          <w:szCs w:val="24"/>
          <w:lang w:val="en-US"/>
        </w:rPr>
        <w:tab/>
      </w:r>
      <w:r w:rsidRPr="00C11952">
        <w:rPr>
          <w:rFonts w:ascii="Calibri" w:hAnsi="Calibri" w:cs="Arial"/>
          <w:b/>
          <w:noProof/>
          <w:szCs w:val="24"/>
          <w:lang w:val="en-US"/>
        </w:rPr>
        <w:t>Bodendorf, U., C. Cziepluch, J. C. Jauniaux, J. Rommelaere, and N. Salome.</w:t>
      </w:r>
      <w:r w:rsidRPr="00C11952">
        <w:rPr>
          <w:rFonts w:ascii="Calibri" w:hAnsi="Calibri" w:cs="Arial"/>
          <w:noProof/>
          <w:szCs w:val="24"/>
          <w:lang w:val="en-US"/>
        </w:rPr>
        <w:t xml:space="preserve"> 1999. Nuclear export factor CRM1 interacts with nonstructural proteins NS2 from parvovirus minute virus of mice. J Virol </w:t>
      </w:r>
      <w:r w:rsidRPr="00C11952">
        <w:rPr>
          <w:rFonts w:ascii="Calibri" w:hAnsi="Calibri" w:cs="Arial"/>
          <w:b/>
          <w:noProof/>
          <w:szCs w:val="24"/>
          <w:lang w:val="en-US"/>
        </w:rPr>
        <w:t>73:</w:t>
      </w:r>
      <w:r w:rsidRPr="00C11952">
        <w:rPr>
          <w:rFonts w:ascii="Calibri" w:hAnsi="Calibri" w:cs="Arial"/>
          <w:noProof/>
          <w:szCs w:val="24"/>
          <w:lang w:val="en-US"/>
        </w:rPr>
        <w:t>7769-79.</w:t>
      </w:r>
      <w:bookmarkEnd w:id="238"/>
    </w:p>
    <w:p w:rsidR="00C11952" w:rsidRPr="00C11952" w:rsidRDefault="00C11952" w:rsidP="00C11952">
      <w:pPr>
        <w:spacing w:after="0" w:line="240" w:lineRule="auto"/>
        <w:ind w:left="720" w:hanging="720"/>
        <w:jc w:val="both"/>
        <w:rPr>
          <w:rFonts w:ascii="Calibri" w:hAnsi="Calibri" w:cs="Arial"/>
          <w:noProof/>
          <w:szCs w:val="24"/>
          <w:lang w:val="es-ES_tradnl"/>
          <w:rPrChange w:id="239" w:author="Raphael Wolfisberg" w:date="2015-09-09T10:30:00Z">
            <w:rPr>
              <w:rFonts w:ascii="Calibri" w:hAnsi="Calibri" w:cs="Arial"/>
              <w:noProof/>
              <w:szCs w:val="24"/>
              <w:lang w:val="en-US"/>
            </w:rPr>
          </w:rPrChange>
        </w:rPr>
      </w:pPr>
      <w:bookmarkStart w:id="240" w:name="_ENREF_5"/>
      <w:r w:rsidRPr="00C11952">
        <w:rPr>
          <w:rFonts w:ascii="Calibri" w:hAnsi="Calibri" w:cs="Arial"/>
          <w:noProof/>
          <w:szCs w:val="24"/>
          <w:lang w:val="en-US"/>
        </w:rPr>
        <w:t>5.</w:t>
      </w:r>
      <w:r w:rsidRPr="00C11952">
        <w:rPr>
          <w:rFonts w:ascii="Calibri" w:hAnsi="Calibri" w:cs="Arial"/>
          <w:noProof/>
          <w:szCs w:val="24"/>
          <w:lang w:val="en-US"/>
        </w:rPr>
        <w:tab/>
      </w:r>
      <w:r w:rsidRPr="00C11952">
        <w:rPr>
          <w:rFonts w:ascii="Calibri" w:hAnsi="Calibri" w:cs="Arial"/>
          <w:b/>
          <w:noProof/>
          <w:szCs w:val="24"/>
          <w:lang w:val="en-US"/>
        </w:rPr>
        <w:t>Caillet-Fauquet, P., M. Perros, A. Brandenburger, P. Spegelaere, and J. Rommelaere.</w:t>
      </w:r>
      <w:r w:rsidRPr="00C11952">
        <w:rPr>
          <w:rFonts w:ascii="Calibri" w:hAnsi="Calibri" w:cs="Arial"/>
          <w:noProof/>
          <w:szCs w:val="24"/>
          <w:lang w:val="en-US"/>
        </w:rPr>
        <w:t xml:space="preserve"> 1990. Programmed killing of human cells by means of an inducible clone of parvoviral genes encoding non-structural proteins. </w:t>
      </w:r>
      <w:r w:rsidRPr="00C11952">
        <w:rPr>
          <w:rFonts w:ascii="Calibri" w:hAnsi="Calibri" w:cs="Arial"/>
          <w:noProof/>
          <w:szCs w:val="24"/>
          <w:lang w:val="es-ES_tradnl"/>
          <w:rPrChange w:id="241" w:author="Raphael Wolfisberg" w:date="2015-09-09T10:30:00Z">
            <w:rPr>
              <w:rFonts w:ascii="Calibri" w:hAnsi="Calibri" w:cs="Arial"/>
              <w:noProof/>
              <w:szCs w:val="24"/>
              <w:lang w:val="en-US"/>
            </w:rPr>
          </w:rPrChange>
        </w:rPr>
        <w:t xml:space="preserve">EMBO J </w:t>
      </w:r>
      <w:r w:rsidRPr="00C11952">
        <w:rPr>
          <w:rFonts w:ascii="Calibri" w:hAnsi="Calibri" w:cs="Arial"/>
          <w:b/>
          <w:noProof/>
          <w:szCs w:val="24"/>
          <w:lang w:val="es-ES_tradnl"/>
          <w:rPrChange w:id="242" w:author="Raphael Wolfisberg" w:date="2015-09-09T10:30:00Z">
            <w:rPr>
              <w:rFonts w:ascii="Calibri" w:hAnsi="Calibri" w:cs="Arial"/>
              <w:b/>
              <w:noProof/>
              <w:szCs w:val="24"/>
              <w:lang w:val="en-US"/>
            </w:rPr>
          </w:rPrChange>
        </w:rPr>
        <w:t>9:</w:t>
      </w:r>
      <w:r w:rsidRPr="00C11952">
        <w:rPr>
          <w:rFonts w:ascii="Calibri" w:hAnsi="Calibri" w:cs="Arial"/>
          <w:noProof/>
          <w:szCs w:val="24"/>
          <w:lang w:val="es-ES_tradnl"/>
          <w:rPrChange w:id="243" w:author="Raphael Wolfisberg" w:date="2015-09-09T10:30:00Z">
            <w:rPr>
              <w:rFonts w:ascii="Calibri" w:hAnsi="Calibri" w:cs="Arial"/>
              <w:noProof/>
              <w:szCs w:val="24"/>
              <w:lang w:val="en-US"/>
            </w:rPr>
          </w:rPrChange>
        </w:rPr>
        <w:t>2989-95.</w:t>
      </w:r>
      <w:bookmarkEnd w:id="240"/>
    </w:p>
    <w:p w:rsidR="00C11952" w:rsidRPr="00C11952" w:rsidRDefault="00C11952" w:rsidP="00C11952">
      <w:pPr>
        <w:spacing w:after="0" w:line="240" w:lineRule="auto"/>
        <w:ind w:left="720" w:hanging="720"/>
        <w:jc w:val="both"/>
        <w:rPr>
          <w:rFonts w:ascii="Calibri" w:hAnsi="Calibri" w:cs="Arial"/>
          <w:noProof/>
          <w:szCs w:val="24"/>
          <w:lang w:val="en-US"/>
        </w:rPr>
      </w:pPr>
      <w:bookmarkStart w:id="244" w:name="_ENREF_6"/>
      <w:r w:rsidRPr="00C11952">
        <w:rPr>
          <w:rFonts w:ascii="Calibri" w:hAnsi="Calibri" w:cs="Arial"/>
          <w:noProof/>
          <w:szCs w:val="24"/>
          <w:lang w:val="es-ES_tradnl"/>
          <w:rPrChange w:id="245" w:author="Raphael Wolfisberg" w:date="2015-09-09T10:30:00Z">
            <w:rPr>
              <w:rFonts w:ascii="Calibri" w:hAnsi="Calibri" w:cs="Arial"/>
              <w:noProof/>
              <w:szCs w:val="24"/>
              <w:lang w:val="en-US"/>
            </w:rPr>
          </w:rPrChange>
        </w:rPr>
        <w:t>6.</w:t>
      </w:r>
      <w:r w:rsidRPr="00C11952">
        <w:rPr>
          <w:rFonts w:ascii="Calibri" w:hAnsi="Calibri" w:cs="Arial"/>
          <w:noProof/>
          <w:szCs w:val="24"/>
          <w:lang w:val="es-ES_tradnl"/>
          <w:rPrChange w:id="246" w:author="Raphael Wolfisberg" w:date="2015-09-09T10:30:00Z">
            <w:rPr>
              <w:rFonts w:ascii="Calibri" w:hAnsi="Calibri" w:cs="Arial"/>
              <w:noProof/>
              <w:szCs w:val="24"/>
              <w:lang w:val="en-US"/>
            </w:rPr>
          </w:rPrChange>
        </w:rPr>
        <w:tab/>
      </w:r>
      <w:r w:rsidRPr="00C11952">
        <w:rPr>
          <w:rFonts w:ascii="Calibri" w:hAnsi="Calibri" w:cs="Arial"/>
          <w:b/>
          <w:noProof/>
          <w:szCs w:val="24"/>
          <w:lang w:val="es-ES_tradnl"/>
          <w:rPrChange w:id="247" w:author="Raphael Wolfisberg" w:date="2015-09-09T10:30:00Z">
            <w:rPr>
              <w:rFonts w:ascii="Calibri" w:hAnsi="Calibri" w:cs="Arial"/>
              <w:b/>
              <w:noProof/>
              <w:szCs w:val="24"/>
              <w:lang w:val="en-US"/>
            </w:rPr>
          </w:rPrChange>
        </w:rPr>
        <w:t>Castellanos, M., R. Perez, A. Rodriguez-Huete, E. Grueso, J. M. Almendral, and M. G. Mateu.</w:t>
      </w:r>
      <w:r w:rsidRPr="00C11952">
        <w:rPr>
          <w:rFonts w:ascii="Calibri" w:hAnsi="Calibri" w:cs="Arial"/>
          <w:noProof/>
          <w:szCs w:val="24"/>
          <w:lang w:val="es-ES_tradnl"/>
          <w:rPrChange w:id="248"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2013. A slender tract of glycine residues is required for translocation of the VP2 protein N-terminal domain through the parvovirus MVM capsid channel to initiate infection. Biochemical Journal </w:t>
      </w:r>
      <w:r w:rsidRPr="00C11952">
        <w:rPr>
          <w:rFonts w:ascii="Calibri" w:hAnsi="Calibri" w:cs="Arial"/>
          <w:b/>
          <w:noProof/>
          <w:szCs w:val="24"/>
          <w:lang w:val="en-US"/>
        </w:rPr>
        <w:t>455:</w:t>
      </w:r>
      <w:r w:rsidRPr="00C11952">
        <w:rPr>
          <w:rFonts w:ascii="Calibri" w:hAnsi="Calibri" w:cs="Arial"/>
          <w:noProof/>
          <w:szCs w:val="24"/>
          <w:lang w:val="en-US"/>
        </w:rPr>
        <w:t>87-94.</w:t>
      </w:r>
      <w:bookmarkEnd w:id="244"/>
    </w:p>
    <w:p w:rsidR="00C11952" w:rsidRPr="00C11952" w:rsidRDefault="00C11952" w:rsidP="00C11952">
      <w:pPr>
        <w:spacing w:after="0" w:line="240" w:lineRule="auto"/>
        <w:ind w:left="720" w:hanging="720"/>
        <w:jc w:val="both"/>
        <w:rPr>
          <w:rFonts w:ascii="Calibri" w:hAnsi="Calibri" w:cs="Arial"/>
          <w:noProof/>
          <w:szCs w:val="24"/>
          <w:lang w:val="en-US"/>
        </w:rPr>
      </w:pPr>
      <w:bookmarkStart w:id="249" w:name="_ENREF_7"/>
      <w:r w:rsidRPr="00C11952">
        <w:rPr>
          <w:rFonts w:ascii="Calibri" w:hAnsi="Calibri" w:cs="Arial"/>
          <w:noProof/>
          <w:szCs w:val="24"/>
          <w:lang w:val="en-US"/>
        </w:rPr>
        <w:t>7.</w:t>
      </w:r>
      <w:r w:rsidRPr="00C11952">
        <w:rPr>
          <w:rFonts w:ascii="Calibri" w:hAnsi="Calibri" w:cs="Arial"/>
          <w:noProof/>
          <w:szCs w:val="24"/>
          <w:lang w:val="en-US"/>
        </w:rPr>
        <w:tab/>
      </w:r>
      <w:r w:rsidRPr="00C11952">
        <w:rPr>
          <w:rFonts w:ascii="Calibri" w:hAnsi="Calibri" w:cs="Arial"/>
          <w:b/>
          <w:noProof/>
          <w:szCs w:val="24"/>
          <w:lang w:val="en-US"/>
        </w:rPr>
        <w:t>Clayson, E. T., L. V. Brando, and R. W. Compans.</w:t>
      </w:r>
      <w:r w:rsidRPr="00C11952">
        <w:rPr>
          <w:rFonts w:ascii="Calibri" w:hAnsi="Calibri" w:cs="Arial"/>
          <w:noProof/>
          <w:szCs w:val="24"/>
          <w:lang w:val="en-US"/>
        </w:rPr>
        <w:t xml:space="preserve"> 1989. Release of simian virus 40 virions from epithelial cells is polarized and occurs without cell lysis. J Virol </w:t>
      </w:r>
      <w:r w:rsidRPr="00C11952">
        <w:rPr>
          <w:rFonts w:ascii="Calibri" w:hAnsi="Calibri" w:cs="Arial"/>
          <w:b/>
          <w:noProof/>
          <w:szCs w:val="24"/>
          <w:lang w:val="en-US"/>
        </w:rPr>
        <w:t>63:</w:t>
      </w:r>
      <w:r w:rsidRPr="00C11952">
        <w:rPr>
          <w:rFonts w:ascii="Calibri" w:hAnsi="Calibri" w:cs="Arial"/>
          <w:noProof/>
          <w:szCs w:val="24"/>
          <w:lang w:val="en-US"/>
        </w:rPr>
        <w:t>2278-88.</w:t>
      </w:r>
      <w:bookmarkEnd w:id="249"/>
    </w:p>
    <w:p w:rsidR="00C11952" w:rsidRPr="00C11952" w:rsidRDefault="00C11952" w:rsidP="00C11952">
      <w:pPr>
        <w:spacing w:after="0" w:line="240" w:lineRule="auto"/>
        <w:ind w:left="720" w:hanging="720"/>
        <w:jc w:val="both"/>
        <w:rPr>
          <w:rFonts w:ascii="Calibri" w:hAnsi="Calibri" w:cs="Arial"/>
          <w:noProof/>
          <w:szCs w:val="24"/>
          <w:lang w:val="en-US"/>
        </w:rPr>
      </w:pPr>
      <w:bookmarkStart w:id="250" w:name="_ENREF_8"/>
      <w:r w:rsidRPr="00C11952">
        <w:rPr>
          <w:rFonts w:ascii="Calibri" w:hAnsi="Calibri" w:cs="Arial"/>
          <w:noProof/>
          <w:szCs w:val="24"/>
          <w:lang w:val="en-US"/>
        </w:rPr>
        <w:t>8.</w:t>
      </w:r>
      <w:r w:rsidRPr="00C11952">
        <w:rPr>
          <w:rFonts w:ascii="Calibri" w:hAnsi="Calibri" w:cs="Arial"/>
          <w:noProof/>
          <w:szCs w:val="24"/>
          <w:lang w:val="en-US"/>
        </w:rPr>
        <w:tab/>
      </w:r>
      <w:r w:rsidRPr="00C11952">
        <w:rPr>
          <w:rFonts w:ascii="Calibri" w:hAnsi="Calibri" w:cs="Arial"/>
          <w:b/>
          <w:noProof/>
          <w:szCs w:val="24"/>
          <w:lang w:val="en-US"/>
        </w:rPr>
        <w:t>Cotmore, S. F., A. M. D'Abramo, C. M. Ticknor, and P. Tattersall.</w:t>
      </w:r>
      <w:r w:rsidRPr="00C11952">
        <w:rPr>
          <w:rFonts w:ascii="Calibri" w:hAnsi="Calibri" w:cs="Arial"/>
          <w:noProof/>
          <w:szCs w:val="24"/>
          <w:lang w:val="en-US"/>
        </w:rPr>
        <w:t xml:space="preserve"> 1999. Controlled conformational transitions in the MVM virion expose the VP1 N-terminus and viral genome without particle disassembly. Virology </w:t>
      </w:r>
      <w:r w:rsidRPr="00C11952">
        <w:rPr>
          <w:rFonts w:ascii="Calibri" w:hAnsi="Calibri" w:cs="Arial"/>
          <w:b/>
          <w:noProof/>
          <w:szCs w:val="24"/>
          <w:lang w:val="en-US"/>
        </w:rPr>
        <w:t>254:</w:t>
      </w:r>
      <w:r w:rsidRPr="00C11952">
        <w:rPr>
          <w:rFonts w:ascii="Calibri" w:hAnsi="Calibri" w:cs="Arial"/>
          <w:noProof/>
          <w:szCs w:val="24"/>
          <w:lang w:val="en-US"/>
        </w:rPr>
        <w:t>169-181.</w:t>
      </w:r>
      <w:bookmarkEnd w:id="250"/>
    </w:p>
    <w:p w:rsidR="00C11952" w:rsidRPr="00C11952" w:rsidRDefault="00C11952" w:rsidP="00C11952">
      <w:pPr>
        <w:spacing w:after="0" w:line="240" w:lineRule="auto"/>
        <w:ind w:left="720" w:hanging="720"/>
        <w:jc w:val="both"/>
        <w:rPr>
          <w:rFonts w:ascii="Calibri" w:hAnsi="Calibri" w:cs="Arial"/>
          <w:noProof/>
          <w:szCs w:val="24"/>
          <w:lang w:val="en-US"/>
        </w:rPr>
      </w:pPr>
      <w:bookmarkStart w:id="251" w:name="_ENREF_9"/>
      <w:r w:rsidRPr="00C11952">
        <w:rPr>
          <w:rFonts w:ascii="Calibri" w:hAnsi="Calibri" w:cs="Arial"/>
          <w:noProof/>
          <w:szCs w:val="24"/>
          <w:lang w:val="en-US"/>
        </w:rPr>
        <w:t>9.</w:t>
      </w:r>
      <w:r w:rsidRPr="00C11952">
        <w:rPr>
          <w:rFonts w:ascii="Calibri" w:hAnsi="Calibri" w:cs="Arial"/>
          <w:noProof/>
          <w:szCs w:val="24"/>
          <w:lang w:val="en-US"/>
        </w:rPr>
        <w:tab/>
      </w:r>
      <w:r w:rsidRPr="00C11952">
        <w:rPr>
          <w:rFonts w:ascii="Calibri" w:hAnsi="Calibri" w:cs="Arial"/>
          <w:b/>
          <w:noProof/>
          <w:szCs w:val="24"/>
          <w:lang w:val="en-US"/>
        </w:rPr>
        <w:t>Cotmore, S. F., and P. Tattersall.</w:t>
      </w:r>
      <w:r w:rsidRPr="00C11952">
        <w:rPr>
          <w:rFonts w:ascii="Calibri" w:hAnsi="Calibri" w:cs="Arial"/>
          <w:noProof/>
          <w:szCs w:val="24"/>
          <w:lang w:val="en-US"/>
        </w:rPr>
        <w:t xml:space="preserve"> 1987. The Autonomously Replicating Parvoviruses of Vertebrates. Adv Virus Res </w:t>
      </w:r>
      <w:r w:rsidRPr="00C11952">
        <w:rPr>
          <w:rFonts w:ascii="Calibri" w:hAnsi="Calibri" w:cs="Arial"/>
          <w:b/>
          <w:noProof/>
          <w:szCs w:val="24"/>
          <w:lang w:val="en-US"/>
        </w:rPr>
        <w:t>33:</w:t>
      </w:r>
      <w:r w:rsidRPr="00C11952">
        <w:rPr>
          <w:rFonts w:ascii="Calibri" w:hAnsi="Calibri" w:cs="Arial"/>
          <w:noProof/>
          <w:szCs w:val="24"/>
          <w:lang w:val="en-US"/>
        </w:rPr>
        <w:t>91-174.</w:t>
      </w:r>
      <w:bookmarkEnd w:id="251"/>
    </w:p>
    <w:p w:rsidR="00C11952" w:rsidRPr="00C11952" w:rsidRDefault="00C11952" w:rsidP="00C11952">
      <w:pPr>
        <w:spacing w:after="0" w:line="240" w:lineRule="auto"/>
        <w:ind w:left="720" w:hanging="720"/>
        <w:jc w:val="both"/>
        <w:rPr>
          <w:rFonts w:ascii="Calibri" w:hAnsi="Calibri" w:cs="Arial"/>
          <w:noProof/>
          <w:szCs w:val="24"/>
          <w:lang w:val="de-DE"/>
          <w:rPrChange w:id="252" w:author="Raphael Wolfisberg" w:date="2015-09-09T10:30:00Z">
            <w:rPr>
              <w:rFonts w:ascii="Calibri" w:hAnsi="Calibri" w:cs="Arial"/>
              <w:noProof/>
              <w:szCs w:val="24"/>
              <w:lang w:val="en-US"/>
            </w:rPr>
          </w:rPrChange>
        </w:rPr>
      </w:pPr>
      <w:bookmarkStart w:id="253" w:name="_ENREF_10"/>
      <w:r w:rsidRPr="00C11952">
        <w:rPr>
          <w:rFonts w:ascii="Calibri" w:hAnsi="Calibri" w:cs="Arial"/>
          <w:noProof/>
          <w:szCs w:val="24"/>
          <w:lang w:val="de-DE"/>
          <w:rPrChange w:id="254" w:author="Raphael Wolfisberg" w:date="2015-09-09T10:30:00Z">
            <w:rPr>
              <w:rFonts w:ascii="Calibri" w:hAnsi="Calibri" w:cs="Arial"/>
              <w:noProof/>
              <w:szCs w:val="24"/>
              <w:lang w:val="en-US"/>
            </w:rPr>
          </w:rPrChange>
        </w:rPr>
        <w:lastRenderedPageBreak/>
        <w:t>10.</w:t>
      </w:r>
      <w:r w:rsidRPr="00C11952">
        <w:rPr>
          <w:rFonts w:ascii="Calibri" w:hAnsi="Calibri" w:cs="Arial"/>
          <w:noProof/>
          <w:szCs w:val="24"/>
          <w:lang w:val="de-DE"/>
          <w:rPrChange w:id="255"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256" w:author="Raphael Wolfisberg" w:date="2015-09-09T10:30:00Z">
            <w:rPr>
              <w:rFonts w:ascii="Calibri" w:hAnsi="Calibri" w:cs="Arial"/>
              <w:b/>
              <w:noProof/>
              <w:szCs w:val="24"/>
              <w:lang w:val="en-US"/>
            </w:rPr>
          </w:rPrChange>
        </w:rPr>
        <w:t>Daeffler, L., R. Horlein, J. Rommelaere, and J. P. F. Nuesch.</w:t>
      </w:r>
      <w:r w:rsidRPr="00C11952">
        <w:rPr>
          <w:rFonts w:ascii="Calibri" w:hAnsi="Calibri" w:cs="Arial"/>
          <w:noProof/>
          <w:szCs w:val="24"/>
          <w:lang w:val="de-DE"/>
          <w:rPrChange w:id="257"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2003. Modulation of minute virus of mice cytotoxic activities through site-directed mutagenesis within the NS coding region. </w:t>
      </w:r>
      <w:r w:rsidRPr="00C11952">
        <w:rPr>
          <w:rFonts w:ascii="Calibri" w:hAnsi="Calibri" w:cs="Arial"/>
          <w:noProof/>
          <w:szCs w:val="24"/>
          <w:lang w:val="de-DE"/>
          <w:rPrChange w:id="258" w:author="Raphael Wolfisberg" w:date="2015-09-09T10:30:00Z">
            <w:rPr>
              <w:rFonts w:ascii="Calibri" w:hAnsi="Calibri" w:cs="Arial"/>
              <w:noProof/>
              <w:szCs w:val="24"/>
              <w:lang w:val="en-US"/>
            </w:rPr>
          </w:rPrChange>
        </w:rPr>
        <w:t xml:space="preserve">J Virol </w:t>
      </w:r>
      <w:r w:rsidRPr="00C11952">
        <w:rPr>
          <w:rFonts w:ascii="Calibri" w:hAnsi="Calibri" w:cs="Arial"/>
          <w:b/>
          <w:noProof/>
          <w:szCs w:val="24"/>
          <w:lang w:val="de-DE"/>
          <w:rPrChange w:id="259" w:author="Raphael Wolfisberg" w:date="2015-09-09T10:30:00Z">
            <w:rPr>
              <w:rFonts w:ascii="Calibri" w:hAnsi="Calibri" w:cs="Arial"/>
              <w:b/>
              <w:noProof/>
              <w:szCs w:val="24"/>
              <w:lang w:val="en-US"/>
            </w:rPr>
          </w:rPrChange>
        </w:rPr>
        <w:t>77:</w:t>
      </w:r>
      <w:r w:rsidRPr="00C11952">
        <w:rPr>
          <w:rFonts w:ascii="Calibri" w:hAnsi="Calibri" w:cs="Arial"/>
          <w:noProof/>
          <w:szCs w:val="24"/>
          <w:lang w:val="de-DE"/>
          <w:rPrChange w:id="260" w:author="Raphael Wolfisberg" w:date="2015-09-09T10:30:00Z">
            <w:rPr>
              <w:rFonts w:ascii="Calibri" w:hAnsi="Calibri" w:cs="Arial"/>
              <w:noProof/>
              <w:szCs w:val="24"/>
              <w:lang w:val="en-US"/>
            </w:rPr>
          </w:rPrChange>
        </w:rPr>
        <w:t>12466-12478.</w:t>
      </w:r>
      <w:bookmarkEnd w:id="253"/>
    </w:p>
    <w:p w:rsidR="00C11952" w:rsidRPr="00C11952" w:rsidRDefault="00C11952" w:rsidP="00C11952">
      <w:pPr>
        <w:spacing w:after="0" w:line="240" w:lineRule="auto"/>
        <w:ind w:left="720" w:hanging="720"/>
        <w:jc w:val="both"/>
        <w:rPr>
          <w:rFonts w:ascii="Calibri" w:hAnsi="Calibri" w:cs="Arial"/>
          <w:noProof/>
          <w:szCs w:val="24"/>
          <w:lang w:val="en-US"/>
        </w:rPr>
      </w:pPr>
      <w:bookmarkStart w:id="261" w:name="_ENREF_11"/>
      <w:r w:rsidRPr="00C11952">
        <w:rPr>
          <w:rFonts w:ascii="Calibri" w:hAnsi="Calibri" w:cs="Arial"/>
          <w:noProof/>
          <w:szCs w:val="24"/>
          <w:lang w:val="de-DE"/>
          <w:rPrChange w:id="262" w:author="Raphael Wolfisberg" w:date="2015-09-09T10:30:00Z">
            <w:rPr>
              <w:rFonts w:ascii="Calibri" w:hAnsi="Calibri" w:cs="Arial"/>
              <w:noProof/>
              <w:szCs w:val="24"/>
              <w:lang w:val="en-US"/>
            </w:rPr>
          </w:rPrChange>
        </w:rPr>
        <w:t>11.</w:t>
      </w:r>
      <w:r w:rsidRPr="00C11952">
        <w:rPr>
          <w:rFonts w:ascii="Calibri" w:hAnsi="Calibri" w:cs="Arial"/>
          <w:noProof/>
          <w:szCs w:val="24"/>
          <w:lang w:val="de-DE"/>
          <w:rPrChange w:id="263"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264" w:author="Raphael Wolfisberg" w:date="2015-09-09T10:30:00Z">
            <w:rPr>
              <w:rFonts w:ascii="Calibri" w:hAnsi="Calibri" w:cs="Arial"/>
              <w:b/>
              <w:noProof/>
              <w:szCs w:val="24"/>
              <w:lang w:val="en-US"/>
            </w:rPr>
          </w:rPrChange>
        </w:rPr>
        <w:t>Eichwald, V., L. Daeffler, M. Klein, J. Rommelaere, and N. Salome.</w:t>
      </w:r>
      <w:r w:rsidRPr="00C11952">
        <w:rPr>
          <w:rFonts w:ascii="Calibri" w:hAnsi="Calibri" w:cs="Arial"/>
          <w:noProof/>
          <w:szCs w:val="24"/>
          <w:lang w:val="de-DE"/>
          <w:rPrChange w:id="265"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2002. The NS2 proteins of parvovirus minute virus of mice are required for efficient nuclear egress of progeny virions in mouse cells. J Virol </w:t>
      </w:r>
      <w:r w:rsidRPr="00C11952">
        <w:rPr>
          <w:rFonts w:ascii="Calibri" w:hAnsi="Calibri" w:cs="Arial"/>
          <w:b/>
          <w:noProof/>
          <w:szCs w:val="24"/>
          <w:lang w:val="en-US"/>
        </w:rPr>
        <w:t>76:</w:t>
      </w:r>
      <w:r w:rsidRPr="00C11952">
        <w:rPr>
          <w:rFonts w:ascii="Calibri" w:hAnsi="Calibri" w:cs="Arial"/>
          <w:noProof/>
          <w:szCs w:val="24"/>
          <w:lang w:val="en-US"/>
        </w:rPr>
        <w:t>10307-10319.</w:t>
      </w:r>
      <w:bookmarkEnd w:id="261"/>
    </w:p>
    <w:p w:rsidR="00C11952" w:rsidRPr="00C11952" w:rsidRDefault="00C11952" w:rsidP="00C11952">
      <w:pPr>
        <w:spacing w:after="0" w:line="240" w:lineRule="auto"/>
        <w:ind w:left="720" w:hanging="720"/>
        <w:jc w:val="both"/>
        <w:rPr>
          <w:rFonts w:ascii="Calibri" w:hAnsi="Calibri" w:cs="Arial"/>
          <w:noProof/>
          <w:szCs w:val="24"/>
          <w:lang w:val="en-US"/>
        </w:rPr>
      </w:pPr>
      <w:bookmarkStart w:id="266" w:name="_ENREF_12"/>
      <w:r w:rsidRPr="00C11952">
        <w:rPr>
          <w:rFonts w:ascii="Calibri" w:hAnsi="Calibri" w:cs="Arial"/>
          <w:noProof/>
          <w:szCs w:val="24"/>
          <w:lang w:val="en-US"/>
        </w:rPr>
        <w:t>12.</w:t>
      </w:r>
      <w:r w:rsidRPr="00C11952">
        <w:rPr>
          <w:rFonts w:ascii="Calibri" w:hAnsi="Calibri" w:cs="Arial"/>
          <w:noProof/>
          <w:szCs w:val="24"/>
          <w:lang w:val="en-US"/>
        </w:rPr>
        <w:tab/>
      </w:r>
      <w:r w:rsidRPr="00C11952">
        <w:rPr>
          <w:rFonts w:ascii="Calibri" w:hAnsi="Calibri" w:cs="Arial"/>
          <w:b/>
          <w:noProof/>
          <w:szCs w:val="24"/>
          <w:lang w:val="en-US"/>
        </w:rPr>
        <w:t>Engelsma, D., N. Valle, A. Fish, N. Salome, J. M. Almendral, and M. Fornerod.</w:t>
      </w:r>
      <w:r w:rsidRPr="00C11952">
        <w:rPr>
          <w:rFonts w:ascii="Calibri" w:hAnsi="Calibri" w:cs="Arial"/>
          <w:noProof/>
          <w:szCs w:val="24"/>
          <w:lang w:val="en-US"/>
        </w:rPr>
        <w:t xml:space="preserve"> 2008. A supraphysiological nuclear export signal is required for parvovirus nuclear export. Molecular Biology of the Cell </w:t>
      </w:r>
      <w:r w:rsidRPr="00C11952">
        <w:rPr>
          <w:rFonts w:ascii="Calibri" w:hAnsi="Calibri" w:cs="Arial"/>
          <w:b/>
          <w:noProof/>
          <w:szCs w:val="24"/>
          <w:lang w:val="en-US"/>
        </w:rPr>
        <w:t>19:</w:t>
      </w:r>
      <w:r w:rsidRPr="00C11952">
        <w:rPr>
          <w:rFonts w:ascii="Calibri" w:hAnsi="Calibri" w:cs="Arial"/>
          <w:noProof/>
          <w:szCs w:val="24"/>
          <w:lang w:val="en-US"/>
        </w:rPr>
        <w:t>2544-2552.</w:t>
      </w:r>
      <w:bookmarkEnd w:id="266"/>
    </w:p>
    <w:p w:rsidR="00C11952" w:rsidRPr="00C11952" w:rsidRDefault="00C11952" w:rsidP="00C11952">
      <w:pPr>
        <w:spacing w:after="0" w:line="240" w:lineRule="auto"/>
        <w:ind w:left="720" w:hanging="720"/>
        <w:jc w:val="both"/>
        <w:rPr>
          <w:rFonts w:ascii="Calibri" w:hAnsi="Calibri" w:cs="Arial"/>
          <w:noProof/>
          <w:szCs w:val="24"/>
          <w:lang w:val="en-US"/>
        </w:rPr>
      </w:pPr>
      <w:bookmarkStart w:id="267" w:name="_ENREF_13"/>
      <w:r w:rsidRPr="00C11952">
        <w:rPr>
          <w:rFonts w:ascii="Calibri" w:hAnsi="Calibri" w:cs="Arial"/>
          <w:noProof/>
          <w:szCs w:val="24"/>
          <w:lang w:val="en-US"/>
        </w:rPr>
        <w:t>13.</w:t>
      </w:r>
      <w:r w:rsidRPr="00C11952">
        <w:rPr>
          <w:rFonts w:ascii="Calibri" w:hAnsi="Calibri" w:cs="Arial"/>
          <w:noProof/>
          <w:szCs w:val="24"/>
          <w:lang w:val="en-US"/>
        </w:rPr>
        <w:tab/>
      </w:r>
      <w:r w:rsidRPr="00C11952">
        <w:rPr>
          <w:rFonts w:ascii="Calibri" w:hAnsi="Calibri" w:cs="Arial"/>
          <w:b/>
          <w:noProof/>
          <w:szCs w:val="24"/>
          <w:lang w:val="en-US"/>
        </w:rPr>
        <w:t>Farr, G. A., S. F. Cotmore, and P. Tattersall.</w:t>
      </w:r>
      <w:r w:rsidRPr="00C11952">
        <w:rPr>
          <w:rFonts w:ascii="Calibri" w:hAnsi="Calibri" w:cs="Arial"/>
          <w:noProof/>
          <w:szCs w:val="24"/>
          <w:lang w:val="en-US"/>
        </w:rPr>
        <w:t xml:space="preserve"> 2006. VP2 cleavage and the leucine ring at the base of the fivefold cylinder control pH-dpendent externalization of both the VP1 N terminus and the genome of minute virus of mice. J Virol </w:t>
      </w:r>
      <w:r w:rsidRPr="00C11952">
        <w:rPr>
          <w:rFonts w:ascii="Calibri" w:hAnsi="Calibri" w:cs="Arial"/>
          <w:b/>
          <w:noProof/>
          <w:szCs w:val="24"/>
          <w:lang w:val="en-US"/>
        </w:rPr>
        <w:t>80:</w:t>
      </w:r>
      <w:r w:rsidRPr="00C11952">
        <w:rPr>
          <w:rFonts w:ascii="Calibri" w:hAnsi="Calibri" w:cs="Arial"/>
          <w:noProof/>
          <w:szCs w:val="24"/>
          <w:lang w:val="en-US"/>
        </w:rPr>
        <w:t>161-171.</w:t>
      </w:r>
      <w:bookmarkEnd w:id="267"/>
    </w:p>
    <w:p w:rsidR="00C11952" w:rsidRPr="00C11952" w:rsidRDefault="00C11952" w:rsidP="00C11952">
      <w:pPr>
        <w:spacing w:after="0" w:line="240" w:lineRule="auto"/>
        <w:ind w:left="720" w:hanging="720"/>
        <w:jc w:val="both"/>
        <w:rPr>
          <w:rFonts w:ascii="Calibri" w:hAnsi="Calibri" w:cs="Arial"/>
          <w:noProof/>
          <w:szCs w:val="24"/>
          <w:lang w:val="en-US"/>
        </w:rPr>
      </w:pPr>
      <w:bookmarkStart w:id="268" w:name="_ENREF_14"/>
      <w:r w:rsidRPr="00C11952">
        <w:rPr>
          <w:rFonts w:ascii="Calibri" w:hAnsi="Calibri" w:cs="Arial"/>
          <w:noProof/>
          <w:szCs w:val="24"/>
          <w:lang w:val="en-US"/>
        </w:rPr>
        <w:t>14.</w:t>
      </w:r>
      <w:r w:rsidRPr="00C11952">
        <w:rPr>
          <w:rFonts w:ascii="Calibri" w:hAnsi="Calibri" w:cs="Arial"/>
          <w:noProof/>
          <w:szCs w:val="24"/>
          <w:lang w:val="en-US"/>
        </w:rPr>
        <w:tab/>
      </w:r>
      <w:r w:rsidRPr="00C11952">
        <w:rPr>
          <w:rFonts w:ascii="Calibri" w:hAnsi="Calibri" w:cs="Arial"/>
          <w:b/>
          <w:noProof/>
          <w:szCs w:val="24"/>
          <w:lang w:val="en-US"/>
        </w:rPr>
        <w:t>Farr, G. A., L. G. Zhang, and P. Tattersall.</w:t>
      </w:r>
      <w:r w:rsidRPr="00C11952">
        <w:rPr>
          <w:rFonts w:ascii="Calibri" w:hAnsi="Calibri" w:cs="Arial"/>
          <w:noProof/>
          <w:szCs w:val="24"/>
          <w:lang w:val="en-US"/>
        </w:rPr>
        <w:t xml:space="preserve"> 2005. Parvoviral virions deploy a capsid-tethered lipolytic enzyme to breach the endosomal membrane during cell entry. Proc Natl Acad Sci U S A </w:t>
      </w:r>
      <w:r w:rsidRPr="00C11952">
        <w:rPr>
          <w:rFonts w:ascii="Calibri" w:hAnsi="Calibri" w:cs="Arial"/>
          <w:b/>
          <w:noProof/>
          <w:szCs w:val="24"/>
          <w:lang w:val="en-US"/>
        </w:rPr>
        <w:t>102:</w:t>
      </w:r>
      <w:r w:rsidRPr="00C11952">
        <w:rPr>
          <w:rFonts w:ascii="Calibri" w:hAnsi="Calibri" w:cs="Arial"/>
          <w:noProof/>
          <w:szCs w:val="24"/>
          <w:lang w:val="en-US"/>
        </w:rPr>
        <w:t>17148-17153.</w:t>
      </w:r>
      <w:bookmarkEnd w:id="268"/>
    </w:p>
    <w:p w:rsidR="00C11952" w:rsidRPr="00C11952" w:rsidRDefault="00C11952" w:rsidP="00C11952">
      <w:pPr>
        <w:spacing w:after="0" w:line="240" w:lineRule="auto"/>
        <w:ind w:left="720" w:hanging="720"/>
        <w:jc w:val="both"/>
        <w:rPr>
          <w:rFonts w:ascii="Calibri" w:hAnsi="Calibri" w:cs="Arial"/>
          <w:noProof/>
          <w:szCs w:val="24"/>
          <w:lang w:val="en-US"/>
        </w:rPr>
      </w:pPr>
      <w:bookmarkStart w:id="269" w:name="_ENREF_15"/>
      <w:r w:rsidRPr="00C11952">
        <w:rPr>
          <w:rFonts w:ascii="Calibri" w:hAnsi="Calibri" w:cs="Arial"/>
          <w:noProof/>
          <w:szCs w:val="24"/>
          <w:lang w:val="en-US"/>
        </w:rPr>
        <w:t>15.</w:t>
      </w:r>
      <w:r w:rsidRPr="00C11952">
        <w:rPr>
          <w:rFonts w:ascii="Calibri" w:hAnsi="Calibri" w:cs="Arial"/>
          <w:noProof/>
          <w:szCs w:val="24"/>
          <w:lang w:val="en-US"/>
        </w:rPr>
        <w:tab/>
      </w:r>
      <w:r w:rsidRPr="00C11952">
        <w:rPr>
          <w:rFonts w:ascii="Calibri" w:hAnsi="Calibri" w:cs="Arial"/>
          <w:b/>
          <w:noProof/>
          <w:szCs w:val="24"/>
          <w:lang w:val="en-US"/>
        </w:rPr>
        <w:t>Feng, Z., L. Hensley, K. L. McKnight, F. Hu, V. Madden, L. Ping, S. H. Jeong, C. Walker, R. E. Lanford, and S. M. Lemon.</w:t>
      </w:r>
      <w:r w:rsidRPr="00C11952">
        <w:rPr>
          <w:rFonts w:ascii="Calibri" w:hAnsi="Calibri" w:cs="Arial"/>
          <w:noProof/>
          <w:szCs w:val="24"/>
          <w:lang w:val="en-US"/>
        </w:rPr>
        <w:t xml:space="preserve"> 2013. A pathogenic picornavirus acquires an envelope by hijacking cellular membranes. Nature </w:t>
      </w:r>
      <w:r w:rsidRPr="00C11952">
        <w:rPr>
          <w:rFonts w:ascii="Calibri" w:hAnsi="Calibri" w:cs="Arial"/>
          <w:b/>
          <w:noProof/>
          <w:szCs w:val="24"/>
          <w:lang w:val="en-US"/>
        </w:rPr>
        <w:t>496:</w:t>
      </w:r>
      <w:r w:rsidRPr="00C11952">
        <w:rPr>
          <w:rFonts w:ascii="Calibri" w:hAnsi="Calibri" w:cs="Arial"/>
          <w:noProof/>
          <w:szCs w:val="24"/>
          <w:lang w:val="en-US"/>
        </w:rPr>
        <w:t>367-71.</w:t>
      </w:r>
      <w:bookmarkEnd w:id="269"/>
    </w:p>
    <w:p w:rsidR="00C11952" w:rsidRPr="00C11952" w:rsidRDefault="00C11952" w:rsidP="00C11952">
      <w:pPr>
        <w:spacing w:after="0" w:line="240" w:lineRule="auto"/>
        <w:ind w:left="720" w:hanging="720"/>
        <w:jc w:val="both"/>
        <w:rPr>
          <w:rFonts w:ascii="Calibri" w:hAnsi="Calibri" w:cs="Arial"/>
          <w:noProof/>
          <w:szCs w:val="24"/>
          <w:lang w:val="en-US"/>
        </w:rPr>
      </w:pPr>
      <w:bookmarkStart w:id="270" w:name="_ENREF_16"/>
      <w:r w:rsidRPr="00C11952">
        <w:rPr>
          <w:rFonts w:ascii="Calibri" w:hAnsi="Calibri" w:cs="Arial"/>
          <w:noProof/>
          <w:szCs w:val="24"/>
          <w:lang w:val="en-US"/>
        </w:rPr>
        <w:t>16.</w:t>
      </w:r>
      <w:r w:rsidRPr="00C11952">
        <w:rPr>
          <w:rFonts w:ascii="Calibri" w:hAnsi="Calibri" w:cs="Arial"/>
          <w:noProof/>
          <w:szCs w:val="24"/>
          <w:lang w:val="en-US"/>
        </w:rPr>
        <w:tab/>
      </w:r>
      <w:r w:rsidRPr="00C11952">
        <w:rPr>
          <w:rFonts w:ascii="Calibri" w:hAnsi="Calibri" w:cs="Arial"/>
          <w:b/>
          <w:noProof/>
          <w:szCs w:val="24"/>
          <w:lang w:val="en-US"/>
        </w:rPr>
        <w:t>Herrero, Y. C. M., J. J. Cornelis, C. Herold-Mende, J. Rommelaere, J. R. Schlehofer, and K. Geletneky.</w:t>
      </w:r>
      <w:r w:rsidRPr="00C11952">
        <w:rPr>
          <w:rFonts w:ascii="Calibri" w:hAnsi="Calibri" w:cs="Arial"/>
          <w:noProof/>
          <w:szCs w:val="24"/>
          <w:lang w:val="en-US"/>
        </w:rPr>
        <w:t xml:space="preserve"> 2004. Parvovirus H-1 infection of human glioma cells leads to complete viral replication and efficient cell killing. Int J Cancer </w:t>
      </w:r>
      <w:r w:rsidRPr="00C11952">
        <w:rPr>
          <w:rFonts w:ascii="Calibri" w:hAnsi="Calibri" w:cs="Arial"/>
          <w:b/>
          <w:noProof/>
          <w:szCs w:val="24"/>
          <w:lang w:val="en-US"/>
        </w:rPr>
        <w:t>109:</w:t>
      </w:r>
      <w:r w:rsidRPr="00C11952">
        <w:rPr>
          <w:rFonts w:ascii="Calibri" w:hAnsi="Calibri" w:cs="Arial"/>
          <w:noProof/>
          <w:szCs w:val="24"/>
          <w:lang w:val="en-US"/>
        </w:rPr>
        <w:t>76-84.</w:t>
      </w:r>
      <w:bookmarkEnd w:id="270"/>
    </w:p>
    <w:p w:rsidR="00C11952" w:rsidRPr="00C11952" w:rsidRDefault="00C11952" w:rsidP="00C11952">
      <w:pPr>
        <w:spacing w:after="0" w:line="240" w:lineRule="auto"/>
        <w:ind w:left="720" w:hanging="720"/>
        <w:jc w:val="both"/>
        <w:rPr>
          <w:rFonts w:ascii="Calibri" w:hAnsi="Calibri" w:cs="Arial"/>
          <w:noProof/>
          <w:szCs w:val="24"/>
          <w:lang w:val="en-US"/>
        </w:rPr>
      </w:pPr>
      <w:bookmarkStart w:id="271" w:name="_ENREF_17"/>
      <w:r w:rsidRPr="00C11952">
        <w:rPr>
          <w:rFonts w:ascii="Calibri" w:hAnsi="Calibri" w:cs="Arial"/>
          <w:noProof/>
          <w:szCs w:val="24"/>
          <w:lang w:val="en-US"/>
        </w:rPr>
        <w:t>17.</w:t>
      </w:r>
      <w:r w:rsidRPr="00C11952">
        <w:rPr>
          <w:rFonts w:ascii="Calibri" w:hAnsi="Calibri" w:cs="Arial"/>
          <w:noProof/>
          <w:szCs w:val="24"/>
          <w:lang w:val="en-US"/>
        </w:rPr>
        <w:tab/>
      </w:r>
      <w:r w:rsidRPr="00C11952">
        <w:rPr>
          <w:rFonts w:ascii="Calibri" w:hAnsi="Calibri" w:cs="Arial"/>
          <w:b/>
          <w:noProof/>
          <w:szCs w:val="24"/>
          <w:lang w:val="en-US"/>
        </w:rPr>
        <w:t>Jourdan, N., M. Maurice, D. Delautier, A. M. Quero, A. L. Servin, and G. Trugnan.</w:t>
      </w:r>
      <w:r w:rsidRPr="00C11952">
        <w:rPr>
          <w:rFonts w:ascii="Calibri" w:hAnsi="Calibri" w:cs="Arial"/>
          <w:noProof/>
          <w:szCs w:val="24"/>
          <w:lang w:val="en-US"/>
        </w:rPr>
        <w:t xml:space="preserve"> 1997. Rotavirus is released from the apical surface of cultured human intestinal cells through nonconventional vesicular transport that bypasses the Golgi apparatus. J Virol </w:t>
      </w:r>
      <w:r w:rsidRPr="00C11952">
        <w:rPr>
          <w:rFonts w:ascii="Calibri" w:hAnsi="Calibri" w:cs="Arial"/>
          <w:b/>
          <w:noProof/>
          <w:szCs w:val="24"/>
          <w:lang w:val="en-US"/>
        </w:rPr>
        <w:t>71:</w:t>
      </w:r>
      <w:r w:rsidRPr="00C11952">
        <w:rPr>
          <w:rFonts w:ascii="Calibri" w:hAnsi="Calibri" w:cs="Arial"/>
          <w:noProof/>
          <w:szCs w:val="24"/>
          <w:lang w:val="en-US"/>
        </w:rPr>
        <w:t>8268-8278.</w:t>
      </w:r>
      <w:bookmarkEnd w:id="271"/>
    </w:p>
    <w:p w:rsidR="00C11952" w:rsidRPr="00C11952" w:rsidRDefault="00C11952" w:rsidP="00C11952">
      <w:pPr>
        <w:spacing w:after="0" w:line="240" w:lineRule="auto"/>
        <w:ind w:left="720" w:hanging="720"/>
        <w:jc w:val="both"/>
        <w:rPr>
          <w:rFonts w:ascii="Calibri" w:hAnsi="Calibri" w:cs="Arial"/>
          <w:noProof/>
          <w:szCs w:val="24"/>
          <w:lang w:val="en-US"/>
        </w:rPr>
      </w:pPr>
      <w:bookmarkStart w:id="272" w:name="_ENREF_18"/>
      <w:r w:rsidRPr="00C11952">
        <w:rPr>
          <w:rFonts w:ascii="Calibri" w:hAnsi="Calibri" w:cs="Arial"/>
          <w:noProof/>
          <w:szCs w:val="24"/>
          <w:lang w:val="en-US"/>
        </w:rPr>
        <w:t>18.</w:t>
      </w:r>
      <w:r w:rsidRPr="00C11952">
        <w:rPr>
          <w:rFonts w:ascii="Calibri" w:hAnsi="Calibri" w:cs="Arial"/>
          <w:noProof/>
          <w:szCs w:val="24"/>
          <w:lang w:val="en-US"/>
        </w:rPr>
        <w:tab/>
      </w:r>
      <w:r w:rsidRPr="00C11952">
        <w:rPr>
          <w:rFonts w:ascii="Calibri" w:hAnsi="Calibri" w:cs="Arial"/>
          <w:b/>
          <w:noProof/>
          <w:szCs w:val="24"/>
          <w:lang w:val="en-US"/>
        </w:rPr>
        <w:t>Kaffman, A., N. M. Rank, E. M. O'Neill, L. S. Huang, and E. K. O'Shea.</w:t>
      </w:r>
      <w:r w:rsidRPr="00C11952">
        <w:rPr>
          <w:rFonts w:ascii="Calibri" w:hAnsi="Calibri" w:cs="Arial"/>
          <w:noProof/>
          <w:szCs w:val="24"/>
          <w:lang w:val="en-US"/>
        </w:rPr>
        <w:t xml:space="preserve"> 1998. The receptor Msn5 exports the phosphorylated transcription factor Pho4 out of the nucleus. Nature </w:t>
      </w:r>
      <w:r w:rsidRPr="00C11952">
        <w:rPr>
          <w:rFonts w:ascii="Calibri" w:hAnsi="Calibri" w:cs="Arial"/>
          <w:b/>
          <w:noProof/>
          <w:szCs w:val="24"/>
          <w:lang w:val="en-US"/>
        </w:rPr>
        <w:t>396:</w:t>
      </w:r>
      <w:r w:rsidRPr="00C11952">
        <w:rPr>
          <w:rFonts w:ascii="Calibri" w:hAnsi="Calibri" w:cs="Arial"/>
          <w:noProof/>
          <w:szCs w:val="24"/>
          <w:lang w:val="en-US"/>
        </w:rPr>
        <w:t>482-486.</w:t>
      </w:r>
      <w:bookmarkEnd w:id="272"/>
    </w:p>
    <w:p w:rsidR="00C11952" w:rsidRPr="00C11952" w:rsidRDefault="00C11952" w:rsidP="00C11952">
      <w:pPr>
        <w:spacing w:after="0" w:line="240" w:lineRule="auto"/>
        <w:ind w:left="720" w:hanging="720"/>
        <w:jc w:val="both"/>
        <w:rPr>
          <w:rFonts w:ascii="Calibri" w:hAnsi="Calibri" w:cs="Arial"/>
          <w:noProof/>
          <w:szCs w:val="24"/>
          <w:lang w:val="de-DE"/>
          <w:rPrChange w:id="273" w:author="Raphael Wolfisberg" w:date="2015-09-09T10:30:00Z">
            <w:rPr>
              <w:rFonts w:ascii="Calibri" w:hAnsi="Calibri" w:cs="Arial"/>
              <w:noProof/>
              <w:szCs w:val="24"/>
              <w:lang w:val="en-US"/>
            </w:rPr>
          </w:rPrChange>
        </w:rPr>
      </w:pPr>
      <w:bookmarkStart w:id="274" w:name="_ENREF_19"/>
      <w:r w:rsidRPr="00C11952">
        <w:rPr>
          <w:rFonts w:ascii="Calibri" w:hAnsi="Calibri" w:cs="Arial"/>
          <w:noProof/>
          <w:szCs w:val="24"/>
          <w:lang w:val="de-DE"/>
          <w:rPrChange w:id="275" w:author="Raphael Wolfisberg" w:date="2015-09-09T10:30:00Z">
            <w:rPr>
              <w:rFonts w:ascii="Calibri" w:hAnsi="Calibri" w:cs="Arial"/>
              <w:noProof/>
              <w:szCs w:val="24"/>
              <w:lang w:val="en-US"/>
            </w:rPr>
          </w:rPrChange>
        </w:rPr>
        <w:t>19.</w:t>
      </w:r>
      <w:r w:rsidRPr="00C11952">
        <w:rPr>
          <w:rFonts w:ascii="Calibri" w:hAnsi="Calibri" w:cs="Arial"/>
          <w:noProof/>
          <w:szCs w:val="24"/>
          <w:lang w:val="de-DE"/>
          <w:rPrChange w:id="276"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277" w:author="Raphael Wolfisberg" w:date="2015-09-09T10:30:00Z">
            <w:rPr>
              <w:rFonts w:ascii="Calibri" w:hAnsi="Calibri" w:cs="Arial"/>
              <w:b/>
              <w:noProof/>
              <w:szCs w:val="24"/>
              <w:lang w:val="en-US"/>
            </w:rPr>
          </w:rPrChange>
        </w:rPr>
        <w:t>King, J. A., R. Dubielzig, D. Grimm, and J. A. Kleinschmidt.</w:t>
      </w:r>
      <w:r w:rsidRPr="00C11952">
        <w:rPr>
          <w:rFonts w:ascii="Calibri" w:hAnsi="Calibri" w:cs="Arial"/>
          <w:noProof/>
          <w:szCs w:val="24"/>
          <w:lang w:val="de-DE"/>
          <w:rPrChange w:id="278"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2001. DNA helicase-mediated packaging of adeno-associated virus type 2 genomes into preformed capsids. </w:t>
      </w:r>
      <w:r w:rsidRPr="00C11952">
        <w:rPr>
          <w:rFonts w:ascii="Calibri" w:hAnsi="Calibri" w:cs="Arial"/>
          <w:noProof/>
          <w:szCs w:val="24"/>
          <w:lang w:val="de-DE"/>
          <w:rPrChange w:id="279" w:author="Raphael Wolfisberg" w:date="2015-09-09T10:30:00Z">
            <w:rPr>
              <w:rFonts w:ascii="Calibri" w:hAnsi="Calibri" w:cs="Arial"/>
              <w:noProof/>
              <w:szCs w:val="24"/>
              <w:lang w:val="en-US"/>
            </w:rPr>
          </w:rPrChange>
        </w:rPr>
        <w:t xml:space="preserve">Embo Journal </w:t>
      </w:r>
      <w:r w:rsidRPr="00C11952">
        <w:rPr>
          <w:rFonts w:ascii="Calibri" w:hAnsi="Calibri" w:cs="Arial"/>
          <w:b/>
          <w:noProof/>
          <w:szCs w:val="24"/>
          <w:lang w:val="de-DE"/>
          <w:rPrChange w:id="280" w:author="Raphael Wolfisberg" w:date="2015-09-09T10:30:00Z">
            <w:rPr>
              <w:rFonts w:ascii="Calibri" w:hAnsi="Calibri" w:cs="Arial"/>
              <w:b/>
              <w:noProof/>
              <w:szCs w:val="24"/>
              <w:lang w:val="en-US"/>
            </w:rPr>
          </w:rPrChange>
        </w:rPr>
        <w:t>20:</w:t>
      </w:r>
      <w:r w:rsidRPr="00C11952">
        <w:rPr>
          <w:rFonts w:ascii="Calibri" w:hAnsi="Calibri" w:cs="Arial"/>
          <w:noProof/>
          <w:szCs w:val="24"/>
          <w:lang w:val="de-DE"/>
          <w:rPrChange w:id="281" w:author="Raphael Wolfisberg" w:date="2015-09-09T10:30:00Z">
            <w:rPr>
              <w:rFonts w:ascii="Calibri" w:hAnsi="Calibri" w:cs="Arial"/>
              <w:noProof/>
              <w:szCs w:val="24"/>
              <w:lang w:val="en-US"/>
            </w:rPr>
          </w:rPrChange>
        </w:rPr>
        <w:t>3282-3291.</w:t>
      </w:r>
      <w:bookmarkEnd w:id="274"/>
    </w:p>
    <w:p w:rsidR="00C11952" w:rsidRPr="00C11952" w:rsidRDefault="00C11952" w:rsidP="00C11952">
      <w:pPr>
        <w:spacing w:after="0" w:line="240" w:lineRule="auto"/>
        <w:ind w:left="720" w:hanging="720"/>
        <w:jc w:val="both"/>
        <w:rPr>
          <w:rFonts w:ascii="Calibri" w:hAnsi="Calibri" w:cs="Arial"/>
          <w:noProof/>
          <w:szCs w:val="24"/>
          <w:lang w:val="en-US"/>
        </w:rPr>
      </w:pPr>
      <w:bookmarkStart w:id="282" w:name="_ENREF_20"/>
      <w:r w:rsidRPr="00C11952">
        <w:rPr>
          <w:rFonts w:ascii="Calibri" w:hAnsi="Calibri" w:cs="Arial"/>
          <w:noProof/>
          <w:szCs w:val="24"/>
          <w:lang w:val="de-DE"/>
          <w:rPrChange w:id="283" w:author="Raphael Wolfisberg" w:date="2015-09-09T10:30:00Z">
            <w:rPr>
              <w:rFonts w:ascii="Calibri" w:hAnsi="Calibri" w:cs="Arial"/>
              <w:noProof/>
              <w:szCs w:val="24"/>
              <w:lang w:val="en-US"/>
            </w:rPr>
          </w:rPrChange>
        </w:rPr>
        <w:t>20.</w:t>
      </w:r>
      <w:r w:rsidRPr="00C11952">
        <w:rPr>
          <w:rFonts w:ascii="Calibri" w:hAnsi="Calibri" w:cs="Arial"/>
          <w:noProof/>
          <w:szCs w:val="24"/>
          <w:lang w:val="de-DE"/>
          <w:rPrChange w:id="284"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285" w:author="Raphael Wolfisberg" w:date="2015-09-09T10:30:00Z">
            <w:rPr>
              <w:rFonts w:ascii="Calibri" w:hAnsi="Calibri" w:cs="Arial"/>
              <w:b/>
              <w:noProof/>
              <w:szCs w:val="24"/>
              <w:lang w:val="en-US"/>
            </w:rPr>
          </w:rPrChange>
        </w:rPr>
        <w:t>Kutay, U., F. R. Bischoff, S. Kostka, R. Kraft, and D. Gorlich.</w:t>
      </w:r>
      <w:r w:rsidRPr="00C11952">
        <w:rPr>
          <w:rFonts w:ascii="Calibri" w:hAnsi="Calibri" w:cs="Arial"/>
          <w:noProof/>
          <w:szCs w:val="24"/>
          <w:lang w:val="de-DE"/>
          <w:rPrChange w:id="286"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1997. Export of importin alpha from the nucleus is mediated by a specific nuclear transport factor. Cell </w:t>
      </w:r>
      <w:r w:rsidRPr="00C11952">
        <w:rPr>
          <w:rFonts w:ascii="Calibri" w:hAnsi="Calibri" w:cs="Arial"/>
          <w:b/>
          <w:noProof/>
          <w:szCs w:val="24"/>
          <w:lang w:val="en-US"/>
        </w:rPr>
        <w:t>90:</w:t>
      </w:r>
      <w:r w:rsidRPr="00C11952">
        <w:rPr>
          <w:rFonts w:ascii="Calibri" w:hAnsi="Calibri" w:cs="Arial"/>
          <w:noProof/>
          <w:szCs w:val="24"/>
          <w:lang w:val="en-US"/>
        </w:rPr>
        <w:t>1061-1071.</w:t>
      </w:r>
      <w:bookmarkEnd w:id="282"/>
    </w:p>
    <w:p w:rsidR="00C11952" w:rsidRPr="00C11952" w:rsidRDefault="00C11952" w:rsidP="00C11952">
      <w:pPr>
        <w:spacing w:after="0" w:line="240" w:lineRule="auto"/>
        <w:ind w:left="720" w:hanging="720"/>
        <w:jc w:val="both"/>
        <w:rPr>
          <w:rFonts w:ascii="Calibri" w:hAnsi="Calibri" w:cs="Arial"/>
          <w:noProof/>
          <w:szCs w:val="24"/>
          <w:lang w:val="es-ES_tradnl"/>
          <w:rPrChange w:id="287" w:author="Raphael Wolfisberg" w:date="2015-09-09T10:30:00Z">
            <w:rPr>
              <w:rFonts w:ascii="Calibri" w:hAnsi="Calibri" w:cs="Arial"/>
              <w:noProof/>
              <w:szCs w:val="24"/>
              <w:lang w:val="en-US"/>
            </w:rPr>
          </w:rPrChange>
        </w:rPr>
      </w:pPr>
      <w:bookmarkStart w:id="288" w:name="_ENREF_21"/>
      <w:r w:rsidRPr="00C11952">
        <w:rPr>
          <w:rFonts w:ascii="Calibri" w:hAnsi="Calibri" w:cs="Arial"/>
          <w:noProof/>
          <w:szCs w:val="24"/>
          <w:lang w:val="en-US"/>
        </w:rPr>
        <w:t>21.</w:t>
      </w:r>
      <w:r w:rsidRPr="00C11952">
        <w:rPr>
          <w:rFonts w:ascii="Calibri" w:hAnsi="Calibri" w:cs="Arial"/>
          <w:noProof/>
          <w:szCs w:val="24"/>
          <w:lang w:val="en-US"/>
        </w:rPr>
        <w:tab/>
      </w:r>
      <w:r w:rsidRPr="00C11952">
        <w:rPr>
          <w:rFonts w:ascii="Calibri" w:hAnsi="Calibri" w:cs="Arial"/>
          <w:b/>
          <w:noProof/>
          <w:szCs w:val="24"/>
          <w:lang w:val="en-US"/>
        </w:rPr>
        <w:t>Lombardo, E., J. C. Ramirez, M. Agbandje-McKenna, and J. M. Almendral.</w:t>
      </w:r>
      <w:r w:rsidRPr="00C11952">
        <w:rPr>
          <w:rFonts w:ascii="Calibri" w:hAnsi="Calibri" w:cs="Arial"/>
          <w:noProof/>
          <w:szCs w:val="24"/>
          <w:lang w:val="en-US"/>
        </w:rPr>
        <w:t xml:space="preserve"> 2000. A beta-stranded motif drives capsid protein oligomers of the parvovirus minute virus of mice into the nucleus for viral assembly. </w:t>
      </w:r>
      <w:r w:rsidRPr="00C11952">
        <w:rPr>
          <w:rFonts w:ascii="Calibri" w:hAnsi="Calibri" w:cs="Arial"/>
          <w:noProof/>
          <w:szCs w:val="24"/>
          <w:lang w:val="es-ES_tradnl"/>
          <w:rPrChange w:id="289" w:author="Raphael Wolfisberg" w:date="2015-09-09T10:30:00Z">
            <w:rPr>
              <w:rFonts w:ascii="Calibri" w:hAnsi="Calibri" w:cs="Arial"/>
              <w:noProof/>
              <w:szCs w:val="24"/>
              <w:lang w:val="en-US"/>
            </w:rPr>
          </w:rPrChange>
        </w:rPr>
        <w:t xml:space="preserve">J Virol </w:t>
      </w:r>
      <w:r w:rsidRPr="00C11952">
        <w:rPr>
          <w:rFonts w:ascii="Calibri" w:hAnsi="Calibri" w:cs="Arial"/>
          <w:b/>
          <w:noProof/>
          <w:szCs w:val="24"/>
          <w:lang w:val="es-ES_tradnl"/>
          <w:rPrChange w:id="290" w:author="Raphael Wolfisberg" w:date="2015-09-09T10:30:00Z">
            <w:rPr>
              <w:rFonts w:ascii="Calibri" w:hAnsi="Calibri" w:cs="Arial"/>
              <w:b/>
              <w:noProof/>
              <w:szCs w:val="24"/>
              <w:lang w:val="en-US"/>
            </w:rPr>
          </w:rPrChange>
        </w:rPr>
        <w:t>74:</w:t>
      </w:r>
      <w:r w:rsidRPr="00C11952">
        <w:rPr>
          <w:rFonts w:ascii="Calibri" w:hAnsi="Calibri" w:cs="Arial"/>
          <w:noProof/>
          <w:szCs w:val="24"/>
          <w:lang w:val="es-ES_tradnl"/>
          <w:rPrChange w:id="291" w:author="Raphael Wolfisberg" w:date="2015-09-09T10:30:00Z">
            <w:rPr>
              <w:rFonts w:ascii="Calibri" w:hAnsi="Calibri" w:cs="Arial"/>
              <w:noProof/>
              <w:szCs w:val="24"/>
              <w:lang w:val="en-US"/>
            </w:rPr>
          </w:rPrChange>
        </w:rPr>
        <w:t>3804-3814.</w:t>
      </w:r>
      <w:bookmarkEnd w:id="288"/>
    </w:p>
    <w:p w:rsidR="00C11952" w:rsidRPr="00C11952" w:rsidRDefault="00C11952" w:rsidP="00C11952">
      <w:pPr>
        <w:spacing w:after="0" w:line="240" w:lineRule="auto"/>
        <w:ind w:left="720" w:hanging="720"/>
        <w:jc w:val="both"/>
        <w:rPr>
          <w:rFonts w:ascii="Calibri" w:hAnsi="Calibri" w:cs="Arial"/>
          <w:noProof/>
          <w:szCs w:val="24"/>
          <w:lang w:val="en-US"/>
        </w:rPr>
      </w:pPr>
      <w:bookmarkStart w:id="292" w:name="_ENREF_22"/>
      <w:r w:rsidRPr="00C11952">
        <w:rPr>
          <w:rFonts w:ascii="Calibri" w:hAnsi="Calibri" w:cs="Arial"/>
          <w:noProof/>
          <w:szCs w:val="24"/>
          <w:lang w:val="es-ES_tradnl"/>
          <w:rPrChange w:id="293" w:author="Raphael Wolfisberg" w:date="2015-09-09T10:30:00Z">
            <w:rPr>
              <w:rFonts w:ascii="Calibri" w:hAnsi="Calibri" w:cs="Arial"/>
              <w:noProof/>
              <w:szCs w:val="24"/>
              <w:lang w:val="en-US"/>
            </w:rPr>
          </w:rPrChange>
        </w:rPr>
        <w:t>22.</w:t>
      </w:r>
      <w:r w:rsidRPr="00C11952">
        <w:rPr>
          <w:rFonts w:ascii="Calibri" w:hAnsi="Calibri" w:cs="Arial"/>
          <w:noProof/>
          <w:szCs w:val="24"/>
          <w:lang w:val="es-ES_tradnl"/>
          <w:rPrChange w:id="294" w:author="Raphael Wolfisberg" w:date="2015-09-09T10:30:00Z">
            <w:rPr>
              <w:rFonts w:ascii="Calibri" w:hAnsi="Calibri" w:cs="Arial"/>
              <w:noProof/>
              <w:szCs w:val="24"/>
              <w:lang w:val="en-US"/>
            </w:rPr>
          </w:rPrChange>
        </w:rPr>
        <w:tab/>
      </w:r>
      <w:r w:rsidRPr="00C11952">
        <w:rPr>
          <w:rFonts w:ascii="Calibri" w:hAnsi="Calibri" w:cs="Arial"/>
          <w:b/>
          <w:noProof/>
          <w:szCs w:val="24"/>
          <w:lang w:val="es-ES_tradnl"/>
          <w:rPrChange w:id="295" w:author="Raphael Wolfisberg" w:date="2015-09-09T10:30:00Z">
            <w:rPr>
              <w:rFonts w:ascii="Calibri" w:hAnsi="Calibri" w:cs="Arial"/>
              <w:b/>
              <w:noProof/>
              <w:szCs w:val="24"/>
              <w:lang w:val="en-US"/>
            </w:rPr>
          </w:rPrChange>
        </w:rPr>
        <w:t>Lombardo, E., J. C. Ramirez, J. Garcia, and J. M. Almendral.</w:t>
      </w:r>
      <w:r w:rsidRPr="00C11952">
        <w:rPr>
          <w:rFonts w:ascii="Calibri" w:hAnsi="Calibri" w:cs="Arial"/>
          <w:noProof/>
          <w:szCs w:val="24"/>
          <w:lang w:val="es-ES_tradnl"/>
          <w:rPrChange w:id="296"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2002. Complementary roles of multiple nuclear targeting signals in the capsid proteins of the parvovirus minute virus of mice during assembly and onset of infection. J Virol </w:t>
      </w:r>
      <w:r w:rsidRPr="00C11952">
        <w:rPr>
          <w:rFonts w:ascii="Calibri" w:hAnsi="Calibri" w:cs="Arial"/>
          <w:b/>
          <w:noProof/>
          <w:szCs w:val="24"/>
          <w:lang w:val="en-US"/>
        </w:rPr>
        <w:t>76:</w:t>
      </w:r>
      <w:r w:rsidRPr="00C11952">
        <w:rPr>
          <w:rFonts w:ascii="Calibri" w:hAnsi="Calibri" w:cs="Arial"/>
          <w:noProof/>
          <w:szCs w:val="24"/>
          <w:lang w:val="en-US"/>
        </w:rPr>
        <w:t>7049-7059.</w:t>
      </w:r>
      <w:bookmarkEnd w:id="292"/>
    </w:p>
    <w:p w:rsidR="00C11952" w:rsidRPr="00C11952" w:rsidRDefault="00C11952" w:rsidP="00C11952">
      <w:pPr>
        <w:spacing w:after="0" w:line="240" w:lineRule="auto"/>
        <w:ind w:left="720" w:hanging="720"/>
        <w:jc w:val="both"/>
        <w:rPr>
          <w:rFonts w:ascii="Calibri" w:hAnsi="Calibri" w:cs="Arial"/>
          <w:noProof/>
          <w:szCs w:val="24"/>
          <w:lang w:val="en-US"/>
        </w:rPr>
      </w:pPr>
      <w:bookmarkStart w:id="297" w:name="_ENREF_23"/>
      <w:r w:rsidRPr="00C11952">
        <w:rPr>
          <w:rFonts w:ascii="Calibri" w:hAnsi="Calibri" w:cs="Arial"/>
          <w:noProof/>
          <w:szCs w:val="24"/>
          <w:lang w:val="en-US"/>
        </w:rPr>
        <w:t>23.</w:t>
      </w:r>
      <w:r w:rsidRPr="00C11952">
        <w:rPr>
          <w:rFonts w:ascii="Calibri" w:hAnsi="Calibri" w:cs="Arial"/>
          <w:noProof/>
          <w:szCs w:val="24"/>
          <w:lang w:val="en-US"/>
        </w:rPr>
        <w:tab/>
      </w:r>
      <w:r w:rsidRPr="00C11952">
        <w:rPr>
          <w:rFonts w:ascii="Calibri" w:hAnsi="Calibri" w:cs="Arial"/>
          <w:b/>
          <w:noProof/>
          <w:szCs w:val="24"/>
          <w:lang w:val="en-US"/>
        </w:rPr>
        <w:t>Lopez-Bueno, A., M. G. Mateu, and J. M. Almendral.</w:t>
      </w:r>
      <w:r w:rsidRPr="00C11952">
        <w:rPr>
          <w:rFonts w:ascii="Calibri" w:hAnsi="Calibri" w:cs="Arial"/>
          <w:noProof/>
          <w:szCs w:val="24"/>
          <w:lang w:val="en-US"/>
        </w:rPr>
        <w:t xml:space="preserve"> 2003. High mutant frequency in populations of a DNA virus allows evasion from antibody therapy in an immunodeficient host. J Virol </w:t>
      </w:r>
      <w:r w:rsidRPr="00C11952">
        <w:rPr>
          <w:rFonts w:ascii="Calibri" w:hAnsi="Calibri" w:cs="Arial"/>
          <w:b/>
          <w:noProof/>
          <w:szCs w:val="24"/>
          <w:lang w:val="en-US"/>
        </w:rPr>
        <w:t>77:</w:t>
      </w:r>
      <w:r w:rsidRPr="00C11952">
        <w:rPr>
          <w:rFonts w:ascii="Calibri" w:hAnsi="Calibri" w:cs="Arial"/>
          <w:noProof/>
          <w:szCs w:val="24"/>
          <w:lang w:val="en-US"/>
        </w:rPr>
        <w:t>2701-2708.</w:t>
      </w:r>
      <w:bookmarkEnd w:id="297"/>
    </w:p>
    <w:p w:rsidR="00C11952" w:rsidRPr="00C11952" w:rsidRDefault="00C11952" w:rsidP="00C11952">
      <w:pPr>
        <w:spacing w:after="0" w:line="240" w:lineRule="auto"/>
        <w:ind w:left="720" w:hanging="720"/>
        <w:jc w:val="both"/>
        <w:rPr>
          <w:rFonts w:ascii="Calibri" w:hAnsi="Calibri" w:cs="Arial"/>
          <w:noProof/>
          <w:szCs w:val="24"/>
          <w:lang w:val="en-US"/>
        </w:rPr>
      </w:pPr>
      <w:bookmarkStart w:id="298" w:name="_ENREF_24"/>
      <w:r w:rsidRPr="00C11952">
        <w:rPr>
          <w:rFonts w:ascii="Calibri" w:hAnsi="Calibri" w:cs="Arial"/>
          <w:noProof/>
          <w:szCs w:val="24"/>
          <w:lang w:val="en-US"/>
        </w:rPr>
        <w:t>24.</w:t>
      </w:r>
      <w:r w:rsidRPr="00C11952">
        <w:rPr>
          <w:rFonts w:ascii="Calibri" w:hAnsi="Calibri" w:cs="Arial"/>
          <w:noProof/>
          <w:szCs w:val="24"/>
          <w:lang w:val="en-US"/>
        </w:rPr>
        <w:tab/>
      </w:r>
      <w:r w:rsidRPr="00C11952">
        <w:rPr>
          <w:rFonts w:ascii="Calibri" w:hAnsi="Calibri" w:cs="Arial"/>
          <w:b/>
          <w:noProof/>
          <w:szCs w:val="24"/>
          <w:lang w:val="en-US"/>
        </w:rPr>
        <w:t>Macara, I. G.</w:t>
      </w:r>
      <w:r w:rsidRPr="00C11952">
        <w:rPr>
          <w:rFonts w:ascii="Calibri" w:hAnsi="Calibri" w:cs="Arial"/>
          <w:noProof/>
          <w:szCs w:val="24"/>
          <w:lang w:val="en-US"/>
        </w:rPr>
        <w:t xml:space="preserve"> 2001. Transport into and out of the nucleus. Microbiology and Molecular Biology Reviews </w:t>
      </w:r>
      <w:r w:rsidRPr="00C11952">
        <w:rPr>
          <w:rFonts w:ascii="Calibri" w:hAnsi="Calibri" w:cs="Arial"/>
          <w:b/>
          <w:noProof/>
          <w:szCs w:val="24"/>
          <w:lang w:val="en-US"/>
        </w:rPr>
        <w:t>65:</w:t>
      </w:r>
      <w:r w:rsidRPr="00C11952">
        <w:rPr>
          <w:rFonts w:ascii="Calibri" w:hAnsi="Calibri" w:cs="Arial"/>
          <w:noProof/>
          <w:szCs w:val="24"/>
          <w:lang w:val="en-US"/>
        </w:rPr>
        <w:t>570-+.</w:t>
      </w:r>
      <w:bookmarkEnd w:id="298"/>
    </w:p>
    <w:p w:rsidR="00C11952" w:rsidRPr="00C11952" w:rsidRDefault="00C11952" w:rsidP="00C11952">
      <w:pPr>
        <w:spacing w:after="0" w:line="240" w:lineRule="auto"/>
        <w:ind w:left="720" w:hanging="720"/>
        <w:jc w:val="both"/>
        <w:rPr>
          <w:rFonts w:ascii="Calibri" w:hAnsi="Calibri" w:cs="Arial"/>
          <w:noProof/>
          <w:szCs w:val="24"/>
          <w:lang w:val="en-US"/>
        </w:rPr>
      </w:pPr>
      <w:bookmarkStart w:id="299" w:name="_ENREF_25"/>
      <w:r w:rsidRPr="00C11952">
        <w:rPr>
          <w:rFonts w:ascii="Calibri" w:hAnsi="Calibri" w:cs="Arial"/>
          <w:noProof/>
          <w:szCs w:val="24"/>
          <w:lang w:val="en-US"/>
        </w:rPr>
        <w:t>25.</w:t>
      </w:r>
      <w:r w:rsidRPr="00C11952">
        <w:rPr>
          <w:rFonts w:ascii="Calibri" w:hAnsi="Calibri" w:cs="Arial"/>
          <w:noProof/>
          <w:szCs w:val="24"/>
          <w:lang w:val="en-US"/>
        </w:rPr>
        <w:tab/>
      </w:r>
      <w:r w:rsidRPr="00C11952">
        <w:rPr>
          <w:rFonts w:ascii="Calibri" w:hAnsi="Calibri" w:cs="Arial"/>
          <w:b/>
          <w:noProof/>
          <w:szCs w:val="24"/>
          <w:lang w:val="en-US"/>
        </w:rPr>
        <w:t>Mani, B., C. Baltzer, N. Valle, J. M. Almendral, C. Kempf, and C. Ros.</w:t>
      </w:r>
      <w:r w:rsidRPr="00C11952">
        <w:rPr>
          <w:rFonts w:ascii="Calibri" w:hAnsi="Calibri" w:cs="Arial"/>
          <w:noProof/>
          <w:szCs w:val="24"/>
          <w:lang w:val="en-US"/>
        </w:rPr>
        <w:t xml:space="preserve"> 2006. Low pH-dependent endosomal processing of the incoming parvovirus minute virus of mice virion leads to externalization of the VP1 N-terminal sequence (N-VP1), N-VP2 cleavage, and uncoating of the full-length genome. J Virol </w:t>
      </w:r>
      <w:r w:rsidRPr="00C11952">
        <w:rPr>
          <w:rFonts w:ascii="Calibri" w:hAnsi="Calibri" w:cs="Arial"/>
          <w:b/>
          <w:noProof/>
          <w:szCs w:val="24"/>
          <w:lang w:val="en-US"/>
        </w:rPr>
        <w:t>80:</w:t>
      </w:r>
      <w:r w:rsidRPr="00C11952">
        <w:rPr>
          <w:rFonts w:ascii="Calibri" w:hAnsi="Calibri" w:cs="Arial"/>
          <w:noProof/>
          <w:szCs w:val="24"/>
          <w:lang w:val="en-US"/>
        </w:rPr>
        <w:t>1015-24.</w:t>
      </w:r>
      <w:bookmarkEnd w:id="299"/>
    </w:p>
    <w:p w:rsidR="00C11952" w:rsidRPr="00C11952" w:rsidRDefault="00C11952" w:rsidP="00C11952">
      <w:pPr>
        <w:spacing w:after="0" w:line="240" w:lineRule="auto"/>
        <w:ind w:left="720" w:hanging="720"/>
        <w:jc w:val="both"/>
        <w:rPr>
          <w:rFonts w:ascii="Calibri" w:hAnsi="Calibri" w:cs="Arial"/>
          <w:noProof/>
          <w:szCs w:val="24"/>
          <w:lang w:val="en-US"/>
        </w:rPr>
      </w:pPr>
      <w:bookmarkStart w:id="300" w:name="_ENREF_26"/>
      <w:r w:rsidRPr="00C11952">
        <w:rPr>
          <w:rFonts w:ascii="Calibri" w:hAnsi="Calibri" w:cs="Arial"/>
          <w:noProof/>
          <w:szCs w:val="24"/>
          <w:lang w:val="en-US"/>
        </w:rPr>
        <w:t>26.</w:t>
      </w:r>
      <w:r w:rsidRPr="00C11952">
        <w:rPr>
          <w:rFonts w:ascii="Calibri" w:hAnsi="Calibri" w:cs="Arial"/>
          <w:noProof/>
          <w:szCs w:val="24"/>
          <w:lang w:val="en-US"/>
        </w:rPr>
        <w:tab/>
      </w:r>
      <w:r w:rsidRPr="00C11952">
        <w:rPr>
          <w:rFonts w:ascii="Calibri" w:hAnsi="Calibri" w:cs="Arial"/>
          <w:b/>
          <w:noProof/>
          <w:szCs w:val="24"/>
          <w:lang w:val="en-US"/>
        </w:rPr>
        <w:t>Maroto, B., J. C. Ramirez, and J. M. Almendral.</w:t>
      </w:r>
      <w:r w:rsidRPr="00C11952">
        <w:rPr>
          <w:rFonts w:ascii="Calibri" w:hAnsi="Calibri" w:cs="Arial"/>
          <w:noProof/>
          <w:szCs w:val="24"/>
          <w:lang w:val="en-US"/>
        </w:rPr>
        <w:t xml:space="preserve"> 2000. Phosphorylation status of the parvovirus minute virus of mice particle: mapping and biological relevance of the major phosphorylation sites. J Virol </w:t>
      </w:r>
      <w:r w:rsidRPr="00C11952">
        <w:rPr>
          <w:rFonts w:ascii="Calibri" w:hAnsi="Calibri" w:cs="Arial"/>
          <w:b/>
          <w:noProof/>
          <w:szCs w:val="24"/>
          <w:lang w:val="en-US"/>
        </w:rPr>
        <w:t>74:</w:t>
      </w:r>
      <w:r w:rsidRPr="00C11952">
        <w:rPr>
          <w:rFonts w:ascii="Calibri" w:hAnsi="Calibri" w:cs="Arial"/>
          <w:noProof/>
          <w:szCs w:val="24"/>
          <w:lang w:val="en-US"/>
        </w:rPr>
        <w:t>10892-902.</w:t>
      </w:r>
      <w:bookmarkEnd w:id="300"/>
    </w:p>
    <w:p w:rsidR="00C11952" w:rsidRPr="00C11952" w:rsidRDefault="00C11952" w:rsidP="00C11952">
      <w:pPr>
        <w:spacing w:after="0" w:line="240" w:lineRule="auto"/>
        <w:ind w:left="720" w:hanging="720"/>
        <w:jc w:val="both"/>
        <w:rPr>
          <w:rFonts w:ascii="Calibri" w:hAnsi="Calibri" w:cs="Arial"/>
          <w:noProof/>
          <w:szCs w:val="24"/>
          <w:lang w:val="en-US"/>
        </w:rPr>
      </w:pPr>
      <w:bookmarkStart w:id="301" w:name="_ENREF_27"/>
      <w:r w:rsidRPr="00C11952">
        <w:rPr>
          <w:rFonts w:ascii="Calibri" w:hAnsi="Calibri" w:cs="Arial"/>
          <w:noProof/>
          <w:szCs w:val="24"/>
          <w:lang w:val="en-US"/>
        </w:rPr>
        <w:lastRenderedPageBreak/>
        <w:t>27.</w:t>
      </w:r>
      <w:r w:rsidRPr="00C11952">
        <w:rPr>
          <w:rFonts w:ascii="Calibri" w:hAnsi="Calibri" w:cs="Arial"/>
          <w:noProof/>
          <w:szCs w:val="24"/>
          <w:lang w:val="en-US"/>
        </w:rPr>
        <w:tab/>
      </w:r>
      <w:r w:rsidRPr="00C11952">
        <w:rPr>
          <w:rFonts w:ascii="Calibri" w:hAnsi="Calibri" w:cs="Arial"/>
          <w:b/>
          <w:noProof/>
          <w:szCs w:val="24"/>
          <w:lang w:val="en-US"/>
        </w:rPr>
        <w:t>Maroto, B., N. Valle, R. Saffrich, and J. M. Almendral.</w:t>
      </w:r>
      <w:r w:rsidRPr="00C11952">
        <w:rPr>
          <w:rFonts w:ascii="Calibri" w:hAnsi="Calibri" w:cs="Arial"/>
          <w:noProof/>
          <w:szCs w:val="24"/>
          <w:lang w:val="en-US"/>
        </w:rPr>
        <w:t xml:space="preserve"> 2004. Nuclear export of the nonenveloped parvovirus virion is directed by an unordered protein signal exposed on the capsid surface. J Virol </w:t>
      </w:r>
      <w:r w:rsidRPr="00C11952">
        <w:rPr>
          <w:rFonts w:ascii="Calibri" w:hAnsi="Calibri" w:cs="Arial"/>
          <w:b/>
          <w:noProof/>
          <w:szCs w:val="24"/>
          <w:lang w:val="en-US"/>
        </w:rPr>
        <w:t>78:</w:t>
      </w:r>
      <w:r w:rsidRPr="00C11952">
        <w:rPr>
          <w:rFonts w:ascii="Calibri" w:hAnsi="Calibri" w:cs="Arial"/>
          <w:noProof/>
          <w:szCs w:val="24"/>
          <w:lang w:val="en-US"/>
        </w:rPr>
        <w:t>10685-10694.</w:t>
      </w:r>
      <w:bookmarkEnd w:id="301"/>
    </w:p>
    <w:p w:rsidR="00C11952" w:rsidRPr="00C11952" w:rsidRDefault="00C11952" w:rsidP="00C11952">
      <w:pPr>
        <w:spacing w:after="0" w:line="240" w:lineRule="auto"/>
        <w:ind w:left="720" w:hanging="720"/>
        <w:jc w:val="both"/>
        <w:rPr>
          <w:rFonts w:ascii="Calibri" w:hAnsi="Calibri" w:cs="Arial"/>
          <w:noProof/>
          <w:szCs w:val="24"/>
          <w:lang w:val="en-US"/>
        </w:rPr>
      </w:pPr>
      <w:bookmarkStart w:id="302" w:name="_ENREF_28"/>
      <w:r w:rsidRPr="00C11952">
        <w:rPr>
          <w:rFonts w:ascii="Calibri" w:hAnsi="Calibri" w:cs="Arial"/>
          <w:noProof/>
          <w:szCs w:val="24"/>
          <w:lang w:val="en-US"/>
        </w:rPr>
        <w:t>28.</w:t>
      </w:r>
      <w:r w:rsidRPr="00C11952">
        <w:rPr>
          <w:rFonts w:ascii="Calibri" w:hAnsi="Calibri" w:cs="Arial"/>
          <w:noProof/>
          <w:szCs w:val="24"/>
          <w:lang w:val="en-US"/>
        </w:rPr>
        <w:tab/>
      </w:r>
      <w:r w:rsidRPr="00C11952">
        <w:rPr>
          <w:rFonts w:ascii="Calibri" w:hAnsi="Calibri" w:cs="Arial"/>
          <w:b/>
          <w:noProof/>
          <w:szCs w:val="24"/>
          <w:lang w:val="en-US"/>
        </w:rPr>
        <w:t>Martin-Serrano, J., and S. J. Neil.</w:t>
      </w:r>
      <w:r w:rsidRPr="00C11952">
        <w:rPr>
          <w:rFonts w:ascii="Calibri" w:hAnsi="Calibri" w:cs="Arial"/>
          <w:noProof/>
          <w:szCs w:val="24"/>
          <w:lang w:val="en-US"/>
        </w:rPr>
        <w:t xml:space="preserve"> 2011. Host factors involved in retroviral budding and release. Nat Rev Microbiol </w:t>
      </w:r>
      <w:r w:rsidRPr="00C11952">
        <w:rPr>
          <w:rFonts w:ascii="Calibri" w:hAnsi="Calibri" w:cs="Arial"/>
          <w:b/>
          <w:noProof/>
          <w:szCs w:val="24"/>
          <w:lang w:val="en-US"/>
        </w:rPr>
        <w:t>9:</w:t>
      </w:r>
      <w:r w:rsidRPr="00C11952">
        <w:rPr>
          <w:rFonts w:ascii="Calibri" w:hAnsi="Calibri" w:cs="Arial"/>
          <w:noProof/>
          <w:szCs w:val="24"/>
          <w:lang w:val="en-US"/>
        </w:rPr>
        <w:t>519-31.</w:t>
      </w:r>
      <w:bookmarkEnd w:id="302"/>
    </w:p>
    <w:p w:rsidR="00C11952" w:rsidRPr="00C11952" w:rsidRDefault="00C11952" w:rsidP="00C11952">
      <w:pPr>
        <w:spacing w:after="0" w:line="240" w:lineRule="auto"/>
        <w:ind w:left="720" w:hanging="720"/>
        <w:jc w:val="both"/>
        <w:rPr>
          <w:rFonts w:ascii="Calibri" w:hAnsi="Calibri" w:cs="Arial"/>
          <w:noProof/>
          <w:szCs w:val="24"/>
          <w:lang w:val="en-US"/>
        </w:rPr>
      </w:pPr>
      <w:bookmarkStart w:id="303" w:name="_ENREF_29"/>
      <w:r w:rsidRPr="00C11952">
        <w:rPr>
          <w:rFonts w:ascii="Calibri" w:hAnsi="Calibri" w:cs="Arial"/>
          <w:noProof/>
          <w:szCs w:val="24"/>
          <w:lang w:val="en-US"/>
        </w:rPr>
        <w:t>29.</w:t>
      </w:r>
      <w:r w:rsidRPr="00C11952">
        <w:rPr>
          <w:rFonts w:ascii="Calibri" w:hAnsi="Calibri" w:cs="Arial"/>
          <w:noProof/>
          <w:szCs w:val="24"/>
          <w:lang w:val="en-US"/>
        </w:rPr>
        <w:tab/>
      </w:r>
      <w:r w:rsidRPr="00C11952">
        <w:rPr>
          <w:rFonts w:ascii="Calibri" w:hAnsi="Calibri" w:cs="Arial"/>
          <w:b/>
          <w:noProof/>
          <w:szCs w:val="24"/>
          <w:lang w:val="en-US"/>
        </w:rPr>
        <w:t>Maul, G. G.</w:t>
      </w:r>
      <w:r w:rsidRPr="00C11952">
        <w:rPr>
          <w:rFonts w:ascii="Calibri" w:hAnsi="Calibri" w:cs="Arial"/>
          <w:noProof/>
          <w:szCs w:val="24"/>
          <w:lang w:val="en-US"/>
        </w:rPr>
        <w:t xml:space="preserve"> 1976. Fibrils attached to the nuclear pore prevent egress of SV40 particles from the infected nucleus. J Cell Biol </w:t>
      </w:r>
      <w:r w:rsidRPr="00C11952">
        <w:rPr>
          <w:rFonts w:ascii="Calibri" w:hAnsi="Calibri" w:cs="Arial"/>
          <w:b/>
          <w:noProof/>
          <w:szCs w:val="24"/>
          <w:lang w:val="en-US"/>
        </w:rPr>
        <w:t>70:</w:t>
      </w:r>
      <w:r w:rsidRPr="00C11952">
        <w:rPr>
          <w:rFonts w:ascii="Calibri" w:hAnsi="Calibri" w:cs="Arial"/>
          <w:noProof/>
          <w:szCs w:val="24"/>
          <w:lang w:val="en-US"/>
        </w:rPr>
        <w:t>714-9.</w:t>
      </w:r>
      <w:bookmarkEnd w:id="303"/>
    </w:p>
    <w:p w:rsidR="00C11952" w:rsidRPr="00C11952" w:rsidRDefault="00C11952" w:rsidP="00C11952">
      <w:pPr>
        <w:spacing w:after="0" w:line="240" w:lineRule="auto"/>
        <w:ind w:left="720" w:hanging="720"/>
        <w:jc w:val="both"/>
        <w:rPr>
          <w:rFonts w:ascii="Calibri" w:hAnsi="Calibri" w:cs="Arial"/>
          <w:noProof/>
          <w:szCs w:val="24"/>
          <w:lang w:val="en-US"/>
        </w:rPr>
      </w:pPr>
      <w:bookmarkStart w:id="304" w:name="_ENREF_30"/>
      <w:r w:rsidRPr="00C11952">
        <w:rPr>
          <w:rFonts w:ascii="Calibri" w:hAnsi="Calibri" w:cs="Arial"/>
          <w:noProof/>
          <w:szCs w:val="24"/>
          <w:lang w:val="en-US"/>
        </w:rPr>
        <w:t>30.</w:t>
      </w:r>
      <w:r w:rsidRPr="00C11952">
        <w:rPr>
          <w:rFonts w:ascii="Calibri" w:hAnsi="Calibri" w:cs="Arial"/>
          <w:noProof/>
          <w:szCs w:val="24"/>
          <w:lang w:val="en-US"/>
        </w:rPr>
        <w:tab/>
      </w:r>
      <w:r w:rsidRPr="00C11952">
        <w:rPr>
          <w:rFonts w:ascii="Calibri" w:hAnsi="Calibri" w:cs="Arial"/>
          <w:b/>
          <w:noProof/>
          <w:szCs w:val="24"/>
          <w:lang w:val="en-US"/>
        </w:rPr>
        <w:t>Merchlinsky, M. J., P. J. Tattersall, J. J. Leary, S. F. Cotmore, E. M. Gardiner, and D. C. Ward.</w:t>
      </w:r>
      <w:r w:rsidRPr="00C11952">
        <w:rPr>
          <w:rFonts w:ascii="Calibri" w:hAnsi="Calibri" w:cs="Arial"/>
          <w:noProof/>
          <w:szCs w:val="24"/>
          <w:lang w:val="en-US"/>
        </w:rPr>
        <w:t xml:space="preserve"> 1983. Construction of an Infectious Molecular Clone of the Autonomous Parvovirus Minute Virus of Mice. J Virol </w:t>
      </w:r>
      <w:r w:rsidRPr="00C11952">
        <w:rPr>
          <w:rFonts w:ascii="Calibri" w:hAnsi="Calibri" w:cs="Arial"/>
          <w:b/>
          <w:noProof/>
          <w:szCs w:val="24"/>
          <w:lang w:val="en-US"/>
        </w:rPr>
        <w:t>47:</w:t>
      </w:r>
      <w:r w:rsidRPr="00C11952">
        <w:rPr>
          <w:rFonts w:ascii="Calibri" w:hAnsi="Calibri" w:cs="Arial"/>
          <w:noProof/>
          <w:szCs w:val="24"/>
          <w:lang w:val="en-US"/>
        </w:rPr>
        <w:t>227-232.</w:t>
      </w:r>
      <w:bookmarkEnd w:id="304"/>
    </w:p>
    <w:p w:rsidR="00C11952" w:rsidRPr="00C11952" w:rsidRDefault="00C11952" w:rsidP="00C11952">
      <w:pPr>
        <w:spacing w:after="0" w:line="240" w:lineRule="auto"/>
        <w:ind w:left="720" w:hanging="720"/>
        <w:jc w:val="both"/>
        <w:rPr>
          <w:rFonts w:ascii="Calibri" w:hAnsi="Calibri" w:cs="Arial"/>
          <w:noProof/>
          <w:szCs w:val="24"/>
          <w:lang w:val="en-US"/>
        </w:rPr>
      </w:pPr>
      <w:bookmarkStart w:id="305" w:name="_ENREF_31"/>
      <w:r w:rsidRPr="00C11952">
        <w:rPr>
          <w:rFonts w:ascii="Calibri" w:hAnsi="Calibri" w:cs="Arial"/>
          <w:noProof/>
          <w:szCs w:val="24"/>
          <w:lang w:val="en-US"/>
        </w:rPr>
        <w:t>31.</w:t>
      </w:r>
      <w:r w:rsidRPr="00C11952">
        <w:rPr>
          <w:rFonts w:ascii="Calibri" w:hAnsi="Calibri" w:cs="Arial"/>
          <w:noProof/>
          <w:szCs w:val="24"/>
          <w:lang w:val="en-US"/>
        </w:rPr>
        <w:tab/>
      </w:r>
      <w:r w:rsidRPr="00C11952">
        <w:rPr>
          <w:rFonts w:ascii="Calibri" w:hAnsi="Calibri" w:cs="Arial"/>
          <w:b/>
          <w:noProof/>
          <w:szCs w:val="24"/>
          <w:lang w:val="en-US"/>
        </w:rPr>
        <w:t>Miller, C. L., and D. J. Pintel.</w:t>
      </w:r>
      <w:r w:rsidRPr="00C11952">
        <w:rPr>
          <w:rFonts w:ascii="Calibri" w:hAnsi="Calibri" w:cs="Arial"/>
          <w:noProof/>
          <w:szCs w:val="24"/>
          <w:lang w:val="en-US"/>
        </w:rPr>
        <w:t xml:space="preserve"> 2002. Interaction between parvovirus NS2 protein and nuclear export factor Crm1 is important for viral egress from the nucleus of murine cells. J Virol </w:t>
      </w:r>
      <w:r w:rsidRPr="00C11952">
        <w:rPr>
          <w:rFonts w:ascii="Calibri" w:hAnsi="Calibri" w:cs="Arial"/>
          <w:b/>
          <w:noProof/>
          <w:szCs w:val="24"/>
          <w:lang w:val="en-US"/>
        </w:rPr>
        <w:t>76:</w:t>
      </w:r>
      <w:r w:rsidRPr="00C11952">
        <w:rPr>
          <w:rFonts w:ascii="Calibri" w:hAnsi="Calibri" w:cs="Arial"/>
          <w:noProof/>
          <w:szCs w:val="24"/>
          <w:lang w:val="en-US"/>
        </w:rPr>
        <w:t>3257-3266.</w:t>
      </w:r>
      <w:bookmarkEnd w:id="305"/>
    </w:p>
    <w:p w:rsidR="00C11952" w:rsidRPr="00C11952" w:rsidRDefault="00C11952" w:rsidP="00C11952">
      <w:pPr>
        <w:spacing w:after="0" w:line="240" w:lineRule="auto"/>
        <w:ind w:left="720" w:hanging="720"/>
        <w:jc w:val="both"/>
        <w:rPr>
          <w:rFonts w:ascii="Calibri" w:hAnsi="Calibri" w:cs="Arial"/>
          <w:noProof/>
          <w:szCs w:val="24"/>
          <w:lang w:val="en-US"/>
        </w:rPr>
      </w:pPr>
      <w:bookmarkStart w:id="306" w:name="_ENREF_32"/>
      <w:r w:rsidRPr="00C11952">
        <w:rPr>
          <w:rFonts w:ascii="Calibri" w:hAnsi="Calibri" w:cs="Arial"/>
          <w:noProof/>
          <w:szCs w:val="24"/>
          <w:lang w:val="en-US"/>
        </w:rPr>
        <w:t>32.</w:t>
      </w:r>
      <w:r w:rsidRPr="00C11952">
        <w:rPr>
          <w:rFonts w:ascii="Calibri" w:hAnsi="Calibri" w:cs="Arial"/>
          <w:noProof/>
          <w:szCs w:val="24"/>
          <w:lang w:val="en-US"/>
        </w:rPr>
        <w:tab/>
      </w:r>
      <w:r w:rsidRPr="00C11952">
        <w:rPr>
          <w:rFonts w:ascii="Calibri" w:hAnsi="Calibri" w:cs="Arial"/>
          <w:b/>
          <w:noProof/>
          <w:szCs w:val="24"/>
          <w:lang w:val="en-US"/>
        </w:rPr>
        <w:t>Mohl, B. P., and P. Roy.</w:t>
      </w:r>
      <w:r w:rsidRPr="00C11952">
        <w:rPr>
          <w:rFonts w:ascii="Calibri" w:hAnsi="Calibri" w:cs="Arial"/>
          <w:noProof/>
          <w:szCs w:val="24"/>
          <w:lang w:val="en-US"/>
        </w:rPr>
        <w:t xml:space="preserve"> 2014. Bluetongue virus capsid assembly and maturation. Viruses </w:t>
      </w:r>
      <w:r w:rsidRPr="00C11952">
        <w:rPr>
          <w:rFonts w:ascii="Calibri" w:hAnsi="Calibri" w:cs="Arial"/>
          <w:b/>
          <w:noProof/>
          <w:szCs w:val="24"/>
          <w:lang w:val="en-US"/>
        </w:rPr>
        <w:t>6:</w:t>
      </w:r>
      <w:r w:rsidRPr="00C11952">
        <w:rPr>
          <w:rFonts w:ascii="Calibri" w:hAnsi="Calibri" w:cs="Arial"/>
          <w:noProof/>
          <w:szCs w:val="24"/>
          <w:lang w:val="en-US"/>
        </w:rPr>
        <w:t>3250-70.</w:t>
      </w:r>
      <w:bookmarkEnd w:id="306"/>
    </w:p>
    <w:p w:rsidR="00C11952" w:rsidRPr="00C11952" w:rsidRDefault="00C11952" w:rsidP="00C11952">
      <w:pPr>
        <w:spacing w:after="0" w:line="240" w:lineRule="auto"/>
        <w:ind w:left="720" w:hanging="720"/>
        <w:jc w:val="both"/>
        <w:rPr>
          <w:rFonts w:ascii="Calibri" w:hAnsi="Calibri" w:cs="Arial"/>
          <w:noProof/>
          <w:szCs w:val="24"/>
          <w:lang w:val="en-US"/>
        </w:rPr>
      </w:pPr>
      <w:bookmarkStart w:id="307" w:name="_ENREF_33"/>
      <w:r w:rsidRPr="00C11952">
        <w:rPr>
          <w:rFonts w:ascii="Calibri" w:hAnsi="Calibri" w:cs="Arial"/>
          <w:noProof/>
          <w:szCs w:val="24"/>
          <w:lang w:val="en-US"/>
        </w:rPr>
        <w:t>33.</w:t>
      </w:r>
      <w:r w:rsidRPr="00C11952">
        <w:rPr>
          <w:rFonts w:ascii="Calibri" w:hAnsi="Calibri" w:cs="Arial"/>
          <w:noProof/>
          <w:szCs w:val="24"/>
          <w:lang w:val="en-US"/>
        </w:rPr>
        <w:tab/>
      </w:r>
      <w:r w:rsidRPr="00C11952">
        <w:rPr>
          <w:rFonts w:ascii="Calibri" w:hAnsi="Calibri" w:cs="Arial"/>
          <w:b/>
          <w:noProof/>
          <w:szCs w:val="24"/>
          <w:lang w:val="en-US"/>
        </w:rPr>
        <w:t>Muller, D. E., and G. Siegl.</w:t>
      </w:r>
      <w:r w:rsidRPr="00C11952">
        <w:rPr>
          <w:rFonts w:ascii="Calibri" w:hAnsi="Calibri" w:cs="Arial"/>
          <w:noProof/>
          <w:szCs w:val="24"/>
          <w:lang w:val="en-US"/>
        </w:rPr>
        <w:t xml:space="preserve"> 1983. Maturation of Parvovirus Luiii in a Subcellular System .2. Isolation and Characterization of Nucleoprotein Intermediates. Journal of General Virology </w:t>
      </w:r>
      <w:r w:rsidRPr="00C11952">
        <w:rPr>
          <w:rFonts w:ascii="Calibri" w:hAnsi="Calibri" w:cs="Arial"/>
          <w:b/>
          <w:noProof/>
          <w:szCs w:val="24"/>
          <w:lang w:val="en-US"/>
        </w:rPr>
        <w:t>64:</w:t>
      </w:r>
      <w:r w:rsidRPr="00C11952">
        <w:rPr>
          <w:rFonts w:ascii="Calibri" w:hAnsi="Calibri" w:cs="Arial"/>
          <w:noProof/>
          <w:szCs w:val="24"/>
          <w:lang w:val="en-US"/>
        </w:rPr>
        <w:t>1055-1067.</w:t>
      </w:r>
      <w:bookmarkEnd w:id="307"/>
    </w:p>
    <w:p w:rsidR="00C11952" w:rsidRPr="00C11952" w:rsidRDefault="00C11952" w:rsidP="00C11952">
      <w:pPr>
        <w:spacing w:after="0" w:line="240" w:lineRule="auto"/>
        <w:ind w:left="720" w:hanging="720"/>
        <w:jc w:val="both"/>
        <w:rPr>
          <w:rFonts w:ascii="Calibri" w:hAnsi="Calibri" w:cs="Arial"/>
          <w:noProof/>
          <w:szCs w:val="24"/>
          <w:lang w:val="en-US"/>
        </w:rPr>
      </w:pPr>
      <w:bookmarkStart w:id="308" w:name="_ENREF_34"/>
      <w:r w:rsidRPr="00C11952">
        <w:rPr>
          <w:rFonts w:ascii="Calibri" w:hAnsi="Calibri" w:cs="Arial"/>
          <w:noProof/>
          <w:szCs w:val="24"/>
          <w:lang w:val="en-US"/>
        </w:rPr>
        <w:t>34.</w:t>
      </w:r>
      <w:r w:rsidRPr="00C11952">
        <w:rPr>
          <w:rFonts w:ascii="Calibri" w:hAnsi="Calibri" w:cs="Arial"/>
          <w:noProof/>
          <w:szCs w:val="24"/>
          <w:lang w:val="en-US"/>
        </w:rPr>
        <w:tab/>
      </w:r>
      <w:r w:rsidRPr="00C11952">
        <w:rPr>
          <w:rFonts w:ascii="Calibri" w:hAnsi="Calibri" w:cs="Arial"/>
          <w:b/>
          <w:noProof/>
          <w:szCs w:val="24"/>
          <w:lang w:val="en-US"/>
        </w:rPr>
        <w:t>Nachury, M. V., and K. Weis.</w:t>
      </w:r>
      <w:r w:rsidRPr="00C11952">
        <w:rPr>
          <w:rFonts w:ascii="Calibri" w:hAnsi="Calibri" w:cs="Arial"/>
          <w:noProof/>
          <w:szCs w:val="24"/>
          <w:lang w:val="en-US"/>
        </w:rPr>
        <w:t xml:space="preserve"> 1999. The direction of transport through the nuclear pore can be inverted. Proc Natl Acad Sci U S A </w:t>
      </w:r>
      <w:r w:rsidRPr="00C11952">
        <w:rPr>
          <w:rFonts w:ascii="Calibri" w:hAnsi="Calibri" w:cs="Arial"/>
          <w:b/>
          <w:noProof/>
          <w:szCs w:val="24"/>
          <w:lang w:val="en-US"/>
        </w:rPr>
        <w:t>96:</w:t>
      </w:r>
      <w:r w:rsidRPr="00C11952">
        <w:rPr>
          <w:rFonts w:ascii="Calibri" w:hAnsi="Calibri" w:cs="Arial"/>
          <w:noProof/>
          <w:szCs w:val="24"/>
          <w:lang w:val="en-US"/>
        </w:rPr>
        <w:t>9622-9627.</w:t>
      </w:r>
      <w:bookmarkEnd w:id="308"/>
    </w:p>
    <w:p w:rsidR="00C11952" w:rsidRPr="00C11952" w:rsidRDefault="00C11952" w:rsidP="00C11952">
      <w:pPr>
        <w:spacing w:after="0" w:line="240" w:lineRule="auto"/>
        <w:ind w:left="720" w:hanging="720"/>
        <w:jc w:val="both"/>
        <w:rPr>
          <w:rFonts w:ascii="Calibri" w:hAnsi="Calibri" w:cs="Arial"/>
          <w:noProof/>
          <w:szCs w:val="24"/>
          <w:lang w:val="en-US"/>
        </w:rPr>
      </w:pPr>
      <w:bookmarkStart w:id="309" w:name="_ENREF_35"/>
      <w:r w:rsidRPr="00C11952">
        <w:rPr>
          <w:rFonts w:ascii="Calibri" w:hAnsi="Calibri" w:cs="Arial"/>
          <w:noProof/>
          <w:szCs w:val="24"/>
          <w:lang w:val="en-US"/>
        </w:rPr>
        <w:t>35.</w:t>
      </w:r>
      <w:r w:rsidRPr="00C11952">
        <w:rPr>
          <w:rFonts w:ascii="Calibri" w:hAnsi="Calibri" w:cs="Arial"/>
          <w:noProof/>
          <w:szCs w:val="24"/>
          <w:lang w:val="en-US"/>
        </w:rPr>
        <w:tab/>
      </w:r>
      <w:r w:rsidRPr="00C11952">
        <w:rPr>
          <w:rFonts w:ascii="Calibri" w:hAnsi="Calibri" w:cs="Arial"/>
          <w:b/>
          <w:noProof/>
          <w:szCs w:val="24"/>
          <w:lang w:val="en-US"/>
        </w:rPr>
        <w:t>Naeger, L. K., J. Cater, and D. J. Pintel.</w:t>
      </w:r>
      <w:r w:rsidRPr="00C11952">
        <w:rPr>
          <w:rFonts w:ascii="Calibri" w:hAnsi="Calibri" w:cs="Arial"/>
          <w:noProof/>
          <w:szCs w:val="24"/>
          <w:lang w:val="en-US"/>
        </w:rPr>
        <w:t xml:space="preserve"> 1990. The Small Nonstructural Protein (Ns2) of the Parvovirus Minute Virus of Mice Is Required for Efficient DNA-Replication and Infectious Virus Production in a Cell-Type-Specific Manner. J Virol </w:t>
      </w:r>
      <w:r w:rsidRPr="00C11952">
        <w:rPr>
          <w:rFonts w:ascii="Calibri" w:hAnsi="Calibri" w:cs="Arial"/>
          <w:b/>
          <w:noProof/>
          <w:szCs w:val="24"/>
          <w:lang w:val="en-US"/>
        </w:rPr>
        <w:t>64:</w:t>
      </w:r>
      <w:r w:rsidRPr="00C11952">
        <w:rPr>
          <w:rFonts w:ascii="Calibri" w:hAnsi="Calibri" w:cs="Arial"/>
          <w:noProof/>
          <w:szCs w:val="24"/>
          <w:lang w:val="en-US"/>
        </w:rPr>
        <w:t>6166-6175.</w:t>
      </w:r>
      <w:bookmarkEnd w:id="309"/>
    </w:p>
    <w:p w:rsidR="00C11952" w:rsidRPr="00C11952" w:rsidRDefault="00C11952" w:rsidP="00C11952">
      <w:pPr>
        <w:spacing w:after="0" w:line="240" w:lineRule="auto"/>
        <w:ind w:left="720" w:hanging="720"/>
        <w:jc w:val="both"/>
        <w:rPr>
          <w:rFonts w:ascii="Calibri" w:hAnsi="Calibri" w:cs="Arial"/>
          <w:noProof/>
          <w:szCs w:val="24"/>
          <w:lang w:val="en-US"/>
        </w:rPr>
      </w:pPr>
      <w:bookmarkStart w:id="310" w:name="_ENREF_36"/>
      <w:r w:rsidRPr="00C11952">
        <w:rPr>
          <w:rFonts w:ascii="Calibri" w:hAnsi="Calibri" w:cs="Arial"/>
          <w:noProof/>
          <w:szCs w:val="24"/>
          <w:lang w:val="en-US"/>
        </w:rPr>
        <w:t>36.</w:t>
      </w:r>
      <w:r w:rsidRPr="00C11952">
        <w:rPr>
          <w:rFonts w:ascii="Calibri" w:hAnsi="Calibri" w:cs="Arial"/>
          <w:noProof/>
          <w:szCs w:val="24"/>
          <w:lang w:val="en-US"/>
        </w:rPr>
        <w:tab/>
      </w:r>
      <w:r w:rsidRPr="00C11952">
        <w:rPr>
          <w:rFonts w:ascii="Calibri" w:hAnsi="Calibri" w:cs="Arial"/>
          <w:b/>
          <w:noProof/>
          <w:szCs w:val="24"/>
          <w:lang w:val="en-US"/>
        </w:rPr>
        <w:t>Nuesch, E. R., S. Lachmann, and J. Rommelaere.</w:t>
      </w:r>
      <w:r w:rsidRPr="00C11952">
        <w:rPr>
          <w:rFonts w:ascii="Calibri" w:hAnsi="Calibri" w:cs="Arial"/>
          <w:noProof/>
          <w:szCs w:val="24"/>
          <w:lang w:val="en-US"/>
        </w:rPr>
        <w:t xml:space="preserve"> 2005. Selective alterations of the host cell architecture upon infection with parvovirus minute virus of mice. Virology </w:t>
      </w:r>
      <w:r w:rsidRPr="00C11952">
        <w:rPr>
          <w:rFonts w:ascii="Calibri" w:hAnsi="Calibri" w:cs="Arial"/>
          <w:b/>
          <w:noProof/>
          <w:szCs w:val="24"/>
          <w:lang w:val="en-US"/>
        </w:rPr>
        <w:t>331:</w:t>
      </w:r>
      <w:r w:rsidRPr="00C11952">
        <w:rPr>
          <w:rFonts w:ascii="Calibri" w:hAnsi="Calibri" w:cs="Arial"/>
          <w:noProof/>
          <w:szCs w:val="24"/>
          <w:lang w:val="en-US"/>
        </w:rPr>
        <w:t>159-174.</w:t>
      </w:r>
      <w:bookmarkEnd w:id="310"/>
    </w:p>
    <w:p w:rsidR="00C11952" w:rsidRPr="00C11952" w:rsidRDefault="00C11952" w:rsidP="00C11952">
      <w:pPr>
        <w:spacing w:after="0" w:line="240" w:lineRule="auto"/>
        <w:ind w:left="720" w:hanging="720"/>
        <w:jc w:val="both"/>
        <w:rPr>
          <w:rFonts w:ascii="Calibri" w:hAnsi="Calibri" w:cs="Arial"/>
          <w:noProof/>
          <w:szCs w:val="24"/>
          <w:lang w:val="en-US"/>
        </w:rPr>
      </w:pPr>
      <w:bookmarkStart w:id="311" w:name="_ENREF_37"/>
      <w:r w:rsidRPr="00C11952">
        <w:rPr>
          <w:rFonts w:ascii="Calibri" w:hAnsi="Calibri" w:cs="Arial"/>
          <w:noProof/>
          <w:szCs w:val="24"/>
          <w:lang w:val="en-US"/>
        </w:rPr>
        <w:t>37.</w:t>
      </w:r>
      <w:r w:rsidRPr="00C11952">
        <w:rPr>
          <w:rFonts w:ascii="Calibri" w:hAnsi="Calibri" w:cs="Arial"/>
          <w:noProof/>
          <w:szCs w:val="24"/>
          <w:lang w:val="en-US"/>
        </w:rPr>
        <w:tab/>
      </w:r>
      <w:r w:rsidRPr="00C11952">
        <w:rPr>
          <w:rFonts w:ascii="Calibri" w:hAnsi="Calibri" w:cs="Arial"/>
          <w:b/>
          <w:noProof/>
          <w:szCs w:val="24"/>
          <w:lang w:val="en-US"/>
        </w:rPr>
        <w:t>Nuesch, J. P., S. Bar, S. Lachmann, and J. Rommelaere.</w:t>
      </w:r>
      <w:r w:rsidRPr="00C11952">
        <w:rPr>
          <w:rFonts w:ascii="Calibri" w:hAnsi="Calibri" w:cs="Arial"/>
          <w:noProof/>
          <w:szCs w:val="24"/>
          <w:lang w:val="en-US"/>
        </w:rPr>
        <w:t xml:space="preserve"> 2009. Ezrin-radixin-moesin family proteins are involved in parvovirus replication and spreading. J Virol </w:t>
      </w:r>
      <w:r w:rsidRPr="00C11952">
        <w:rPr>
          <w:rFonts w:ascii="Calibri" w:hAnsi="Calibri" w:cs="Arial"/>
          <w:b/>
          <w:noProof/>
          <w:szCs w:val="24"/>
          <w:lang w:val="en-US"/>
        </w:rPr>
        <w:t>83:</w:t>
      </w:r>
      <w:r w:rsidRPr="00C11952">
        <w:rPr>
          <w:rFonts w:ascii="Calibri" w:hAnsi="Calibri" w:cs="Arial"/>
          <w:noProof/>
          <w:szCs w:val="24"/>
          <w:lang w:val="en-US"/>
        </w:rPr>
        <w:t>5854-63.</w:t>
      </w:r>
      <w:bookmarkEnd w:id="311"/>
    </w:p>
    <w:p w:rsidR="00C11952" w:rsidRPr="00C11952" w:rsidRDefault="00C11952" w:rsidP="00C11952">
      <w:pPr>
        <w:spacing w:after="0" w:line="240" w:lineRule="auto"/>
        <w:ind w:left="720" w:hanging="720"/>
        <w:jc w:val="both"/>
        <w:rPr>
          <w:rFonts w:ascii="Calibri" w:hAnsi="Calibri" w:cs="Arial"/>
          <w:noProof/>
          <w:szCs w:val="24"/>
          <w:lang w:val="en-US"/>
        </w:rPr>
      </w:pPr>
      <w:bookmarkStart w:id="312" w:name="_ENREF_38"/>
      <w:r w:rsidRPr="00C11952">
        <w:rPr>
          <w:rFonts w:ascii="Calibri" w:hAnsi="Calibri" w:cs="Arial"/>
          <w:noProof/>
          <w:szCs w:val="24"/>
          <w:lang w:val="en-US"/>
        </w:rPr>
        <w:t>38.</w:t>
      </w:r>
      <w:r w:rsidRPr="00C11952">
        <w:rPr>
          <w:rFonts w:ascii="Calibri" w:hAnsi="Calibri" w:cs="Arial"/>
          <w:noProof/>
          <w:szCs w:val="24"/>
          <w:lang w:val="en-US"/>
        </w:rPr>
        <w:tab/>
      </w:r>
      <w:r w:rsidRPr="00C11952">
        <w:rPr>
          <w:rFonts w:ascii="Calibri" w:hAnsi="Calibri" w:cs="Arial"/>
          <w:b/>
          <w:noProof/>
          <w:szCs w:val="24"/>
          <w:lang w:val="en-US"/>
        </w:rPr>
        <w:t>Ohno, M., A. Segref, A. Bachi, M. Wilm, and I. W. Mattaj.</w:t>
      </w:r>
      <w:r w:rsidRPr="00C11952">
        <w:rPr>
          <w:rFonts w:ascii="Calibri" w:hAnsi="Calibri" w:cs="Arial"/>
          <w:noProof/>
          <w:szCs w:val="24"/>
          <w:lang w:val="en-US"/>
        </w:rPr>
        <w:t xml:space="preserve"> 2000. PHAX, a mediator of U snRNA nuclear export whose activity is regulated by phosphorylation. Cell </w:t>
      </w:r>
      <w:r w:rsidRPr="00C11952">
        <w:rPr>
          <w:rFonts w:ascii="Calibri" w:hAnsi="Calibri" w:cs="Arial"/>
          <w:b/>
          <w:noProof/>
          <w:szCs w:val="24"/>
          <w:lang w:val="en-US"/>
        </w:rPr>
        <w:t>101:</w:t>
      </w:r>
      <w:r w:rsidRPr="00C11952">
        <w:rPr>
          <w:rFonts w:ascii="Calibri" w:hAnsi="Calibri" w:cs="Arial"/>
          <w:noProof/>
          <w:szCs w:val="24"/>
          <w:lang w:val="en-US"/>
        </w:rPr>
        <w:t>187-198.</w:t>
      </w:r>
      <w:bookmarkEnd w:id="312"/>
    </w:p>
    <w:p w:rsidR="00C11952" w:rsidRPr="00C11952" w:rsidRDefault="00C11952" w:rsidP="00C11952">
      <w:pPr>
        <w:spacing w:after="0" w:line="240" w:lineRule="auto"/>
        <w:ind w:left="720" w:hanging="720"/>
        <w:jc w:val="both"/>
        <w:rPr>
          <w:rFonts w:ascii="Calibri" w:hAnsi="Calibri" w:cs="Arial"/>
          <w:noProof/>
          <w:szCs w:val="24"/>
          <w:lang w:val="en-US"/>
        </w:rPr>
      </w:pPr>
      <w:bookmarkStart w:id="313" w:name="_ENREF_39"/>
      <w:r w:rsidRPr="00C11952">
        <w:rPr>
          <w:rFonts w:ascii="Calibri" w:hAnsi="Calibri" w:cs="Arial"/>
          <w:noProof/>
          <w:szCs w:val="24"/>
          <w:lang w:val="en-US"/>
        </w:rPr>
        <w:t>39.</w:t>
      </w:r>
      <w:r w:rsidRPr="00C11952">
        <w:rPr>
          <w:rFonts w:ascii="Calibri" w:hAnsi="Calibri" w:cs="Arial"/>
          <w:noProof/>
          <w:szCs w:val="24"/>
          <w:lang w:val="en-US"/>
        </w:rPr>
        <w:tab/>
      </w:r>
      <w:r w:rsidRPr="00C11952">
        <w:rPr>
          <w:rFonts w:ascii="Calibri" w:hAnsi="Calibri" w:cs="Arial"/>
          <w:b/>
          <w:noProof/>
          <w:szCs w:val="24"/>
          <w:lang w:val="en-US"/>
        </w:rPr>
        <w:t>Ohshima, T., T. Nakajima, T. Oishi, N. Imamoto, Y. Yoneda, A. Fukamizu, and K. Yagami.</w:t>
      </w:r>
      <w:r w:rsidRPr="00C11952">
        <w:rPr>
          <w:rFonts w:ascii="Calibri" w:hAnsi="Calibri" w:cs="Arial"/>
          <w:noProof/>
          <w:szCs w:val="24"/>
          <w:lang w:val="en-US"/>
        </w:rPr>
        <w:t xml:space="preserve"> 1999. CRM1 mediates nuclear export of nonstructural protein 2 from parvovirus minute virus of mice. Biochem Biophys Res Commun </w:t>
      </w:r>
      <w:r w:rsidRPr="00C11952">
        <w:rPr>
          <w:rFonts w:ascii="Calibri" w:hAnsi="Calibri" w:cs="Arial"/>
          <w:b/>
          <w:noProof/>
          <w:szCs w:val="24"/>
          <w:lang w:val="en-US"/>
        </w:rPr>
        <w:t>264:</w:t>
      </w:r>
      <w:r w:rsidRPr="00C11952">
        <w:rPr>
          <w:rFonts w:ascii="Calibri" w:hAnsi="Calibri" w:cs="Arial"/>
          <w:noProof/>
          <w:szCs w:val="24"/>
          <w:lang w:val="en-US"/>
        </w:rPr>
        <w:t>144-50.</w:t>
      </w:r>
      <w:bookmarkEnd w:id="313"/>
    </w:p>
    <w:p w:rsidR="00C11952" w:rsidRPr="00C11952" w:rsidRDefault="00C11952" w:rsidP="00C11952">
      <w:pPr>
        <w:spacing w:after="0" w:line="240" w:lineRule="auto"/>
        <w:ind w:left="720" w:hanging="720"/>
        <w:jc w:val="both"/>
        <w:rPr>
          <w:rFonts w:ascii="Calibri" w:hAnsi="Calibri" w:cs="Arial"/>
          <w:noProof/>
          <w:szCs w:val="24"/>
          <w:lang w:val="en-US"/>
        </w:rPr>
      </w:pPr>
      <w:bookmarkStart w:id="314" w:name="_ENREF_40"/>
      <w:r w:rsidRPr="00C11952">
        <w:rPr>
          <w:rFonts w:ascii="Calibri" w:hAnsi="Calibri" w:cs="Arial"/>
          <w:noProof/>
          <w:szCs w:val="24"/>
          <w:lang w:val="en-US"/>
        </w:rPr>
        <w:t>40.</w:t>
      </w:r>
      <w:r w:rsidRPr="00C11952">
        <w:rPr>
          <w:rFonts w:ascii="Calibri" w:hAnsi="Calibri" w:cs="Arial"/>
          <w:noProof/>
          <w:szCs w:val="24"/>
          <w:lang w:val="en-US"/>
        </w:rPr>
        <w:tab/>
      </w:r>
      <w:r w:rsidRPr="00C11952">
        <w:rPr>
          <w:rFonts w:ascii="Calibri" w:hAnsi="Calibri" w:cs="Arial"/>
          <w:b/>
          <w:noProof/>
          <w:szCs w:val="24"/>
          <w:lang w:val="en-US"/>
        </w:rPr>
        <w:t>Praefcke, G. J., and H. T. McMahon.</w:t>
      </w:r>
      <w:r w:rsidRPr="00C11952">
        <w:rPr>
          <w:rFonts w:ascii="Calibri" w:hAnsi="Calibri" w:cs="Arial"/>
          <w:noProof/>
          <w:szCs w:val="24"/>
          <w:lang w:val="en-US"/>
        </w:rPr>
        <w:t xml:space="preserve"> 2004. The dynamin superfamily: universal membrane tubulation and fission molecules? Nat Rev Mol Cell Biol </w:t>
      </w:r>
      <w:r w:rsidRPr="00C11952">
        <w:rPr>
          <w:rFonts w:ascii="Calibri" w:hAnsi="Calibri" w:cs="Arial"/>
          <w:b/>
          <w:noProof/>
          <w:szCs w:val="24"/>
          <w:lang w:val="en-US"/>
        </w:rPr>
        <w:t>5:</w:t>
      </w:r>
      <w:r w:rsidRPr="00C11952">
        <w:rPr>
          <w:rFonts w:ascii="Calibri" w:hAnsi="Calibri" w:cs="Arial"/>
          <w:noProof/>
          <w:szCs w:val="24"/>
          <w:lang w:val="en-US"/>
        </w:rPr>
        <w:t>133-47.</w:t>
      </w:r>
      <w:bookmarkEnd w:id="314"/>
    </w:p>
    <w:p w:rsidR="00C11952" w:rsidRPr="00C11952" w:rsidRDefault="00C11952" w:rsidP="00C11952">
      <w:pPr>
        <w:spacing w:after="0" w:line="240" w:lineRule="auto"/>
        <w:ind w:left="720" w:hanging="720"/>
        <w:jc w:val="both"/>
        <w:rPr>
          <w:rFonts w:ascii="Calibri" w:hAnsi="Calibri" w:cs="Arial"/>
          <w:noProof/>
          <w:szCs w:val="24"/>
          <w:lang w:val="es-ES_tradnl"/>
          <w:rPrChange w:id="315" w:author="Raphael Wolfisberg" w:date="2015-09-09T10:30:00Z">
            <w:rPr>
              <w:rFonts w:ascii="Calibri" w:hAnsi="Calibri" w:cs="Arial"/>
              <w:noProof/>
              <w:szCs w:val="24"/>
              <w:lang w:val="en-US"/>
            </w:rPr>
          </w:rPrChange>
        </w:rPr>
      </w:pPr>
      <w:bookmarkStart w:id="316" w:name="_ENREF_41"/>
      <w:r w:rsidRPr="00C11952">
        <w:rPr>
          <w:rFonts w:ascii="Calibri" w:hAnsi="Calibri" w:cs="Arial"/>
          <w:noProof/>
          <w:szCs w:val="24"/>
          <w:lang w:val="en-US"/>
        </w:rPr>
        <w:t>41.</w:t>
      </w:r>
      <w:r w:rsidRPr="00C11952">
        <w:rPr>
          <w:rFonts w:ascii="Calibri" w:hAnsi="Calibri" w:cs="Arial"/>
          <w:noProof/>
          <w:szCs w:val="24"/>
          <w:lang w:val="en-US"/>
        </w:rPr>
        <w:tab/>
      </w:r>
      <w:r w:rsidRPr="00C11952">
        <w:rPr>
          <w:rFonts w:ascii="Calibri" w:hAnsi="Calibri" w:cs="Arial"/>
          <w:b/>
          <w:noProof/>
          <w:szCs w:val="24"/>
          <w:lang w:val="en-US"/>
        </w:rPr>
        <w:t>Rubio, M. P., A. Lopez-Bueno, and J. M. Almendral.</w:t>
      </w:r>
      <w:r w:rsidRPr="00C11952">
        <w:rPr>
          <w:rFonts w:ascii="Calibri" w:hAnsi="Calibri" w:cs="Arial"/>
          <w:noProof/>
          <w:szCs w:val="24"/>
          <w:lang w:val="en-US"/>
        </w:rPr>
        <w:t xml:space="preserve"> 2005. Virulent variants emerging in mice infected with the apathogenic prototype strain of the parvovirus minute virus of mice exhibit a capsid with low avidity for a primary receptor. </w:t>
      </w:r>
      <w:r w:rsidRPr="00C11952">
        <w:rPr>
          <w:rFonts w:ascii="Calibri" w:hAnsi="Calibri" w:cs="Arial"/>
          <w:noProof/>
          <w:szCs w:val="24"/>
          <w:lang w:val="es-ES_tradnl"/>
          <w:rPrChange w:id="317" w:author="Raphael Wolfisberg" w:date="2015-09-09T10:30:00Z">
            <w:rPr>
              <w:rFonts w:ascii="Calibri" w:hAnsi="Calibri" w:cs="Arial"/>
              <w:noProof/>
              <w:szCs w:val="24"/>
              <w:lang w:val="en-US"/>
            </w:rPr>
          </w:rPrChange>
        </w:rPr>
        <w:t xml:space="preserve">J Virol </w:t>
      </w:r>
      <w:r w:rsidRPr="00C11952">
        <w:rPr>
          <w:rFonts w:ascii="Calibri" w:hAnsi="Calibri" w:cs="Arial"/>
          <w:b/>
          <w:noProof/>
          <w:szCs w:val="24"/>
          <w:lang w:val="es-ES_tradnl"/>
          <w:rPrChange w:id="318" w:author="Raphael Wolfisberg" w:date="2015-09-09T10:30:00Z">
            <w:rPr>
              <w:rFonts w:ascii="Calibri" w:hAnsi="Calibri" w:cs="Arial"/>
              <w:b/>
              <w:noProof/>
              <w:szCs w:val="24"/>
              <w:lang w:val="en-US"/>
            </w:rPr>
          </w:rPrChange>
        </w:rPr>
        <w:t>79:</w:t>
      </w:r>
      <w:r w:rsidRPr="00C11952">
        <w:rPr>
          <w:rFonts w:ascii="Calibri" w:hAnsi="Calibri" w:cs="Arial"/>
          <w:noProof/>
          <w:szCs w:val="24"/>
          <w:lang w:val="es-ES_tradnl"/>
          <w:rPrChange w:id="319" w:author="Raphael Wolfisberg" w:date="2015-09-09T10:30:00Z">
            <w:rPr>
              <w:rFonts w:ascii="Calibri" w:hAnsi="Calibri" w:cs="Arial"/>
              <w:noProof/>
              <w:szCs w:val="24"/>
              <w:lang w:val="en-US"/>
            </w:rPr>
          </w:rPrChange>
        </w:rPr>
        <w:t>11280-11290.</w:t>
      </w:r>
      <w:bookmarkEnd w:id="316"/>
    </w:p>
    <w:p w:rsidR="00C11952" w:rsidRPr="00C11952" w:rsidRDefault="00C11952" w:rsidP="00C11952">
      <w:pPr>
        <w:spacing w:after="0" w:line="240" w:lineRule="auto"/>
        <w:ind w:left="720" w:hanging="720"/>
        <w:jc w:val="both"/>
        <w:rPr>
          <w:rFonts w:ascii="Calibri" w:hAnsi="Calibri" w:cs="Arial"/>
          <w:noProof/>
          <w:szCs w:val="24"/>
          <w:lang w:val="en-US"/>
        </w:rPr>
      </w:pPr>
      <w:bookmarkStart w:id="320" w:name="_ENREF_42"/>
      <w:r w:rsidRPr="00C11952">
        <w:rPr>
          <w:rFonts w:ascii="Calibri" w:hAnsi="Calibri" w:cs="Arial"/>
          <w:noProof/>
          <w:szCs w:val="24"/>
          <w:lang w:val="es-ES_tradnl"/>
          <w:rPrChange w:id="321" w:author="Raphael Wolfisberg" w:date="2015-09-09T10:30:00Z">
            <w:rPr>
              <w:rFonts w:ascii="Calibri" w:hAnsi="Calibri" w:cs="Arial"/>
              <w:noProof/>
              <w:szCs w:val="24"/>
              <w:lang w:val="en-US"/>
            </w:rPr>
          </w:rPrChange>
        </w:rPr>
        <w:t>42.</w:t>
      </w:r>
      <w:r w:rsidRPr="00C11952">
        <w:rPr>
          <w:rFonts w:ascii="Calibri" w:hAnsi="Calibri" w:cs="Arial"/>
          <w:noProof/>
          <w:szCs w:val="24"/>
          <w:lang w:val="es-ES_tradnl"/>
          <w:rPrChange w:id="322" w:author="Raphael Wolfisberg" w:date="2015-09-09T10:30:00Z">
            <w:rPr>
              <w:rFonts w:ascii="Calibri" w:hAnsi="Calibri" w:cs="Arial"/>
              <w:noProof/>
              <w:szCs w:val="24"/>
              <w:lang w:val="en-US"/>
            </w:rPr>
          </w:rPrChange>
        </w:rPr>
        <w:tab/>
      </w:r>
      <w:r w:rsidRPr="00C11952">
        <w:rPr>
          <w:rFonts w:ascii="Calibri" w:hAnsi="Calibri" w:cs="Arial"/>
          <w:b/>
          <w:noProof/>
          <w:szCs w:val="24"/>
          <w:lang w:val="es-ES_tradnl"/>
          <w:rPrChange w:id="323" w:author="Raphael Wolfisberg" w:date="2015-09-09T10:30:00Z">
            <w:rPr>
              <w:rFonts w:ascii="Calibri" w:hAnsi="Calibri" w:cs="Arial"/>
              <w:b/>
              <w:noProof/>
              <w:szCs w:val="24"/>
              <w:lang w:val="en-US"/>
            </w:rPr>
          </w:rPrChange>
        </w:rPr>
        <w:t>Segovia, J. C., A. Real, J. A. Bueren, and J. M. Almendral.</w:t>
      </w:r>
      <w:r w:rsidRPr="00C11952">
        <w:rPr>
          <w:rFonts w:ascii="Calibri" w:hAnsi="Calibri" w:cs="Arial"/>
          <w:noProof/>
          <w:szCs w:val="24"/>
          <w:lang w:val="es-ES_tradnl"/>
          <w:rPrChange w:id="324"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1991. Invitro Myelosuppressive Effects of the Parvovirus Minute Virus of Mice (Mvmi) on Hematopoietic Stem and Committed Progenitor Cells. Blood </w:t>
      </w:r>
      <w:r w:rsidRPr="00C11952">
        <w:rPr>
          <w:rFonts w:ascii="Calibri" w:hAnsi="Calibri" w:cs="Arial"/>
          <w:b/>
          <w:noProof/>
          <w:szCs w:val="24"/>
          <w:lang w:val="en-US"/>
        </w:rPr>
        <w:t>77:</w:t>
      </w:r>
      <w:r w:rsidRPr="00C11952">
        <w:rPr>
          <w:rFonts w:ascii="Calibri" w:hAnsi="Calibri" w:cs="Arial"/>
          <w:noProof/>
          <w:szCs w:val="24"/>
          <w:lang w:val="en-US"/>
        </w:rPr>
        <w:t>980-988.</w:t>
      </w:r>
      <w:bookmarkEnd w:id="320"/>
    </w:p>
    <w:p w:rsidR="00C11952" w:rsidRPr="00C11952" w:rsidRDefault="00C11952" w:rsidP="00C11952">
      <w:pPr>
        <w:spacing w:after="0" w:line="240" w:lineRule="auto"/>
        <w:ind w:left="720" w:hanging="720"/>
        <w:jc w:val="both"/>
        <w:rPr>
          <w:rFonts w:ascii="Calibri" w:hAnsi="Calibri" w:cs="Arial"/>
          <w:noProof/>
          <w:szCs w:val="24"/>
          <w:lang w:val="en-US"/>
        </w:rPr>
      </w:pPr>
      <w:bookmarkStart w:id="325" w:name="_ENREF_43"/>
      <w:r w:rsidRPr="00C11952">
        <w:rPr>
          <w:rFonts w:ascii="Calibri" w:hAnsi="Calibri" w:cs="Arial"/>
          <w:noProof/>
          <w:szCs w:val="24"/>
          <w:lang w:val="en-US"/>
        </w:rPr>
        <w:t>43.</w:t>
      </w:r>
      <w:r w:rsidRPr="00C11952">
        <w:rPr>
          <w:rFonts w:ascii="Calibri" w:hAnsi="Calibri" w:cs="Arial"/>
          <w:noProof/>
          <w:szCs w:val="24"/>
          <w:lang w:val="en-US"/>
        </w:rPr>
        <w:tab/>
      </w:r>
      <w:r w:rsidRPr="00C11952">
        <w:rPr>
          <w:rFonts w:ascii="Calibri" w:hAnsi="Calibri" w:cs="Arial"/>
          <w:b/>
          <w:noProof/>
          <w:szCs w:val="24"/>
          <w:lang w:val="en-US"/>
        </w:rPr>
        <w:t>Shackelton, L. A., and E. C. Holmes.</w:t>
      </w:r>
      <w:r w:rsidRPr="00C11952">
        <w:rPr>
          <w:rFonts w:ascii="Calibri" w:hAnsi="Calibri" w:cs="Arial"/>
          <w:noProof/>
          <w:szCs w:val="24"/>
          <w:lang w:val="en-US"/>
        </w:rPr>
        <w:t xml:space="preserve"> 2006. Phylogenetic evidence for the rapid evolution of human B19 erythrovirus. J Virol </w:t>
      </w:r>
      <w:r w:rsidRPr="00C11952">
        <w:rPr>
          <w:rFonts w:ascii="Calibri" w:hAnsi="Calibri" w:cs="Arial"/>
          <w:b/>
          <w:noProof/>
          <w:szCs w:val="24"/>
          <w:lang w:val="en-US"/>
        </w:rPr>
        <w:t>80:</w:t>
      </w:r>
      <w:r w:rsidRPr="00C11952">
        <w:rPr>
          <w:rFonts w:ascii="Calibri" w:hAnsi="Calibri" w:cs="Arial"/>
          <w:noProof/>
          <w:szCs w:val="24"/>
          <w:lang w:val="en-US"/>
        </w:rPr>
        <w:t>3666-3669.</w:t>
      </w:r>
      <w:bookmarkEnd w:id="325"/>
    </w:p>
    <w:p w:rsidR="00C11952" w:rsidRPr="00C11952" w:rsidRDefault="00C11952" w:rsidP="00C11952">
      <w:pPr>
        <w:spacing w:after="0" w:line="240" w:lineRule="auto"/>
        <w:ind w:left="720" w:hanging="720"/>
        <w:jc w:val="both"/>
        <w:rPr>
          <w:rFonts w:ascii="Calibri" w:hAnsi="Calibri" w:cs="Arial"/>
          <w:noProof/>
          <w:szCs w:val="24"/>
          <w:lang w:val="en-US"/>
        </w:rPr>
      </w:pPr>
      <w:bookmarkStart w:id="326" w:name="_ENREF_44"/>
      <w:r w:rsidRPr="00C11952">
        <w:rPr>
          <w:rFonts w:ascii="Calibri" w:hAnsi="Calibri" w:cs="Arial"/>
          <w:noProof/>
          <w:szCs w:val="24"/>
          <w:lang w:val="en-US"/>
        </w:rPr>
        <w:t>44.</w:t>
      </w:r>
      <w:r w:rsidRPr="00C11952">
        <w:rPr>
          <w:rFonts w:ascii="Calibri" w:hAnsi="Calibri" w:cs="Arial"/>
          <w:noProof/>
          <w:szCs w:val="24"/>
          <w:lang w:val="en-US"/>
        </w:rPr>
        <w:tab/>
      </w:r>
      <w:r w:rsidRPr="00C11952">
        <w:rPr>
          <w:rFonts w:ascii="Calibri" w:hAnsi="Calibri" w:cs="Arial"/>
          <w:b/>
          <w:noProof/>
          <w:szCs w:val="24"/>
          <w:lang w:val="en-US"/>
        </w:rPr>
        <w:t>Shackelton, L. A., C. R. Parrish, U. Truyen, and E. C. Holmes.</w:t>
      </w:r>
      <w:r w:rsidRPr="00C11952">
        <w:rPr>
          <w:rFonts w:ascii="Calibri" w:hAnsi="Calibri" w:cs="Arial"/>
          <w:noProof/>
          <w:szCs w:val="24"/>
          <w:lang w:val="en-US"/>
        </w:rPr>
        <w:t xml:space="preserve"> 2005. High rate of viral evolution associated with the emergence of carnivore parvovirus. Proc Natl Acad Sci U S A </w:t>
      </w:r>
      <w:r w:rsidRPr="00C11952">
        <w:rPr>
          <w:rFonts w:ascii="Calibri" w:hAnsi="Calibri" w:cs="Arial"/>
          <w:b/>
          <w:noProof/>
          <w:szCs w:val="24"/>
          <w:lang w:val="en-US"/>
        </w:rPr>
        <w:t>102:</w:t>
      </w:r>
      <w:r w:rsidRPr="00C11952">
        <w:rPr>
          <w:rFonts w:ascii="Calibri" w:hAnsi="Calibri" w:cs="Arial"/>
          <w:noProof/>
          <w:szCs w:val="24"/>
          <w:lang w:val="en-US"/>
        </w:rPr>
        <w:t>379-384.</w:t>
      </w:r>
      <w:bookmarkEnd w:id="326"/>
    </w:p>
    <w:p w:rsidR="00C11952" w:rsidRPr="00C11952" w:rsidRDefault="00C11952" w:rsidP="00C11952">
      <w:pPr>
        <w:spacing w:after="0" w:line="240" w:lineRule="auto"/>
        <w:ind w:left="720" w:hanging="720"/>
        <w:jc w:val="both"/>
        <w:rPr>
          <w:rFonts w:ascii="Calibri" w:hAnsi="Calibri" w:cs="Arial"/>
          <w:noProof/>
          <w:szCs w:val="24"/>
          <w:lang w:val="en-US"/>
        </w:rPr>
      </w:pPr>
      <w:bookmarkStart w:id="327" w:name="_ENREF_45"/>
      <w:r w:rsidRPr="00C11952">
        <w:rPr>
          <w:rFonts w:ascii="Calibri" w:hAnsi="Calibri" w:cs="Arial"/>
          <w:noProof/>
          <w:szCs w:val="24"/>
          <w:lang w:val="en-US"/>
        </w:rPr>
        <w:t>45.</w:t>
      </w:r>
      <w:r w:rsidRPr="00C11952">
        <w:rPr>
          <w:rFonts w:ascii="Calibri" w:hAnsi="Calibri" w:cs="Arial"/>
          <w:noProof/>
          <w:szCs w:val="24"/>
          <w:lang w:val="en-US"/>
        </w:rPr>
        <w:tab/>
      </w:r>
      <w:r w:rsidRPr="00C11952">
        <w:rPr>
          <w:rFonts w:ascii="Calibri" w:hAnsi="Calibri" w:cs="Arial"/>
          <w:b/>
          <w:noProof/>
          <w:szCs w:val="24"/>
          <w:lang w:val="en-US"/>
        </w:rPr>
        <w:t>Shein, H. M., and J. F. Enders.</w:t>
      </w:r>
      <w:r w:rsidRPr="00C11952">
        <w:rPr>
          <w:rFonts w:ascii="Calibri" w:hAnsi="Calibri" w:cs="Arial"/>
          <w:noProof/>
          <w:szCs w:val="24"/>
          <w:lang w:val="en-US"/>
        </w:rPr>
        <w:t xml:space="preserve"> 1962. Multiplication and Cytopathogenicity of Simian Vacuolating Virus 40 in Cultures of Human Tissues. Proceedings of the Society for Experimental Biology and Medicine </w:t>
      </w:r>
      <w:r w:rsidRPr="00C11952">
        <w:rPr>
          <w:rFonts w:ascii="Calibri" w:hAnsi="Calibri" w:cs="Arial"/>
          <w:b/>
          <w:noProof/>
          <w:szCs w:val="24"/>
          <w:lang w:val="en-US"/>
        </w:rPr>
        <w:t>109:</w:t>
      </w:r>
      <w:r w:rsidRPr="00C11952">
        <w:rPr>
          <w:rFonts w:ascii="Calibri" w:hAnsi="Calibri" w:cs="Arial"/>
          <w:noProof/>
          <w:szCs w:val="24"/>
          <w:lang w:val="en-US"/>
        </w:rPr>
        <w:t>495-&amp;.</w:t>
      </w:r>
      <w:bookmarkEnd w:id="327"/>
    </w:p>
    <w:p w:rsidR="00C11952" w:rsidRPr="00C11952" w:rsidRDefault="00C11952" w:rsidP="00C11952">
      <w:pPr>
        <w:spacing w:after="0" w:line="240" w:lineRule="auto"/>
        <w:ind w:left="720" w:hanging="720"/>
        <w:jc w:val="both"/>
        <w:rPr>
          <w:rFonts w:ascii="Calibri" w:hAnsi="Calibri" w:cs="Arial"/>
          <w:noProof/>
          <w:szCs w:val="24"/>
          <w:lang w:val="de-DE"/>
          <w:rPrChange w:id="328" w:author="Raphael Wolfisberg" w:date="2015-09-09T10:30:00Z">
            <w:rPr>
              <w:rFonts w:ascii="Calibri" w:hAnsi="Calibri" w:cs="Arial"/>
              <w:noProof/>
              <w:szCs w:val="24"/>
              <w:lang w:val="en-US"/>
            </w:rPr>
          </w:rPrChange>
        </w:rPr>
      </w:pPr>
      <w:bookmarkStart w:id="329" w:name="_ENREF_46"/>
      <w:r w:rsidRPr="00C11952">
        <w:rPr>
          <w:rFonts w:ascii="Calibri" w:hAnsi="Calibri" w:cs="Arial"/>
          <w:noProof/>
          <w:szCs w:val="24"/>
          <w:lang w:val="en-US"/>
        </w:rPr>
        <w:t>46.</w:t>
      </w:r>
      <w:r w:rsidRPr="00C11952">
        <w:rPr>
          <w:rFonts w:ascii="Calibri" w:hAnsi="Calibri" w:cs="Arial"/>
          <w:noProof/>
          <w:szCs w:val="24"/>
          <w:lang w:val="en-US"/>
        </w:rPr>
        <w:tab/>
      </w:r>
      <w:r w:rsidRPr="00C11952">
        <w:rPr>
          <w:rFonts w:ascii="Calibri" w:hAnsi="Calibri" w:cs="Arial"/>
          <w:b/>
          <w:noProof/>
          <w:szCs w:val="24"/>
          <w:lang w:val="en-US"/>
        </w:rPr>
        <w:t>Slepchenko, B. M., I. Semenova, I. Zaliapin, and V. Rodionov.</w:t>
      </w:r>
      <w:r w:rsidRPr="00C11952">
        <w:rPr>
          <w:rFonts w:ascii="Calibri" w:hAnsi="Calibri" w:cs="Arial"/>
          <w:noProof/>
          <w:szCs w:val="24"/>
          <w:lang w:val="en-US"/>
        </w:rPr>
        <w:t xml:space="preserve"> 2007. Switching of membrane organelles between cytoskeletal transport systems is determined by regulation of the microtubule-based transport. </w:t>
      </w:r>
      <w:r w:rsidRPr="00C11952">
        <w:rPr>
          <w:rFonts w:ascii="Calibri" w:hAnsi="Calibri" w:cs="Arial"/>
          <w:noProof/>
          <w:szCs w:val="24"/>
          <w:lang w:val="de-DE"/>
          <w:rPrChange w:id="330" w:author="Raphael Wolfisberg" w:date="2015-09-09T10:30:00Z">
            <w:rPr>
              <w:rFonts w:ascii="Calibri" w:hAnsi="Calibri" w:cs="Arial"/>
              <w:noProof/>
              <w:szCs w:val="24"/>
              <w:lang w:val="en-US"/>
            </w:rPr>
          </w:rPrChange>
        </w:rPr>
        <w:t xml:space="preserve">J Cell Biol </w:t>
      </w:r>
      <w:r w:rsidRPr="00C11952">
        <w:rPr>
          <w:rFonts w:ascii="Calibri" w:hAnsi="Calibri" w:cs="Arial"/>
          <w:b/>
          <w:noProof/>
          <w:szCs w:val="24"/>
          <w:lang w:val="de-DE"/>
          <w:rPrChange w:id="331" w:author="Raphael Wolfisberg" w:date="2015-09-09T10:30:00Z">
            <w:rPr>
              <w:rFonts w:ascii="Calibri" w:hAnsi="Calibri" w:cs="Arial"/>
              <w:b/>
              <w:noProof/>
              <w:szCs w:val="24"/>
              <w:lang w:val="en-US"/>
            </w:rPr>
          </w:rPrChange>
        </w:rPr>
        <w:t>179:</w:t>
      </w:r>
      <w:r w:rsidRPr="00C11952">
        <w:rPr>
          <w:rFonts w:ascii="Calibri" w:hAnsi="Calibri" w:cs="Arial"/>
          <w:noProof/>
          <w:szCs w:val="24"/>
          <w:lang w:val="de-DE"/>
          <w:rPrChange w:id="332" w:author="Raphael Wolfisberg" w:date="2015-09-09T10:30:00Z">
            <w:rPr>
              <w:rFonts w:ascii="Calibri" w:hAnsi="Calibri" w:cs="Arial"/>
              <w:noProof/>
              <w:szCs w:val="24"/>
              <w:lang w:val="en-US"/>
            </w:rPr>
          </w:rPrChange>
        </w:rPr>
        <w:t>635-41.</w:t>
      </w:r>
      <w:bookmarkEnd w:id="329"/>
    </w:p>
    <w:p w:rsidR="00C11952" w:rsidRPr="00C11952" w:rsidRDefault="00C11952" w:rsidP="00C11952">
      <w:pPr>
        <w:spacing w:after="0" w:line="240" w:lineRule="auto"/>
        <w:ind w:left="720" w:hanging="720"/>
        <w:jc w:val="both"/>
        <w:rPr>
          <w:rFonts w:ascii="Calibri" w:hAnsi="Calibri" w:cs="Arial"/>
          <w:noProof/>
          <w:szCs w:val="24"/>
          <w:lang w:val="en-US"/>
        </w:rPr>
      </w:pPr>
      <w:bookmarkStart w:id="333" w:name="_ENREF_47"/>
      <w:r w:rsidRPr="00C11952">
        <w:rPr>
          <w:rFonts w:ascii="Calibri" w:hAnsi="Calibri" w:cs="Arial"/>
          <w:noProof/>
          <w:szCs w:val="24"/>
          <w:lang w:val="de-DE"/>
          <w:rPrChange w:id="334" w:author="Raphael Wolfisberg" w:date="2015-09-09T10:30:00Z">
            <w:rPr>
              <w:rFonts w:ascii="Calibri" w:hAnsi="Calibri" w:cs="Arial"/>
              <w:noProof/>
              <w:szCs w:val="24"/>
              <w:lang w:val="en-US"/>
            </w:rPr>
          </w:rPrChange>
        </w:rPr>
        <w:lastRenderedPageBreak/>
        <w:t>47.</w:t>
      </w:r>
      <w:r w:rsidRPr="00C11952">
        <w:rPr>
          <w:rFonts w:ascii="Calibri" w:hAnsi="Calibri" w:cs="Arial"/>
          <w:noProof/>
          <w:szCs w:val="24"/>
          <w:lang w:val="de-DE"/>
          <w:rPrChange w:id="335" w:author="Raphael Wolfisberg" w:date="2015-09-09T10:30:00Z">
            <w:rPr>
              <w:rFonts w:ascii="Calibri" w:hAnsi="Calibri" w:cs="Arial"/>
              <w:noProof/>
              <w:szCs w:val="24"/>
              <w:lang w:val="en-US"/>
            </w:rPr>
          </w:rPrChange>
        </w:rPr>
        <w:tab/>
      </w:r>
      <w:r w:rsidRPr="00C11952">
        <w:rPr>
          <w:rFonts w:ascii="Calibri" w:hAnsi="Calibri" w:cs="Arial"/>
          <w:b/>
          <w:noProof/>
          <w:szCs w:val="24"/>
          <w:lang w:val="de-DE"/>
          <w:rPrChange w:id="336" w:author="Raphael Wolfisberg" w:date="2015-09-09T10:30:00Z">
            <w:rPr>
              <w:rFonts w:ascii="Calibri" w:hAnsi="Calibri" w:cs="Arial"/>
              <w:b/>
              <w:noProof/>
              <w:szCs w:val="24"/>
              <w:lang w:val="en-US"/>
            </w:rPr>
          </w:rPrChange>
        </w:rPr>
        <w:t>Sonntag, F., S. Bleker, B. Leuchs, R. Fischer, and J. A. Kleinschmidt.</w:t>
      </w:r>
      <w:r w:rsidRPr="00C11952">
        <w:rPr>
          <w:rFonts w:ascii="Calibri" w:hAnsi="Calibri" w:cs="Arial"/>
          <w:noProof/>
          <w:szCs w:val="24"/>
          <w:lang w:val="de-DE"/>
          <w:rPrChange w:id="337" w:author="Raphael Wolfisberg" w:date="2015-09-09T10:30:00Z">
            <w:rPr>
              <w:rFonts w:ascii="Calibri" w:hAnsi="Calibri" w:cs="Arial"/>
              <w:noProof/>
              <w:szCs w:val="24"/>
              <w:lang w:val="en-US"/>
            </w:rPr>
          </w:rPrChange>
        </w:rPr>
        <w:t xml:space="preserve"> </w:t>
      </w:r>
      <w:r w:rsidRPr="00C11952">
        <w:rPr>
          <w:rFonts w:ascii="Calibri" w:hAnsi="Calibri" w:cs="Arial"/>
          <w:noProof/>
          <w:szCs w:val="24"/>
          <w:lang w:val="en-US"/>
        </w:rPr>
        <w:t xml:space="preserve">2006. Adeno-associated virus type 2 capsids with externalized VP1/VP2 trafficking domains are generated prior to passage through the cytoplasm and are maintained until uncoating occurs in the nucleus. J Virol </w:t>
      </w:r>
      <w:r w:rsidRPr="00C11952">
        <w:rPr>
          <w:rFonts w:ascii="Calibri" w:hAnsi="Calibri" w:cs="Arial"/>
          <w:b/>
          <w:noProof/>
          <w:szCs w:val="24"/>
          <w:lang w:val="en-US"/>
        </w:rPr>
        <w:t>80:</w:t>
      </w:r>
      <w:r w:rsidRPr="00C11952">
        <w:rPr>
          <w:rFonts w:ascii="Calibri" w:hAnsi="Calibri" w:cs="Arial"/>
          <w:noProof/>
          <w:szCs w:val="24"/>
          <w:lang w:val="en-US"/>
        </w:rPr>
        <w:t>11040-11054.</w:t>
      </w:r>
      <w:bookmarkEnd w:id="333"/>
    </w:p>
    <w:p w:rsidR="00C11952" w:rsidRPr="00C11952" w:rsidRDefault="00C11952" w:rsidP="00C11952">
      <w:pPr>
        <w:spacing w:after="0" w:line="240" w:lineRule="auto"/>
        <w:ind w:left="720" w:hanging="720"/>
        <w:jc w:val="both"/>
        <w:rPr>
          <w:rFonts w:ascii="Calibri" w:hAnsi="Calibri" w:cs="Arial"/>
          <w:noProof/>
          <w:szCs w:val="24"/>
          <w:lang w:val="en-US"/>
        </w:rPr>
      </w:pPr>
      <w:bookmarkStart w:id="338" w:name="_ENREF_48"/>
      <w:r w:rsidRPr="00C11952">
        <w:rPr>
          <w:rFonts w:ascii="Calibri" w:hAnsi="Calibri" w:cs="Arial"/>
          <w:noProof/>
          <w:szCs w:val="24"/>
          <w:lang w:val="en-US"/>
        </w:rPr>
        <w:t>48.</w:t>
      </w:r>
      <w:r w:rsidRPr="00C11952">
        <w:rPr>
          <w:rFonts w:ascii="Calibri" w:hAnsi="Calibri" w:cs="Arial"/>
          <w:noProof/>
          <w:szCs w:val="24"/>
          <w:lang w:val="en-US"/>
        </w:rPr>
        <w:tab/>
      </w:r>
      <w:r w:rsidRPr="00C11952">
        <w:rPr>
          <w:rFonts w:ascii="Calibri" w:hAnsi="Calibri" w:cs="Arial"/>
          <w:b/>
          <w:noProof/>
          <w:szCs w:val="24"/>
          <w:lang w:val="en-US"/>
        </w:rPr>
        <w:t>Stamnes, M.</w:t>
      </w:r>
      <w:r w:rsidRPr="00C11952">
        <w:rPr>
          <w:rFonts w:ascii="Calibri" w:hAnsi="Calibri" w:cs="Arial"/>
          <w:noProof/>
          <w:szCs w:val="24"/>
          <w:lang w:val="en-US"/>
        </w:rPr>
        <w:t xml:space="preserve"> 2002. Regulating the actin cytoskeleton during vesicular transport. Curr Opin Cell Biol </w:t>
      </w:r>
      <w:r w:rsidRPr="00C11952">
        <w:rPr>
          <w:rFonts w:ascii="Calibri" w:hAnsi="Calibri" w:cs="Arial"/>
          <w:b/>
          <w:noProof/>
          <w:szCs w:val="24"/>
          <w:lang w:val="en-US"/>
        </w:rPr>
        <w:t>14:</w:t>
      </w:r>
      <w:r w:rsidRPr="00C11952">
        <w:rPr>
          <w:rFonts w:ascii="Calibri" w:hAnsi="Calibri" w:cs="Arial"/>
          <w:noProof/>
          <w:szCs w:val="24"/>
          <w:lang w:val="en-US"/>
        </w:rPr>
        <w:t>428-33.</w:t>
      </w:r>
      <w:bookmarkEnd w:id="338"/>
    </w:p>
    <w:p w:rsidR="00C11952" w:rsidRPr="00C11952" w:rsidRDefault="00C11952" w:rsidP="00C11952">
      <w:pPr>
        <w:spacing w:after="0" w:line="240" w:lineRule="auto"/>
        <w:ind w:left="720" w:hanging="720"/>
        <w:jc w:val="both"/>
        <w:rPr>
          <w:rFonts w:ascii="Calibri" w:hAnsi="Calibri" w:cs="Arial"/>
          <w:noProof/>
          <w:szCs w:val="24"/>
          <w:lang w:val="en-US"/>
        </w:rPr>
      </w:pPr>
      <w:bookmarkStart w:id="339" w:name="_ENREF_49"/>
      <w:r w:rsidRPr="00C11952">
        <w:rPr>
          <w:rFonts w:ascii="Calibri" w:hAnsi="Calibri" w:cs="Arial"/>
          <w:noProof/>
          <w:szCs w:val="24"/>
          <w:lang w:val="en-US"/>
        </w:rPr>
        <w:t>49.</w:t>
      </w:r>
      <w:r w:rsidRPr="00C11952">
        <w:rPr>
          <w:rFonts w:ascii="Calibri" w:hAnsi="Calibri" w:cs="Arial"/>
          <w:noProof/>
          <w:szCs w:val="24"/>
          <w:lang w:val="en-US"/>
        </w:rPr>
        <w:tab/>
      </w:r>
      <w:r w:rsidRPr="00C11952">
        <w:rPr>
          <w:rFonts w:ascii="Calibri" w:hAnsi="Calibri" w:cs="Arial"/>
          <w:b/>
          <w:noProof/>
          <w:szCs w:val="24"/>
          <w:lang w:val="en-US"/>
        </w:rPr>
        <w:t>Stuven, T., E. Hartmann, and D. Gorlich.</w:t>
      </w:r>
      <w:r w:rsidRPr="00C11952">
        <w:rPr>
          <w:rFonts w:ascii="Calibri" w:hAnsi="Calibri" w:cs="Arial"/>
          <w:noProof/>
          <w:szCs w:val="24"/>
          <w:lang w:val="en-US"/>
        </w:rPr>
        <w:t xml:space="preserve"> 2003. Exportin 6: a novel nuclear export receptor that is specific for profilin center dot actin complexes. Embo Journal </w:t>
      </w:r>
      <w:r w:rsidRPr="00C11952">
        <w:rPr>
          <w:rFonts w:ascii="Calibri" w:hAnsi="Calibri" w:cs="Arial"/>
          <w:b/>
          <w:noProof/>
          <w:szCs w:val="24"/>
          <w:lang w:val="en-US"/>
        </w:rPr>
        <w:t>22:</w:t>
      </w:r>
      <w:r w:rsidRPr="00C11952">
        <w:rPr>
          <w:rFonts w:ascii="Calibri" w:hAnsi="Calibri" w:cs="Arial"/>
          <w:noProof/>
          <w:szCs w:val="24"/>
          <w:lang w:val="en-US"/>
        </w:rPr>
        <w:t>5928-5940.</w:t>
      </w:r>
      <w:bookmarkEnd w:id="339"/>
    </w:p>
    <w:p w:rsidR="00C11952" w:rsidRPr="00C11952" w:rsidRDefault="00C11952" w:rsidP="00C11952">
      <w:pPr>
        <w:spacing w:after="0" w:line="240" w:lineRule="auto"/>
        <w:ind w:left="720" w:hanging="720"/>
        <w:jc w:val="both"/>
        <w:rPr>
          <w:rFonts w:ascii="Calibri" w:hAnsi="Calibri" w:cs="Arial"/>
          <w:noProof/>
          <w:szCs w:val="24"/>
          <w:lang w:val="en-US"/>
        </w:rPr>
      </w:pPr>
      <w:bookmarkStart w:id="340" w:name="_ENREF_50"/>
      <w:r w:rsidRPr="00C11952">
        <w:rPr>
          <w:rFonts w:ascii="Calibri" w:hAnsi="Calibri" w:cs="Arial"/>
          <w:noProof/>
          <w:szCs w:val="24"/>
          <w:lang w:val="en-US"/>
        </w:rPr>
        <w:t>50.</w:t>
      </w:r>
      <w:r w:rsidRPr="00C11952">
        <w:rPr>
          <w:rFonts w:ascii="Calibri" w:hAnsi="Calibri" w:cs="Arial"/>
          <w:noProof/>
          <w:szCs w:val="24"/>
          <w:lang w:val="en-US"/>
        </w:rPr>
        <w:tab/>
      </w:r>
      <w:r w:rsidRPr="00C11952">
        <w:rPr>
          <w:rFonts w:ascii="Calibri" w:hAnsi="Calibri" w:cs="Arial"/>
          <w:b/>
          <w:noProof/>
          <w:szCs w:val="24"/>
          <w:lang w:val="en-US"/>
        </w:rPr>
        <w:t>Tattersa.P.</w:t>
      </w:r>
      <w:r w:rsidRPr="00C11952">
        <w:rPr>
          <w:rFonts w:ascii="Calibri" w:hAnsi="Calibri" w:cs="Arial"/>
          <w:noProof/>
          <w:szCs w:val="24"/>
          <w:lang w:val="en-US"/>
        </w:rPr>
        <w:t xml:space="preserve"> 1972. Replication of Parvovirus Mvm .1. Dependence of Virus Multiplication and Plaque-Formation on Cell-Growth. J Virol </w:t>
      </w:r>
      <w:r w:rsidRPr="00C11952">
        <w:rPr>
          <w:rFonts w:ascii="Calibri" w:hAnsi="Calibri" w:cs="Arial"/>
          <w:b/>
          <w:noProof/>
          <w:szCs w:val="24"/>
          <w:lang w:val="en-US"/>
        </w:rPr>
        <w:t>10:</w:t>
      </w:r>
      <w:r w:rsidRPr="00C11952">
        <w:rPr>
          <w:rFonts w:ascii="Calibri" w:hAnsi="Calibri" w:cs="Arial"/>
          <w:noProof/>
          <w:szCs w:val="24"/>
          <w:lang w:val="en-US"/>
        </w:rPr>
        <w:t>586-&amp;.</w:t>
      </w:r>
      <w:bookmarkEnd w:id="340"/>
    </w:p>
    <w:p w:rsidR="00C11952" w:rsidRPr="00C11952" w:rsidRDefault="00C11952" w:rsidP="00C11952">
      <w:pPr>
        <w:spacing w:after="0" w:line="240" w:lineRule="auto"/>
        <w:ind w:left="720" w:hanging="720"/>
        <w:jc w:val="both"/>
        <w:rPr>
          <w:rFonts w:ascii="Calibri" w:hAnsi="Calibri" w:cs="Arial"/>
          <w:noProof/>
          <w:szCs w:val="24"/>
          <w:lang w:val="en-US"/>
        </w:rPr>
      </w:pPr>
      <w:bookmarkStart w:id="341" w:name="_ENREF_51"/>
      <w:r w:rsidRPr="00C11952">
        <w:rPr>
          <w:rFonts w:ascii="Calibri" w:hAnsi="Calibri" w:cs="Arial"/>
          <w:noProof/>
          <w:szCs w:val="24"/>
          <w:lang w:val="en-US"/>
        </w:rPr>
        <w:t>51.</w:t>
      </w:r>
      <w:r w:rsidRPr="00C11952">
        <w:rPr>
          <w:rFonts w:ascii="Calibri" w:hAnsi="Calibri" w:cs="Arial"/>
          <w:noProof/>
          <w:szCs w:val="24"/>
          <w:lang w:val="en-US"/>
        </w:rPr>
        <w:tab/>
      </w:r>
      <w:r w:rsidRPr="00C11952">
        <w:rPr>
          <w:rFonts w:ascii="Calibri" w:hAnsi="Calibri" w:cs="Arial"/>
          <w:b/>
          <w:noProof/>
          <w:szCs w:val="24"/>
          <w:lang w:val="en-US"/>
        </w:rPr>
        <w:t>Tattersall, P., and J. Bratton.</w:t>
      </w:r>
      <w:r w:rsidRPr="00C11952">
        <w:rPr>
          <w:rFonts w:ascii="Calibri" w:hAnsi="Calibri" w:cs="Arial"/>
          <w:noProof/>
          <w:szCs w:val="24"/>
          <w:lang w:val="en-US"/>
        </w:rPr>
        <w:t xml:space="preserve"> 1983. Reciprocal Productive and Restrictive Virus-Cell Interactions of Immunosuppressive and Prototype Strains of Minute Virus of Mice. J Virol </w:t>
      </w:r>
      <w:r w:rsidRPr="00C11952">
        <w:rPr>
          <w:rFonts w:ascii="Calibri" w:hAnsi="Calibri" w:cs="Arial"/>
          <w:b/>
          <w:noProof/>
          <w:szCs w:val="24"/>
          <w:lang w:val="en-US"/>
        </w:rPr>
        <w:t>46:</w:t>
      </w:r>
      <w:r w:rsidRPr="00C11952">
        <w:rPr>
          <w:rFonts w:ascii="Calibri" w:hAnsi="Calibri" w:cs="Arial"/>
          <w:noProof/>
          <w:szCs w:val="24"/>
          <w:lang w:val="en-US"/>
        </w:rPr>
        <w:t>944-955.</w:t>
      </w:r>
      <w:bookmarkEnd w:id="341"/>
    </w:p>
    <w:p w:rsidR="00C11952" w:rsidRPr="00C11952" w:rsidRDefault="00C11952" w:rsidP="00C11952">
      <w:pPr>
        <w:spacing w:after="0" w:line="240" w:lineRule="auto"/>
        <w:ind w:left="720" w:hanging="720"/>
        <w:jc w:val="both"/>
        <w:rPr>
          <w:rFonts w:ascii="Calibri" w:hAnsi="Calibri" w:cs="Arial"/>
          <w:noProof/>
          <w:szCs w:val="24"/>
          <w:lang w:val="en-US"/>
        </w:rPr>
      </w:pPr>
      <w:bookmarkStart w:id="342" w:name="_ENREF_52"/>
      <w:r w:rsidRPr="00C11952">
        <w:rPr>
          <w:rFonts w:ascii="Calibri" w:hAnsi="Calibri" w:cs="Arial"/>
          <w:noProof/>
          <w:szCs w:val="24"/>
          <w:lang w:val="en-US"/>
        </w:rPr>
        <w:t>52.</w:t>
      </w:r>
      <w:r w:rsidRPr="00C11952">
        <w:rPr>
          <w:rFonts w:ascii="Calibri" w:hAnsi="Calibri" w:cs="Arial"/>
          <w:noProof/>
          <w:szCs w:val="24"/>
          <w:lang w:val="en-US"/>
        </w:rPr>
        <w:tab/>
      </w:r>
      <w:r w:rsidRPr="00C11952">
        <w:rPr>
          <w:rFonts w:ascii="Calibri" w:hAnsi="Calibri" w:cs="Arial"/>
          <w:b/>
          <w:noProof/>
          <w:szCs w:val="24"/>
          <w:lang w:val="en-US"/>
        </w:rPr>
        <w:t>Tattersall, P., A. J. Shatkin, and D. C. Ward.</w:t>
      </w:r>
      <w:r w:rsidRPr="00C11952">
        <w:rPr>
          <w:rFonts w:ascii="Calibri" w:hAnsi="Calibri" w:cs="Arial"/>
          <w:noProof/>
          <w:szCs w:val="24"/>
          <w:lang w:val="en-US"/>
        </w:rPr>
        <w:t xml:space="preserve"> 1977. Sequence Homology between Structural Polypeptides of Minute Virus of Mice. Journal of Molecular Biology </w:t>
      </w:r>
      <w:r w:rsidRPr="00C11952">
        <w:rPr>
          <w:rFonts w:ascii="Calibri" w:hAnsi="Calibri" w:cs="Arial"/>
          <w:b/>
          <w:noProof/>
          <w:szCs w:val="24"/>
          <w:lang w:val="en-US"/>
        </w:rPr>
        <w:t>111:</w:t>
      </w:r>
      <w:r w:rsidRPr="00C11952">
        <w:rPr>
          <w:rFonts w:ascii="Calibri" w:hAnsi="Calibri" w:cs="Arial"/>
          <w:noProof/>
          <w:szCs w:val="24"/>
          <w:lang w:val="en-US"/>
        </w:rPr>
        <w:t>375-394.</w:t>
      </w:r>
      <w:bookmarkEnd w:id="342"/>
    </w:p>
    <w:p w:rsidR="00C11952" w:rsidRPr="00C11952" w:rsidRDefault="00C11952" w:rsidP="00C11952">
      <w:pPr>
        <w:spacing w:after="0" w:line="240" w:lineRule="auto"/>
        <w:ind w:left="720" w:hanging="720"/>
        <w:jc w:val="both"/>
        <w:rPr>
          <w:rFonts w:ascii="Calibri" w:hAnsi="Calibri" w:cs="Arial"/>
          <w:noProof/>
          <w:szCs w:val="24"/>
          <w:lang w:val="en-US"/>
        </w:rPr>
      </w:pPr>
      <w:bookmarkStart w:id="343" w:name="_ENREF_53"/>
      <w:r w:rsidRPr="00C11952">
        <w:rPr>
          <w:rFonts w:ascii="Calibri" w:hAnsi="Calibri" w:cs="Arial"/>
          <w:noProof/>
          <w:szCs w:val="24"/>
          <w:lang w:val="en-US"/>
        </w:rPr>
        <w:t>53.</w:t>
      </w:r>
      <w:r w:rsidRPr="00C11952">
        <w:rPr>
          <w:rFonts w:ascii="Calibri" w:hAnsi="Calibri" w:cs="Arial"/>
          <w:noProof/>
          <w:szCs w:val="24"/>
          <w:lang w:val="en-US"/>
        </w:rPr>
        <w:tab/>
      </w:r>
      <w:r w:rsidRPr="00C11952">
        <w:rPr>
          <w:rFonts w:ascii="Calibri" w:hAnsi="Calibri" w:cs="Arial"/>
          <w:b/>
          <w:noProof/>
          <w:szCs w:val="24"/>
          <w:lang w:val="en-US"/>
        </w:rPr>
        <w:t>Tucker, S. P., and R. W. Compans.</w:t>
      </w:r>
      <w:r w:rsidRPr="00C11952">
        <w:rPr>
          <w:rFonts w:ascii="Calibri" w:hAnsi="Calibri" w:cs="Arial"/>
          <w:noProof/>
          <w:szCs w:val="24"/>
          <w:lang w:val="en-US"/>
        </w:rPr>
        <w:t xml:space="preserve"> 1993. Virus infection of polarized epithelial cells. Adv Virus Res </w:t>
      </w:r>
      <w:r w:rsidRPr="00C11952">
        <w:rPr>
          <w:rFonts w:ascii="Calibri" w:hAnsi="Calibri" w:cs="Arial"/>
          <w:b/>
          <w:noProof/>
          <w:szCs w:val="24"/>
          <w:lang w:val="en-US"/>
        </w:rPr>
        <w:t>42:</w:t>
      </w:r>
      <w:r w:rsidRPr="00C11952">
        <w:rPr>
          <w:rFonts w:ascii="Calibri" w:hAnsi="Calibri" w:cs="Arial"/>
          <w:noProof/>
          <w:szCs w:val="24"/>
          <w:lang w:val="en-US"/>
        </w:rPr>
        <w:t>187-247.</w:t>
      </w:r>
      <w:bookmarkEnd w:id="343"/>
    </w:p>
    <w:p w:rsidR="00C11952" w:rsidRPr="00C11952" w:rsidRDefault="00C11952" w:rsidP="00C11952">
      <w:pPr>
        <w:spacing w:after="0" w:line="240" w:lineRule="auto"/>
        <w:ind w:left="720" w:hanging="720"/>
        <w:jc w:val="both"/>
        <w:rPr>
          <w:rFonts w:ascii="Calibri" w:hAnsi="Calibri" w:cs="Arial"/>
          <w:noProof/>
          <w:szCs w:val="24"/>
          <w:lang w:val="en-US"/>
        </w:rPr>
      </w:pPr>
      <w:bookmarkStart w:id="344" w:name="_ENREF_54"/>
      <w:r w:rsidRPr="00C11952">
        <w:rPr>
          <w:rFonts w:ascii="Calibri" w:hAnsi="Calibri" w:cs="Arial"/>
          <w:noProof/>
          <w:szCs w:val="24"/>
          <w:lang w:val="en-US"/>
        </w:rPr>
        <w:t>54.</w:t>
      </w:r>
      <w:r w:rsidRPr="00C11952">
        <w:rPr>
          <w:rFonts w:ascii="Calibri" w:hAnsi="Calibri" w:cs="Arial"/>
          <w:noProof/>
          <w:szCs w:val="24"/>
          <w:lang w:val="en-US"/>
        </w:rPr>
        <w:tab/>
      </w:r>
      <w:r w:rsidRPr="00C11952">
        <w:rPr>
          <w:rFonts w:ascii="Calibri" w:hAnsi="Calibri" w:cs="Arial"/>
          <w:b/>
          <w:noProof/>
          <w:szCs w:val="24"/>
          <w:lang w:val="en-US"/>
        </w:rPr>
        <w:t>Tucker, S. P., C. L. Thornton, E. Wimmer, and R. W. Compans.</w:t>
      </w:r>
      <w:r w:rsidRPr="00C11952">
        <w:rPr>
          <w:rFonts w:ascii="Calibri" w:hAnsi="Calibri" w:cs="Arial"/>
          <w:noProof/>
          <w:szCs w:val="24"/>
          <w:lang w:val="en-US"/>
        </w:rPr>
        <w:t xml:space="preserve"> 1993. Vectorial release of poliovirus from polarized human intestinal epithelial cells. J Virol </w:t>
      </w:r>
      <w:r w:rsidRPr="00C11952">
        <w:rPr>
          <w:rFonts w:ascii="Calibri" w:hAnsi="Calibri" w:cs="Arial"/>
          <w:b/>
          <w:noProof/>
          <w:szCs w:val="24"/>
          <w:lang w:val="en-US"/>
        </w:rPr>
        <w:t>67:</w:t>
      </w:r>
      <w:r w:rsidRPr="00C11952">
        <w:rPr>
          <w:rFonts w:ascii="Calibri" w:hAnsi="Calibri" w:cs="Arial"/>
          <w:noProof/>
          <w:szCs w:val="24"/>
          <w:lang w:val="en-US"/>
        </w:rPr>
        <w:t>4274-82.</w:t>
      </w:r>
      <w:bookmarkEnd w:id="344"/>
    </w:p>
    <w:p w:rsidR="00C11952" w:rsidRPr="00C11952" w:rsidRDefault="00C11952" w:rsidP="00C11952">
      <w:pPr>
        <w:spacing w:after="0" w:line="240" w:lineRule="auto"/>
        <w:ind w:left="720" w:hanging="720"/>
        <w:jc w:val="both"/>
        <w:rPr>
          <w:rFonts w:ascii="Calibri" w:hAnsi="Calibri" w:cs="Arial"/>
          <w:noProof/>
          <w:szCs w:val="24"/>
          <w:lang w:val="en-US"/>
        </w:rPr>
      </w:pPr>
      <w:bookmarkStart w:id="345" w:name="_ENREF_55"/>
      <w:r w:rsidRPr="00C11952">
        <w:rPr>
          <w:rFonts w:ascii="Calibri" w:hAnsi="Calibri" w:cs="Arial"/>
          <w:noProof/>
          <w:szCs w:val="24"/>
          <w:lang w:val="en-US"/>
        </w:rPr>
        <w:t>55.</w:t>
      </w:r>
      <w:r w:rsidRPr="00C11952">
        <w:rPr>
          <w:rFonts w:ascii="Calibri" w:hAnsi="Calibri" w:cs="Arial"/>
          <w:noProof/>
          <w:szCs w:val="24"/>
          <w:lang w:val="en-US"/>
        </w:rPr>
        <w:tab/>
      </w:r>
      <w:r w:rsidRPr="00C11952">
        <w:rPr>
          <w:rFonts w:ascii="Calibri" w:hAnsi="Calibri" w:cs="Arial"/>
          <w:b/>
          <w:noProof/>
          <w:szCs w:val="24"/>
          <w:lang w:val="en-US"/>
        </w:rPr>
        <w:t>Tullis, G. E., L. R. Burger, and D. J. Pintel.</w:t>
      </w:r>
      <w:r w:rsidRPr="00C11952">
        <w:rPr>
          <w:rFonts w:ascii="Calibri" w:hAnsi="Calibri" w:cs="Arial"/>
          <w:noProof/>
          <w:szCs w:val="24"/>
          <w:lang w:val="en-US"/>
        </w:rPr>
        <w:t xml:space="preserve"> 1993. The Minor Capsid Protein Vp1 of the Autonomous Parvovirus Minute Virus of Mice Is Dispensable for Encapsidation of Progeny Single-Stranded-DNA but Is Required for Infectivity. J Virol </w:t>
      </w:r>
      <w:r w:rsidRPr="00C11952">
        <w:rPr>
          <w:rFonts w:ascii="Calibri" w:hAnsi="Calibri" w:cs="Arial"/>
          <w:b/>
          <w:noProof/>
          <w:szCs w:val="24"/>
          <w:lang w:val="en-US"/>
        </w:rPr>
        <w:t>67:</w:t>
      </w:r>
      <w:r w:rsidRPr="00C11952">
        <w:rPr>
          <w:rFonts w:ascii="Calibri" w:hAnsi="Calibri" w:cs="Arial"/>
          <w:noProof/>
          <w:szCs w:val="24"/>
          <w:lang w:val="en-US"/>
        </w:rPr>
        <w:t>131-141.</w:t>
      </w:r>
      <w:bookmarkEnd w:id="345"/>
    </w:p>
    <w:p w:rsidR="00C11952" w:rsidRPr="00C11952" w:rsidRDefault="00C11952" w:rsidP="00C11952">
      <w:pPr>
        <w:spacing w:after="0" w:line="240" w:lineRule="auto"/>
        <w:ind w:left="720" w:hanging="720"/>
        <w:jc w:val="both"/>
        <w:rPr>
          <w:rFonts w:ascii="Calibri" w:hAnsi="Calibri" w:cs="Arial"/>
          <w:noProof/>
          <w:szCs w:val="24"/>
          <w:lang w:val="en-US"/>
        </w:rPr>
      </w:pPr>
      <w:bookmarkStart w:id="346" w:name="_ENREF_56"/>
      <w:r w:rsidRPr="00C11952">
        <w:rPr>
          <w:rFonts w:ascii="Calibri" w:hAnsi="Calibri" w:cs="Arial"/>
          <w:noProof/>
          <w:szCs w:val="24"/>
          <w:lang w:val="en-US"/>
        </w:rPr>
        <w:t>56.</w:t>
      </w:r>
      <w:r w:rsidRPr="00C11952">
        <w:rPr>
          <w:rFonts w:ascii="Calibri" w:hAnsi="Calibri" w:cs="Arial"/>
          <w:noProof/>
          <w:szCs w:val="24"/>
          <w:lang w:val="en-US"/>
        </w:rPr>
        <w:tab/>
      </w:r>
      <w:r w:rsidRPr="00C11952">
        <w:rPr>
          <w:rFonts w:ascii="Calibri" w:hAnsi="Calibri" w:cs="Arial"/>
          <w:b/>
          <w:noProof/>
          <w:szCs w:val="24"/>
          <w:lang w:val="en-US"/>
        </w:rPr>
        <w:t>Tullis, G. E., L. R. Burger, and D. J. Pintel.</w:t>
      </w:r>
      <w:r w:rsidRPr="00C11952">
        <w:rPr>
          <w:rFonts w:ascii="Calibri" w:hAnsi="Calibri" w:cs="Arial"/>
          <w:noProof/>
          <w:szCs w:val="24"/>
          <w:lang w:val="en-US"/>
        </w:rPr>
        <w:t xml:space="preserve"> 1992. The Trypsin-Sensitive Rver Domain in the Capsid Proteins of Minute Virus of Mice Is Required for Efficient Cell Binding and Viral-Infection but Not for Proteolytic Processing Invivo. Virology </w:t>
      </w:r>
      <w:r w:rsidRPr="00C11952">
        <w:rPr>
          <w:rFonts w:ascii="Calibri" w:hAnsi="Calibri" w:cs="Arial"/>
          <w:b/>
          <w:noProof/>
          <w:szCs w:val="24"/>
          <w:lang w:val="en-US"/>
        </w:rPr>
        <w:t>191:</w:t>
      </w:r>
      <w:r w:rsidRPr="00C11952">
        <w:rPr>
          <w:rFonts w:ascii="Calibri" w:hAnsi="Calibri" w:cs="Arial"/>
          <w:noProof/>
          <w:szCs w:val="24"/>
          <w:lang w:val="en-US"/>
        </w:rPr>
        <w:t>846-857.</w:t>
      </w:r>
      <w:bookmarkEnd w:id="346"/>
    </w:p>
    <w:p w:rsidR="00C11952" w:rsidRPr="00C11952" w:rsidRDefault="00C11952" w:rsidP="00C11952">
      <w:pPr>
        <w:spacing w:after="0" w:line="240" w:lineRule="auto"/>
        <w:ind w:left="720" w:hanging="720"/>
        <w:jc w:val="both"/>
        <w:rPr>
          <w:rFonts w:ascii="Calibri" w:hAnsi="Calibri" w:cs="Arial"/>
          <w:noProof/>
          <w:szCs w:val="24"/>
          <w:lang w:val="en-US"/>
        </w:rPr>
      </w:pPr>
      <w:bookmarkStart w:id="347" w:name="_ENREF_57"/>
      <w:r w:rsidRPr="00C11952">
        <w:rPr>
          <w:rFonts w:ascii="Calibri" w:hAnsi="Calibri" w:cs="Arial"/>
          <w:noProof/>
          <w:szCs w:val="24"/>
          <w:lang w:val="en-US"/>
        </w:rPr>
        <w:t>57.</w:t>
      </w:r>
      <w:r w:rsidRPr="00C11952">
        <w:rPr>
          <w:rFonts w:ascii="Calibri" w:hAnsi="Calibri" w:cs="Arial"/>
          <w:noProof/>
          <w:szCs w:val="24"/>
          <w:lang w:val="en-US"/>
        </w:rPr>
        <w:tab/>
      </w:r>
      <w:r w:rsidRPr="00C11952">
        <w:rPr>
          <w:rFonts w:ascii="Calibri" w:hAnsi="Calibri" w:cs="Arial"/>
          <w:b/>
          <w:noProof/>
          <w:szCs w:val="24"/>
          <w:lang w:val="en-US"/>
        </w:rPr>
        <w:t>VihinenRanta, M., A. Kalela, P. Makinen, L. Kakkola, V. Marjomaki, and M. Vuento.</w:t>
      </w:r>
      <w:r w:rsidRPr="00C11952">
        <w:rPr>
          <w:rFonts w:ascii="Calibri" w:hAnsi="Calibri" w:cs="Arial"/>
          <w:noProof/>
          <w:szCs w:val="24"/>
          <w:lang w:val="en-US"/>
        </w:rPr>
        <w:t xml:space="preserve"> 1998. Intracellular route of canine parvovirus entry. J Virol </w:t>
      </w:r>
      <w:r w:rsidRPr="00C11952">
        <w:rPr>
          <w:rFonts w:ascii="Calibri" w:hAnsi="Calibri" w:cs="Arial"/>
          <w:b/>
          <w:noProof/>
          <w:szCs w:val="24"/>
          <w:lang w:val="en-US"/>
        </w:rPr>
        <w:t>72:</w:t>
      </w:r>
      <w:r w:rsidRPr="00C11952">
        <w:rPr>
          <w:rFonts w:ascii="Calibri" w:hAnsi="Calibri" w:cs="Arial"/>
          <w:noProof/>
          <w:szCs w:val="24"/>
          <w:lang w:val="en-US"/>
        </w:rPr>
        <w:t>802-806.</w:t>
      </w:r>
      <w:bookmarkEnd w:id="347"/>
    </w:p>
    <w:p w:rsidR="00C11952" w:rsidRPr="00C11952" w:rsidRDefault="00C11952" w:rsidP="00C11952">
      <w:pPr>
        <w:spacing w:after="0" w:line="240" w:lineRule="auto"/>
        <w:ind w:left="720" w:hanging="720"/>
        <w:jc w:val="both"/>
        <w:rPr>
          <w:rFonts w:ascii="Calibri" w:hAnsi="Calibri" w:cs="Arial"/>
          <w:noProof/>
          <w:szCs w:val="24"/>
          <w:lang w:val="en-US"/>
        </w:rPr>
      </w:pPr>
      <w:bookmarkStart w:id="348" w:name="_ENREF_58"/>
      <w:r w:rsidRPr="00C11952">
        <w:rPr>
          <w:rFonts w:ascii="Calibri" w:hAnsi="Calibri" w:cs="Arial"/>
          <w:noProof/>
          <w:szCs w:val="24"/>
          <w:lang w:val="en-US"/>
        </w:rPr>
        <w:t>58.</w:t>
      </w:r>
      <w:r w:rsidRPr="00C11952">
        <w:rPr>
          <w:rFonts w:ascii="Calibri" w:hAnsi="Calibri" w:cs="Arial"/>
          <w:noProof/>
          <w:szCs w:val="24"/>
          <w:lang w:val="en-US"/>
        </w:rPr>
        <w:tab/>
      </w:r>
      <w:r w:rsidRPr="00C11952">
        <w:rPr>
          <w:rFonts w:ascii="Calibri" w:hAnsi="Calibri" w:cs="Arial"/>
          <w:b/>
          <w:noProof/>
          <w:szCs w:val="24"/>
          <w:lang w:val="en-US"/>
        </w:rPr>
        <w:t>Votteler, J., and W. I. Sundquist.</w:t>
      </w:r>
      <w:r w:rsidRPr="00C11952">
        <w:rPr>
          <w:rFonts w:ascii="Calibri" w:hAnsi="Calibri" w:cs="Arial"/>
          <w:noProof/>
          <w:szCs w:val="24"/>
          <w:lang w:val="en-US"/>
        </w:rPr>
        <w:t xml:space="preserve"> 2013. Virus Budding and the ESCRT Pathway. Cell Host &amp; Microbe </w:t>
      </w:r>
      <w:r w:rsidRPr="00C11952">
        <w:rPr>
          <w:rFonts w:ascii="Calibri" w:hAnsi="Calibri" w:cs="Arial"/>
          <w:b/>
          <w:noProof/>
          <w:szCs w:val="24"/>
          <w:lang w:val="en-US"/>
        </w:rPr>
        <w:t>14:</w:t>
      </w:r>
      <w:r w:rsidRPr="00C11952">
        <w:rPr>
          <w:rFonts w:ascii="Calibri" w:hAnsi="Calibri" w:cs="Arial"/>
          <w:noProof/>
          <w:szCs w:val="24"/>
          <w:lang w:val="en-US"/>
        </w:rPr>
        <w:t>232-241.</w:t>
      </w:r>
      <w:bookmarkEnd w:id="348"/>
    </w:p>
    <w:p w:rsidR="00C11952" w:rsidRPr="00C11952" w:rsidRDefault="00C11952" w:rsidP="00C11952">
      <w:pPr>
        <w:spacing w:line="240" w:lineRule="auto"/>
        <w:ind w:left="720" w:hanging="720"/>
        <w:jc w:val="both"/>
        <w:rPr>
          <w:rFonts w:ascii="Calibri" w:hAnsi="Calibri" w:cs="Arial"/>
          <w:noProof/>
          <w:szCs w:val="24"/>
          <w:lang w:val="en-US"/>
        </w:rPr>
      </w:pPr>
      <w:bookmarkStart w:id="349" w:name="_ENREF_59"/>
      <w:r w:rsidRPr="00C11952">
        <w:rPr>
          <w:rFonts w:ascii="Calibri" w:hAnsi="Calibri" w:cs="Arial"/>
          <w:noProof/>
          <w:szCs w:val="24"/>
          <w:lang w:val="en-US"/>
        </w:rPr>
        <w:t>59.</w:t>
      </w:r>
      <w:r w:rsidRPr="00C11952">
        <w:rPr>
          <w:rFonts w:ascii="Calibri" w:hAnsi="Calibri" w:cs="Arial"/>
          <w:noProof/>
          <w:szCs w:val="24"/>
          <w:lang w:val="en-US"/>
        </w:rPr>
        <w:tab/>
      </w:r>
      <w:r w:rsidRPr="00C11952">
        <w:rPr>
          <w:rFonts w:ascii="Calibri" w:hAnsi="Calibri" w:cs="Arial"/>
          <w:b/>
          <w:noProof/>
          <w:szCs w:val="24"/>
          <w:lang w:val="en-US"/>
        </w:rPr>
        <w:t>Wirblich, C., B. Bhattacharya, and P. Roy.</w:t>
      </w:r>
      <w:r w:rsidRPr="00C11952">
        <w:rPr>
          <w:rFonts w:ascii="Calibri" w:hAnsi="Calibri" w:cs="Arial"/>
          <w:noProof/>
          <w:szCs w:val="24"/>
          <w:lang w:val="en-US"/>
        </w:rPr>
        <w:t xml:space="preserve"> 2005. Nonstructural protein 3 of bluetongue virus assists virus release by recruiting ESCRT-I protein Tsg101. J Virol </w:t>
      </w:r>
      <w:r w:rsidRPr="00C11952">
        <w:rPr>
          <w:rFonts w:ascii="Calibri" w:hAnsi="Calibri" w:cs="Arial"/>
          <w:b/>
          <w:noProof/>
          <w:szCs w:val="24"/>
          <w:lang w:val="en-US"/>
        </w:rPr>
        <w:t>80:</w:t>
      </w:r>
      <w:r w:rsidRPr="00C11952">
        <w:rPr>
          <w:rFonts w:ascii="Calibri" w:hAnsi="Calibri" w:cs="Arial"/>
          <w:noProof/>
          <w:szCs w:val="24"/>
          <w:lang w:val="en-US"/>
        </w:rPr>
        <w:t>460-73.</w:t>
      </w:r>
      <w:bookmarkEnd w:id="349"/>
    </w:p>
    <w:p w:rsidR="00C11952" w:rsidRDefault="00C11952" w:rsidP="00C11952">
      <w:pPr>
        <w:spacing w:line="240" w:lineRule="auto"/>
        <w:jc w:val="both"/>
        <w:rPr>
          <w:rFonts w:ascii="Calibri" w:hAnsi="Calibri" w:cs="Arial"/>
          <w:noProof/>
          <w:szCs w:val="24"/>
          <w:lang w:val="en-US"/>
        </w:rPr>
      </w:pPr>
    </w:p>
    <w:p w:rsidR="00F6243F" w:rsidRPr="00AD7EDC" w:rsidRDefault="008224A3" w:rsidP="005E553F">
      <w:pPr>
        <w:tabs>
          <w:tab w:val="left" w:pos="5385"/>
        </w:tabs>
        <w:spacing w:after="120" w:line="480" w:lineRule="auto"/>
        <w:jc w:val="both"/>
        <w:rPr>
          <w:rFonts w:ascii="Arial" w:hAnsi="Arial" w:cs="Arial"/>
          <w:sz w:val="24"/>
          <w:szCs w:val="24"/>
          <w:lang w:val="en-US"/>
        </w:rPr>
      </w:pPr>
      <w:r w:rsidRPr="00AD7EDC">
        <w:rPr>
          <w:rFonts w:ascii="Arial" w:hAnsi="Arial" w:cs="Arial"/>
          <w:sz w:val="24"/>
          <w:szCs w:val="24"/>
          <w:lang w:val="en-US"/>
        </w:rPr>
        <w:fldChar w:fldCharType="end"/>
      </w:r>
    </w:p>
    <w:sectPr w:rsidR="00F6243F" w:rsidRPr="00AD7EDC" w:rsidSect="002C18E0">
      <w:footerReference w:type="default" r:id="rId10"/>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4" w:author="Raphael Wolfisberg" w:date="2015-09-09T09:15:00Z" w:initials="RW">
    <w:p w:rsidR="007B07F6" w:rsidRDefault="007B07F6">
      <w:pPr>
        <w:pStyle w:val="Kommentartext"/>
      </w:pPr>
      <w:r>
        <w:rPr>
          <w:rStyle w:val="Kommentarzeichen"/>
        </w:rPr>
        <w:annotationRef/>
      </w:r>
      <w:r>
        <w:t>I wouldn’t use here the term “infectious” since there are just minor differences between the infe</w:t>
      </w:r>
      <w:r>
        <w:t>c</w:t>
      </w:r>
      <w:r>
        <w:t>tivity of P1 and P2…</w:t>
      </w:r>
    </w:p>
  </w:comment>
  <w:comment w:id="127" w:author="Raphael Wolfisberg" w:date="2015-09-02T10:14:00Z" w:initials="RW">
    <w:p w:rsidR="007B07F6" w:rsidRDefault="007B07F6">
      <w:pPr>
        <w:pStyle w:val="Kommentartext"/>
      </w:pPr>
      <w:r>
        <w:rPr>
          <w:rStyle w:val="Kommentarzeichen"/>
        </w:rPr>
        <w:annotationRef/>
      </w:r>
      <w:r>
        <w:t xml:space="preserve">Add </w:t>
      </w:r>
      <w:proofErr w:type="spellStart"/>
      <w:r>
        <w:t>lamin</w:t>
      </w:r>
      <w:proofErr w:type="spellEnd"/>
      <w:r>
        <w:t xml:space="preserve"> A/C Ab and </w:t>
      </w:r>
      <w:proofErr w:type="spellStart"/>
      <w:r>
        <w:t>Serca</w:t>
      </w:r>
      <w:proofErr w:type="spellEnd"/>
      <w:r>
        <w:t xml:space="preserve"> 2 ATPase </w:t>
      </w:r>
      <w:proofErr w:type="gramStart"/>
      <w:r>
        <w:t>Ab..</w:t>
      </w:r>
      <w:proofErr w:type="gramEnd"/>
    </w:p>
  </w:comment>
  <w:comment w:id="195" w:author="Raphael Wolfisberg" w:date="2015-09-02T12:17:00Z" w:initials="RW">
    <w:p w:rsidR="007B07F6" w:rsidRDefault="007B07F6">
      <w:pPr>
        <w:pStyle w:val="Kommentartext"/>
      </w:pPr>
      <w:r>
        <w:rPr>
          <w:rStyle w:val="Kommentarzeichen"/>
        </w:rPr>
        <w:annotationRef/>
      </w:r>
      <w:r>
        <w:t xml:space="preserve">…which could be critical to stabilize incoming </w:t>
      </w:r>
      <w:proofErr w:type="spellStart"/>
      <w:r>
        <w:t>virions</w:t>
      </w:r>
      <w:proofErr w:type="spellEnd"/>
      <w:r>
        <w:t xml:space="preserve"> inside the nucleus. </w:t>
      </w:r>
      <w:r>
        <w:sym w:font="Wingdings" w:char="F0E0"/>
      </w:r>
      <w:r>
        <w:t xml:space="preserve"> </w:t>
      </w:r>
      <w:proofErr w:type="gramStart"/>
      <w:r>
        <w:t>nuclear</w:t>
      </w:r>
      <w:proofErr w:type="gramEnd"/>
      <w:r>
        <w:t xml:space="preserve"> import potential is mediated by BC regions within VP1u.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9F6" w:rsidRDefault="00E449F6" w:rsidP="00447701">
      <w:pPr>
        <w:spacing w:after="0" w:line="240" w:lineRule="auto"/>
      </w:pPr>
      <w:r>
        <w:separator/>
      </w:r>
    </w:p>
  </w:endnote>
  <w:endnote w:type="continuationSeparator" w:id="0">
    <w:p w:rsidR="00E449F6" w:rsidRDefault="00E449F6" w:rsidP="0044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70736"/>
      <w:docPartObj>
        <w:docPartGallery w:val="Page Numbers (Bottom of Page)"/>
        <w:docPartUnique/>
      </w:docPartObj>
    </w:sdtPr>
    <w:sdtEndPr>
      <w:rPr>
        <w:noProof/>
      </w:rPr>
    </w:sdtEndPr>
    <w:sdtContent>
      <w:p w:rsidR="007B07F6" w:rsidRDefault="007B07F6">
        <w:pPr>
          <w:pStyle w:val="Fuzeile"/>
          <w:jc w:val="center"/>
        </w:pPr>
        <w:r>
          <w:fldChar w:fldCharType="begin"/>
        </w:r>
        <w:r>
          <w:instrText xml:space="preserve"> PAGE   \* MERGEFORMAT </w:instrText>
        </w:r>
        <w:r>
          <w:fldChar w:fldCharType="separate"/>
        </w:r>
        <w:r w:rsidR="00C11952">
          <w:rPr>
            <w:noProof/>
          </w:rPr>
          <w:t>24</w:t>
        </w:r>
        <w:r>
          <w:rPr>
            <w:noProof/>
          </w:rPr>
          <w:fldChar w:fldCharType="end"/>
        </w:r>
      </w:p>
    </w:sdtContent>
  </w:sdt>
  <w:p w:rsidR="007B07F6" w:rsidRDefault="007B07F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9F6" w:rsidRDefault="00E449F6" w:rsidP="00447701">
      <w:pPr>
        <w:spacing w:after="0" w:line="240" w:lineRule="auto"/>
      </w:pPr>
      <w:r>
        <w:separator/>
      </w:r>
    </w:p>
  </w:footnote>
  <w:footnote w:type="continuationSeparator" w:id="0">
    <w:p w:rsidR="00E449F6" w:rsidRDefault="00E449F6" w:rsidP="00447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6F5"/>
    <w:multiLevelType w:val="hybridMultilevel"/>
    <w:tmpl w:val="009811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751DB5"/>
    <w:multiLevelType w:val="hybridMultilevel"/>
    <w:tmpl w:val="7D8AB0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C04062"/>
    <w:multiLevelType w:val="hybridMultilevel"/>
    <w:tmpl w:val="C964846A"/>
    <w:lvl w:ilvl="0" w:tplc="D966D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F13DC8"/>
    <w:multiLevelType w:val="hybridMultilevel"/>
    <w:tmpl w:val="73B8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C41D8A"/>
    <w:multiLevelType w:val="hybridMultilevel"/>
    <w:tmpl w:val="5296DEB6"/>
    <w:lvl w:ilvl="0" w:tplc="DF6A9B54">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59170AE7"/>
    <w:multiLevelType w:val="hybridMultilevel"/>
    <w:tmpl w:val="E80C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1D4CC0"/>
    <w:multiLevelType w:val="hybridMultilevel"/>
    <w:tmpl w:val="630AE18E"/>
    <w:lvl w:ilvl="0" w:tplc="11041A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12F0815"/>
    <w:multiLevelType w:val="hybridMultilevel"/>
    <w:tmpl w:val="FC6EA242"/>
    <w:lvl w:ilvl="0" w:tplc="B1D4C068">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6963554C"/>
    <w:multiLevelType w:val="hybridMultilevel"/>
    <w:tmpl w:val="3F6809DC"/>
    <w:lvl w:ilvl="0" w:tplc="03F63226">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6F9E5A36"/>
    <w:multiLevelType w:val="hybridMultilevel"/>
    <w:tmpl w:val="41909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9"/>
  </w:num>
  <w:num w:numId="6">
    <w:abstractNumId w:val="4"/>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SM_Journal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a95ada2x9dfketax5psfv72w29ssrpedff&quot;&gt;MyBib&lt;record-ids&gt;&lt;item&gt;1&lt;/item&gt;&lt;item&gt;5&lt;/item&gt;&lt;item&gt;6&lt;/item&gt;&lt;item&gt;9&lt;/item&gt;&lt;item&gt;18&lt;/item&gt;&lt;item&gt;20&lt;/item&gt;&lt;item&gt;21&lt;/item&gt;&lt;item&gt;22&lt;/item&gt;&lt;item&gt;23&lt;/item&gt;&lt;item&gt;24&lt;/item&gt;&lt;item&gt;25&lt;/item&gt;&lt;item&gt;26&lt;/item&gt;&lt;item&gt;27&lt;/item&gt;&lt;item&gt;31&lt;/item&gt;&lt;item&gt;32&lt;/item&gt;&lt;item&gt;33&lt;/item&gt;&lt;item&gt;36&lt;/item&gt;&lt;item&gt;37&lt;/item&gt;&lt;item&gt;38&lt;/item&gt;&lt;item&gt;41&lt;/item&gt;&lt;item&gt;42&lt;/item&gt;&lt;item&gt;45&lt;/item&gt;&lt;item&gt;46&lt;/item&gt;&lt;item&gt;48&lt;/item&gt;&lt;item&gt;50&lt;/item&gt;&lt;item&gt;51&lt;/item&gt;&lt;item&gt;81&lt;/item&gt;&lt;item&gt;82&lt;/item&gt;&lt;item&gt;84&lt;/item&gt;&lt;item&gt;85&lt;/item&gt;&lt;item&gt;86&lt;/item&gt;&lt;item&gt;87&lt;/item&gt;&lt;item&gt;89&lt;/item&gt;&lt;item&gt;91&lt;/item&gt;&lt;item&gt;92&lt;/item&gt;&lt;item&gt;93&lt;/item&gt;&lt;item&gt;94&lt;/item&gt;&lt;item&gt;95&lt;/item&gt;&lt;item&gt;96&lt;/item&gt;&lt;item&gt;97&lt;/item&gt;&lt;item&gt;98&lt;/item&gt;&lt;item&gt;102&lt;/item&gt;&lt;item&gt;103&lt;/item&gt;&lt;item&gt;104&lt;/item&gt;&lt;item&gt;105&lt;/item&gt;&lt;item&gt;255&lt;/item&gt;&lt;item&gt;397&lt;/item&gt;&lt;item&gt;399&lt;/item&gt;&lt;item&gt;400&lt;/item&gt;&lt;item&gt;402&lt;/item&gt;&lt;item&gt;403&lt;/item&gt;&lt;item&gt;404&lt;/item&gt;&lt;item&gt;405&lt;/item&gt;&lt;item&gt;407&lt;/item&gt;&lt;item&gt;409&lt;/item&gt;&lt;item&gt;410&lt;/item&gt;&lt;item&gt;534&lt;/item&gt;&lt;item&gt;936&lt;/item&gt;&lt;item&gt;938&lt;/item&gt;&lt;item&gt;939&lt;/item&gt;&lt;item&gt;944&lt;/item&gt;&lt;item&gt;947&lt;/item&gt;&lt;/record-ids&gt;&lt;/item&gt;&lt;/Libraries&gt;"/>
  </w:docVars>
  <w:rsids>
    <w:rsidRoot w:val="00753E5D"/>
    <w:rsid w:val="000005DC"/>
    <w:rsid w:val="00001690"/>
    <w:rsid w:val="0000345E"/>
    <w:rsid w:val="00004114"/>
    <w:rsid w:val="0000666A"/>
    <w:rsid w:val="00014233"/>
    <w:rsid w:val="00016C00"/>
    <w:rsid w:val="000215E4"/>
    <w:rsid w:val="0002176C"/>
    <w:rsid w:val="00022F48"/>
    <w:rsid w:val="00027EFC"/>
    <w:rsid w:val="000306FC"/>
    <w:rsid w:val="0003278D"/>
    <w:rsid w:val="00033D00"/>
    <w:rsid w:val="000369C3"/>
    <w:rsid w:val="00037058"/>
    <w:rsid w:val="000373E7"/>
    <w:rsid w:val="00037999"/>
    <w:rsid w:val="000408E6"/>
    <w:rsid w:val="000430A8"/>
    <w:rsid w:val="00047298"/>
    <w:rsid w:val="000514F2"/>
    <w:rsid w:val="00052E15"/>
    <w:rsid w:val="00055461"/>
    <w:rsid w:val="00056DD9"/>
    <w:rsid w:val="0006346B"/>
    <w:rsid w:val="00065BE7"/>
    <w:rsid w:val="0007389A"/>
    <w:rsid w:val="00076838"/>
    <w:rsid w:val="00080F2A"/>
    <w:rsid w:val="00081175"/>
    <w:rsid w:val="00082402"/>
    <w:rsid w:val="00090C1F"/>
    <w:rsid w:val="00091455"/>
    <w:rsid w:val="00091A25"/>
    <w:rsid w:val="00091EDE"/>
    <w:rsid w:val="00092359"/>
    <w:rsid w:val="000A5210"/>
    <w:rsid w:val="000B0CD6"/>
    <w:rsid w:val="000B105B"/>
    <w:rsid w:val="000B1A12"/>
    <w:rsid w:val="000C0EAD"/>
    <w:rsid w:val="000C1DFA"/>
    <w:rsid w:val="000C398E"/>
    <w:rsid w:val="000D4CCA"/>
    <w:rsid w:val="000D7338"/>
    <w:rsid w:val="000E0879"/>
    <w:rsid w:val="000E1753"/>
    <w:rsid w:val="000E2A85"/>
    <w:rsid w:val="000E4A83"/>
    <w:rsid w:val="000E587C"/>
    <w:rsid w:val="000F5FE9"/>
    <w:rsid w:val="00100F6C"/>
    <w:rsid w:val="00100F85"/>
    <w:rsid w:val="00101505"/>
    <w:rsid w:val="0010299E"/>
    <w:rsid w:val="001063CC"/>
    <w:rsid w:val="00106C80"/>
    <w:rsid w:val="00110E3D"/>
    <w:rsid w:val="00115014"/>
    <w:rsid w:val="00115D83"/>
    <w:rsid w:val="00121D84"/>
    <w:rsid w:val="00122273"/>
    <w:rsid w:val="0012373A"/>
    <w:rsid w:val="00126931"/>
    <w:rsid w:val="00126944"/>
    <w:rsid w:val="001271EC"/>
    <w:rsid w:val="001305F9"/>
    <w:rsid w:val="00132E3C"/>
    <w:rsid w:val="00134B13"/>
    <w:rsid w:val="001410A0"/>
    <w:rsid w:val="00142B74"/>
    <w:rsid w:val="001452BC"/>
    <w:rsid w:val="00145618"/>
    <w:rsid w:val="001509AB"/>
    <w:rsid w:val="00151863"/>
    <w:rsid w:val="00151B41"/>
    <w:rsid w:val="00152131"/>
    <w:rsid w:val="00163B7F"/>
    <w:rsid w:val="00166ACC"/>
    <w:rsid w:val="00167D61"/>
    <w:rsid w:val="001729CF"/>
    <w:rsid w:val="00173C93"/>
    <w:rsid w:val="00174043"/>
    <w:rsid w:val="00181048"/>
    <w:rsid w:val="00181AFD"/>
    <w:rsid w:val="0018278D"/>
    <w:rsid w:val="0018370B"/>
    <w:rsid w:val="00183FFE"/>
    <w:rsid w:val="0018704B"/>
    <w:rsid w:val="0018717A"/>
    <w:rsid w:val="00190BDB"/>
    <w:rsid w:val="00191C82"/>
    <w:rsid w:val="00192AE6"/>
    <w:rsid w:val="001A0A7B"/>
    <w:rsid w:val="001A115B"/>
    <w:rsid w:val="001A2DAB"/>
    <w:rsid w:val="001A306B"/>
    <w:rsid w:val="001A3A69"/>
    <w:rsid w:val="001A4999"/>
    <w:rsid w:val="001A5F1E"/>
    <w:rsid w:val="001B1DD7"/>
    <w:rsid w:val="001B21F7"/>
    <w:rsid w:val="001B54E2"/>
    <w:rsid w:val="001B6652"/>
    <w:rsid w:val="001C101F"/>
    <w:rsid w:val="001C10E0"/>
    <w:rsid w:val="001C3BBE"/>
    <w:rsid w:val="001C71FE"/>
    <w:rsid w:val="001C7483"/>
    <w:rsid w:val="001D3A2F"/>
    <w:rsid w:val="001D73AB"/>
    <w:rsid w:val="001E0DEF"/>
    <w:rsid w:val="001E464E"/>
    <w:rsid w:val="001F1794"/>
    <w:rsid w:val="001F2806"/>
    <w:rsid w:val="001F3E64"/>
    <w:rsid w:val="001F5E20"/>
    <w:rsid w:val="001F6DB7"/>
    <w:rsid w:val="002035FD"/>
    <w:rsid w:val="00203740"/>
    <w:rsid w:val="002039AC"/>
    <w:rsid w:val="002070B5"/>
    <w:rsid w:val="002136D9"/>
    <w:rsid w:val="0021669E"/>
    <w:rsid w:val="002203CB"/>
    <w:rsid w:val="00221DDA"/>
    <w:rsid w:val="0022225F"/>
    <w:rsid w:val="002228D3"/>
    <w:rsid w:val="00224F06"/>
    <w:rsid w:val="0022605C"/>
    <w:rsid w:val="00226FA9"/>
    <w:rsid w:val="002272FC"/>
    <w:rsid w:val="002339F1"/>
    <w:rsid w:val="0023518C"/>
    <w:rsid w:val="00240B62"/>
    <w:rsid w:val="002428D1"/>
    <w:rsid w:val="00243AAD"/>
    <w:rsid w:val="002454F2"/>
    <w:rsid w:val="00247F39"/>
    <w:rsid w:val="002501DF"/>
    <w:rsid w:val="0025424C"/>
    <w:rsid w:val="00257200"/>
    <w:rsid w:val="00262854"/>
    <w:rsid w:val="00270D0E"/>
    <w:rsid w:val="00270D72"/>
    <w:rsid w:val="00271197"/>
    <w:rsid w:val="002716BA"/>
    <w:rsid w:val="0027314F"/>
    <w:rsid w:val="00273247"/>
    <w:rsid w:val="002751DE"/>
    <w:rsid w:val="002828BD"/>
    <w:rsid w:val="00285CBC"/>
    <w:rsid w:val="002864D4"/>
    <w:rsid w:val="002876FA"/>
    <w:rsid w:val="002877CA"/>
    <w:rsid w:val="00290FCF"/>
    <w:rsid w:val="00291134"/>
    <w:rsid w:val="00291569"/>
    <w:rsid w:val="00292BFF"/>
    <w:rsid w:val="00294C25"/>
    <w:rsid w:val="002A1139"/>
    <w:rsid w:val="002A7003"/>
    <w:rsid w:val="002A749D"/>
    <w:rsid w:val="002B28D9"/>
    <w:rsid w:val="002B566E"/>
    <w:rsid w:val="002C0ABE"/>
    <w:rsid w:val="002C18E0"/>
    <w:rsid w:val="002D23F5"/>
    <w:rsid w:val="002D33E4"/>
    <w:rsid w:val="002D4071"/>
    <w:rsid w:val="002D6F6A"/>
    <w:rsid w:val="002D7DE8"/>
    <w:rsid w:val="002E088F"/>
    <w:rsid w:val="002E2E4E"/>
    <w:rsid w:val="002E586F"/>
    <w:rsid w:val="002F14AF"/>
    <w:rsid w:val="00300E34"/>
    <w:rsid w:val="00301660"/>
    <w:rsid w:val="00306401"/>
    <w:rsid w:val="00310C2C"/>
    <w:rsid w:val="00311C43"/>
    <w:rsid w:val="00312E38"/>
    <w:rsid w:val="00321597"/>
    <w:rsid w:val="003227E1"/>
    <w:rsid w:val="00323CC7"/>
    <w:rsid w:val="00323EA2"/>
    <w:rsid w:val="00326949"/>
    <w:rsid w:val="003277B3"/>
    <w:rsid w:val="00340F7A"/>
    <w:rsid w:val="00343ABD"/>
    <w:rsid w:val="00345060"/>
    <w:rsid w:val="00346510"/>
    <w:rsid w:val="0034701C"/>
    <w:rsid w:val="00350D77"/>
    <w:rsid w:val="00350D7A"/>
    <w:rsid w:val="00351F89"/>
    <w:rsid w:val="00356092"/>
    <w:rsid w:val="003608C9"/>
    <w:rsid w:val="00363331"/>
    <w:rsid w:val="003657AC"/>
    <w:rsid w:val="00371ED6"/>
    <w:rsid w:val="0037481C"/>
    <w:rsid w:val="0038292A"/>
    <w:rsid w:val="00385152"/>
    <w:rsid w:val="0038634F"/>
    <w:rsid w:val="00393F68"/>
    <w:rsid w:val="00394279"/>
    <w:rsid w:val="00397147"/>
    <w:rsid w:val="003A44D8"/>
    <w:rsid w:val="003A492F"/>
    <w:rsid w:val="003A60EF"/>
    <w:rsid w:val="003B025D"/>
    <w:rsid w:val="003B39F5"/>
    <w:rsid w:val="003B6C1E"/>
    <w:rsid w:val="003B74CA"/>
    <w:rsid w:val="003B75D6"/>
    <w:rsid w:val="003B76AA"/>
    <w:rsid w:val="003B79EC"/>
    <w:rsid w:val="003C0199"/>
    <w:rsid w:val="003C2486"/>
    <w:rsid w:val="003C5437"/>
    <w:rsid w:val="003C5719"/>
    <w:rsid w:val="003C69CE"/>
    <w:rsid w:val="003D5626"/>
    <w:rsid w:val="003E1D3D"/>
    <w:rsid w:val="003F4450"/>
    <w:rsid w:val="003F51E8"/>
    <w:rsid w:val="00400AA9"/>
    <w:rsid w:val="00403761"/>
    <w:rsid w:val="00403998"/>
    <w:rsid w:val="004040AF"/>
    <w:rsid w:val="00404590"/>
    <w:rsid w:val="00404874"/>
    <w:rsid w:val="00405E34"/>
    <w:rsid w:val="00425499"/>
    <w:rsid w:val="0042788D"/>
    <w:rsid w:val="004314F6"/>
    <w:rsid w:val="00432DEE"/>
    <w:rsid w:val="00436E39"/>
    <w:rsid w:val="0044060F"/>
    <w:rsid w:val="00440A16"/>
    <w:rsid w:val="00440A3D"/>
    <w:rsid w:val="00440D21"/>
    <w:rsid w:val="00447701"/>
    <w:rsid w:val="00452B95"/>
    <w:rsid w:val="004537BA"/>
    <w:rsid w:val="00453A0A"/>
    <w:rsid w:val="00454A75"/>
    <w:rsid w:val="00456400"/>
    <w:rsid w:val="00460ECE"/>
    <w:rsid w:val="004619E9"/>
    <w:rsid w:val="00462AB6"/>
    <w:rsid w:val="00462E85"/>
    <w:rsid w:val="00476758"/>
    <w:rsid w:val="004806C0"/>
    <w:rsid w:val="004832F2"/>
    <w:rsid w:val="00485ADD"/>
    <w:rsid w:val="00486B84"/>
    <w:rsid w:val="00486BD5"/>
    <w:rsid w:val="00487D42"/>
    <w:rsid w:val="00490733"/>
    <w:rsid w:val="00490A15"/>
    <w:rsid w:val="00491CDE"/>
    <w:rsid w:val="0049431B"/>
    <w:rsid w:val="004A0419"/>
    <w:rsid w:val="004A0682"/>
    <w:rsid w:val="004A1434"/>
    <w:rsid w:val="004A3B6D"/>
    <w:rsid w:val="004A472B"/>
    <w:rsid w:val="004A5FA7"/>
    <w:rsid w:val="004B16BD"/>
    <w:rsid w:val="004C25B1"/>
    <w:rsid w:val="004C3599"/>
    <w:rsid w:val="004C5203"/>
    <w:rsid w:val="004C539C"/>
    <w:rsid w:val="004C5F59"/>
    <w:rsid w:val="004C7211"/>
    <w:rsid w:val="004D57BF"/>
    <w:rsid w:val="004D6B4D"/>
    <w:rsid w:val="004E0A69"/>
    <w:rsid w:val="004E1FA6"/>
    <w:rsid w:val="004E384B"/>
    <w:rsid w:val="004E4169"/>
    <w:rsid w:val="004E472E"/>
    <w:rsid w:val="004E481B"/>
    <w:rsid w:val="004E55D7"/>
    <w:rsid w:val="004E5B3C"/>
    <w:rsid w:val="004F1278"/>
    <w:rsid w:val="004F1303"/>
    <w:rsid w:val="004F7830"/>
    <w:rsid w:val="00500AB4"/>
    <w:rsid w:val="00501DA4"/>
    <w:rsid w:val="005055FD"/>
    <w:rsid w:val="00505AF3"/>
    <w:rsid w:val="00506779"/>
    <w:rsid w:val="00507AC1"/>
    <w:rsid w:val="00511044"/>
    <w:rsid w:val="00511308"/>
    <w:rsid w:val="0051158E"/>
    <w:rsid w:val="0051410B"/>
    <w:rsid w:val="00520136"/>
    <w:rsid w:val="00522659"/>
    <w:rsid w:val="00522D39"/>
    <w:rsid w:val="005244B4"/>
    <w:rsid w:val="00526580"/>
    <w:rsid w:val="00530888"/>
    <w:rsid w:val="00531536"/>
    <w:rsid w:val="00536705"/>
    <w:rsid w:val="00536E7F"/>
    <w:rsid w:val="005372C7"/>
    <w:rsid w:val="00540A48"/>
    <w:rsid w:val="00541B1B"/>
    <w:rsid w:val="00541D89"/>
    <w:rsid w:val="00543E8E"/>
    <w:rsid w:val="0055678E"/>
    <w:rsid w:val="0055728B"/>
    <w:rsid w:val="00557A5C"/>
    <w:rsid w:val="00562155"/>
    <w:rsid w:val="0056676A"/>
    <w:rsid w:val="0057013C"/>
    <w:rsid w:val="00573177"/>
    <w:rsid w:val="00574EF1"/>
    <w:rsid w:val="00575601"/>
    <w:rsid w:val="00576100"/>
    <w:rsid w:val="00580110"/>
    <w:rsid w:val="0058340A"/>
    <w:rsid w:val="00583ECC"/>
    <w:rsid w:val="005847F5"/>
    <w:rsid w:val="00590246"/>
    <w:rsid w:val="00591240"/>
    <w:rsid w:val="005955BF"/>
    <w:rsid w:val="005A0051"/>
    <w:rsid w:val="005A3880"/>
    <w:rsid w:val="005A597B"/>
    <w:rsid w:val="005A5E69"/>
    <w:rsid w:val="005B1A71"/>
    <w:rsid w:val="005B49FC"/>
    <w:rsid w:val="005B56EC"/>
    <w:rsid w:val="005C5291"/>
    <w:rsid w:val="005C548A"/>
    <w:rsid w:val="005C5B87"/>
    <w:rsid w:val="005C6FDF"/>
    <w:rsid w:val="005C7039"/>
    <w:rsid w:val="005D08CC"/>
    <w:rsid w:val="005D2C61"/>
    <w:rsid w:val="005D79E7"/>
    <w:rsid w:val="005E553F"/>
    <w:rsid w:val="0060395B"/>
    <w:rsid w:val="006071C1"/>
    <w:rsid w:val="00613AC0"/>
    <w:rsid w:val="00613D82"/>
    <w:rsid w:val="00617510"/>
    <w:rsid w:val="006244C8"/>
    <w:rsid w:val="006305D0"/>
    <w:rsid w:val="006313C1"/>
    <w:rsid w:val="00632856"/>
    <w:rsid w:val="00633923"/>
    <w:rsid w:val="00635263"/>
    <w:rsid w:val="00635EF2"/>
    <w:rsid w:val="0063691F"/>
    <w:rsid w:val="00642D92"/>
    <w:rsid w:val="00646799"/>
    <w:rsid w:val="0065193C"/>
    <w:rsid w:val="0065408A"/>
    <w:rsid w:val="00654E44"/>
    <w:rsid w:val="006574DA"/>
    <w:rsid w:val="00660706"/>
    <w:rsid w:val="00662D4B"/>
    <w:rsid w:val="0066430D"/>
    <w:rsid w:val="00664F36"/>
    <w:rsid w:val="00665DAD"/>
    <w:rsid w:val="006660EA"/>
    <w:rsid w:val="00672152"/>
    <w:rsid w:val="0067326E"/>
    <w:rsid w:val="00675C4C"/>
    <w:rsid w:val="006800C2"/>
    <w:rsid w:val="00682D19"/>
    <w:rsid w:val="00687C63"/>
    <w:rsid w:val="00690DA6"/>
    <w:rsid w:val="00690FDC"/>
    <w:rsid w:val="006921CA"/>
    <w:rsid w:val="00692BB2"/>
    <w:rsid w:val="006A1346"/>
    <w:rsid w:val="006A36B2"/>
    <w:rsid w:val="006C04E3"/>
    <w:rsid w:val="006C381A"/>
    <w:rsid w:val="006C47A8"/>
    <w:rsid w:val="006C5831"/>
    <w:rsid w:val="006D41C3"/>
    <w:rsid w:val="006D44F4"/>
    <w:rsid w:val="006D578C"/>
    <w:rsid w:val="006E007A"/>
    <w:rsid w:val="006E0ECE"/>
    <w:rsid w:val="006E2852"/>
    <w:rsid w:val="006E565E"/>
    <w:rsid w:val="006E6C69"/>
    <w:rsid w:val="006E76F2"/>
    <w:rsid w:val="006F03AE"/>
    <w:rsid w:val="006F0DD4"/>
    <w:rsid w:val="006F44D9"/>
    <w:rsid w:val="006F5242"/>
    <w:rsid w:val="00701A81"/>
    <w:rsid w:val="00704F92"/>
    <w:rsid w:val="00706197"/>
    <w:rsid w:val="0070758E"/>
    <w:rsid w:val="00707FCE"/>
    <w:rsid w:val="00711409"/>
    <w:rsid w:val="00712168"/>
    <w:rsid w:val="007175D3"/>
    <w:rsid w:val="007224F7"/>
    <w:rsid w:val="007234A7"/>
    <w:rsid w:val="00725202"/>
    <w:rsid w:val="00732D1D"/>
    <w:rsid w:val="0074119A"/>
    <w:rsid w:val="007450A3"/>
    <w:rsid w:val="00745199"/>
    <w:rsid w:val="0074616A"/>
    <w:rsid w:val="00746974"/>
    <w:rsid w:val="00746E90"/>
    <w:rsid w:val="00750E68"/>
    <w:rsid w:val="007520F5"/>
    <w:rsid w:val="00752B0C"/>
    <w:rsid w:val="00753E5D"/>
    <w:rsid w:val="0075777F"/>
    <w:rsid w:val="00761052"/>
    <w:rsid w:val="007611BA"/>
    <w:rsid w:val="0076162E"/>
    <w:rsid w:val="00762C7A"/>
    <w:rsid w:val="00763D49"/>
    <w:rsid w:val="00764215"/>
    <w:rsid w:val="007654E5"/>
    <w:rsid w:val="00766F43"/>
    <w:rsid w:val="00771ADE"/>
    <w:rsid w:val="0077364E"/>
    <w:rsid w:val="00780EFF"/>
    <w:rsid w:val="00783E89"/>
    <w:rsid w:val="0078474A"/>
    <w:rsid w:val="0078771C"/>
    <w:rsid w:val="007900F2"/>
    <w:rsid w:val="00797252"/>
    <w:rsid w:val="007A2E7E"/>
    <w:rsid w:val="007A3782"/>
    <w:rsid w:val="007A5AD4"/>
    <w:rsid w:val="007B07F6"/>
    <w:rsid w:val="007B1248"/>
    <w:rsid w:val="007B1CAB"/>
    <w:rsid w:val="007B3AA8"/>
    <w:rsid w:val="007B642F"/>
    <w:rsid w:val="007C1B34"/>
    <w:rsid w:val="007C1D87"/>
    <w:rsid w:val="007C2A4D"/>
    <w:rsid w:val="007C48C2"/>
    <w:rsid w:val="007D15AD"/>
    <w:rsid w:val="007D2AE7"/>
    <w:rsid w:val="007D3C88"/>
    <w:rsid w:val="007D4B65"/>
    <w:rsid w:val="007D6788"/>
    <w:rsid w:val="007D6CCD"/>
    <w:rsid w:val="007D7EAF"/>
    <w:rsid w:val="007E01E7"/>
    <w:rsid w:val="007E038E"/>
    <w:rsid w:val="007E1EF0"/>
    <w:rsid w:val="007E2FE4"/>
    <w:rsid w:val="007E5ADB"/>
    <w:rsid w:val="007E783E"/>
    <w:rsid w:val="007F096D"/>
    <w:rsid w:val="007F362C"/>
    <w:rsid w:val="0080001C"/>
    <w:rsid w:val="0080099F"/>
    <w:rsid w:val="0080174A"/>
    <w:rsid w:val="00802B8B"/>
    <w:rsid w:val="00811D03"/>
    <w:rsid w:val="0081449F"/>
    <w:rsid w:val="00814670"/>
    <w:rsid w:val="00816234"/>
    <w:rsid w:val="008216E0"/>
    <w:rsid w:val="008224A3"/>
    <w:rsid w:val="00822E2C"/>
    <w:rsid w:val="00833D63"/>
    <w:rsid w:val="00835635"/>
    <w:rsid w:val="00837448"/>
    <w:rsid w:val="00841DEA"/>
    <w:rsid w:val="0084343F"/>
    <w:rsid w:val="00847A0D"/>
    <w:rsid w:val="00853F8C"/>
    <w:rsid w:val="008545B5"/>
    <w:rsid w:val="0086308B"/>
    <w:rsid w:val="00863DB8"/>
    <w:rsid w:val="008648C7"/>
    <w:rsid w:val="0086692F"/>
    <w:rsid w:val="0087106C"/>
    <w:rsid w:val="00871E36"/>
    <w:rsid w:val="00873160"/>
    <w:rsid w:val="00873528"/>
    <w:rsid w:val="00875E24"/>
    <w:rsid w:val="0088082C"/>
    <w:rsid w:val="00882051"/>
    <w:rsid w:val="00883037"/>
    <w:rsid w:val="0088340D"/>
    <w:rsid w:val="00884B2F"/>
    <w:rsid w:val="00884F01"/>
    <w:rsid w:val="00890466"/>
    <w:rsid w:val="00895DA3"/>
    <w:rsid w:val="00896310"/>
    <w:rsid w:val="00897183"/>
    <w:rsid w:val="008A209E"/>
    <w:rsid w:val="008A2D1C"/>
    <w:rsid w:val="008A5C81"/>
    <w:rsid w:val="008B0390"/>
    <w:rsid w:val="008B0D82"/>
    <w:rsid w:val="008B2C50"/>
    <w:rsid w:val="008B4EC8"/>
    <w:rsid w:val="008C433F"/>
    <w:rsid w:val="008C4C89"/>
    <w:rsid w:val="008C6A02"/>
    <w:rsid w:val="008D1518"/>
    <w:rsid w:val="008D2AF6"/>
    <w:rsid w:val="008E0D85"/>
    <w:rsid w:val="008E6432"/>
    <w:rsid w:val="008F11B2"/>
    <w:rsid w:val="008F435C"/>
    <w:rsid w:val="008F6155"/>
    <w:rsid w:val="008F685F"/>
    <w:rsid w:val="008F7530"/>
    <w:rsid w:val="009007AC"/>
    <w:rsid w:val="0090083D"/>
    <w:rsid w:val="0090113E"/>
    <w:rsid w:val="009011A3"/>
    <w:rsid w:val="0090299F"/>
    <w:rsid w:val="00905643"/>
    <w:rsid w:val="00907D8B"/>
    <w:rsid w:val="00912D3E"/>
    <w:rsid w:val="00913D84"/>
    <w:rsid w:val="00916151"/>
    <w:rsid w:val="009233DB"/>
    <w:rsid w:val="00927B89"/>
    <w:rsid w:val="00932445"/>
    <w:rsid w:val="00934E55"/>
    <w:rsid w:val="00936023"/>
    <w:rsid w:val="00945F5D"/>
    <w:rsid w:val="00946A7E"/>
    <w:rsid w:val="009567AD"/>
    <w:rsid w:val="00957F9C"/>
    <w:rsid w:val="00961929"/>
    <w:rsid w:val="00966FD8"/>
    <w:rsid w:val="00974427"/>
    <w:rsid w:val="0097589F"/>
    <w:rsid w:val="00976F58"/>
    <w:rsid w:val="00980868"/>
    <w:rsid w:val="00981E96"/>
    <w:rsid w:val="00986DE1"/>
    <w:rsid w:val="009907EA"/>
    <w:rsid w:val="009909DE"/>
    <w:rsid w:val="00992447"/>
    <w:rsid w:val="0099308F"/>
    <w:rsid w:val="00994794"/>
    <w:rsid w:val="009948C8"/>
    <w:rsid w:val="009954EC"/>
    <w:rsid w:val="00995F7C"/>
    <w:rsid w:val="009A10E0"/>
    <w:rsid w:val="009A1A1D"/>
    <w:rsid w:val="009A3968"/>
    <w:rsid w:val="009A409F"/>
    <w:rsid w:val="009A43F4"/>
    <w:rsid w:val="009B11D1"/>
    <w:rsid w:val="009B1BE8"/>
    <w:rsid w:val="009B48DB"/>
    <w:rsid w:val="009B5DE1"/>
    <w:rsid w:val="009B789E"/>
    <w:rsid w:val="009C06B0"/>
    <w:rsid w:val="009C53DB"/>
    <w:rsid w:val="009C6659"/>
    <w:rsid w:val="009D60A2"/>
    <w:rsid w:val="009D7E3E"/>
    <w:rsid w:val="009D7F65"/>
    <w:rsid w:val="009E0DDD"/>
    <w:rsid w:val="009E222D"/>
    <w:rsid w:val="009E228B"/>
    <w:rsid w:val="009E295A"/>
    <w:rsid w:val="009F0508"/>
    <w:rsid w:val="00A00DEA"/>
    <w:rsid w:val="00A01276"/>
    <w:rsid w:val="00A02FB2"/>
    <w:rsid w:val="00A07F21"/>
    <w:rsid w:val="00A13158"/>
    <w:rsid w:val="00A14B79"/>
    <w:rsid w:val="00A24085"/>
    <w:rsid w:val="00A31171"/>
    <w:rsid w:val="00A365AC"/>
    <w:rsid w:val="00A42F8D"/>
    <w:rsid w:val="00A517EE"/>
    <w:rsid w:val="00A518EA"/>
    <w:rsid w:val="00A53779"/>
    <w:rsid w:val="00A53FB1"/>
    <w:rsid w:val="00A54475"/>
    <w:rsid w:val="00A55BFF"/>
    <w:rsid w:val="00A638CD"/>
    <w:rsid w:val="00A7375D"/>
    <w:rsid w:val="00A73D4E"/>
    <w:rsid w:val="00A774A4"/>
    <w:rsid w:val="00A800BC"/>
    <w:rsid w:val="00A80367"/>
    <w:rsid w:val="00A8055E"/>
    <w:rsid w:val="00A81220"/>
    <w:rsid w:val="00A91D0D"/>
    <w:rsid w:val="00A91E5E"/>
    <w:rsid w:val="00A93BBB"/>
    <w:rsid w:val="00A94185"/>
    <w:rsid w:val="00A96FBD"/>
    <w:rsid w:val="00AA2B31"/>
    <w:rsid w:val="00AB1A28"/>
    <w:rsid w:val="00AB5231"/>
    <w:rsid w:val="00AB5CB9"/>
    <w:rsid w:val="00AB5DE7"/>
    <w:rsid w:val="00AC6D99"/>
    <w:rsid w:val="00AD0002"/>
    <w:rsid w:val="00AD518A"/>
    <w:rsid w:val="00AD6145"/>
    <w:rsid w:val="00AD7EDC"/>
    <w:rsid w:val="00AE1760"/>
    <w:rsid w:val="00AE3025"/>
    <w:rsid w:val="00AE3DBA"/>
    <w:rsid w:val="00AE5E0E"/>
    <w:rsid w:val="00B034E1"/>
    <w:rsid w:val="00B04901"/>
    <w:rsid w:val="00B05EF1"/>
    <w:rsid w:val="00B06FDC"/>
    <w:rsid w:val="00B070D8"/>
    <w:rsid w:val="00B07A93"/>
    <w:rsid w:val="00B07E60"/>
    <w:rsid w:val="00B110F0"/>
    <w:rsid w:val="00B12661"/>
    <w:rsid w:val="00B20183"/>
    <w:rsid w:val="00B21BA0"/>
    <w:rsid w:val="00B21C3E"/>
    <w:rsid w:val="00B21D4B"/>
    <w:rsid w:val="00B2205F"/>
    <w:rsid w:val="00B22B84"/>
    <w:rsid w:val="00B23B14"/>
    <w:rsid w:val="00B249E2"/>
    <w:rsid w:val="00B322FE"/>
    <w:rsid w:val="00B431FD"/>
    <w:rsid w:val="00B522BB"/>
    <w:rsid w:val="00B53BF3"/>
    <w:rsid w:val="00B6115A"/>
    <w:rsid w:val="00B612F3"/>
    <w:rsid w:val="00B6196E"/>
    <w:rsid w:val="00B6686F"/>
    <w:rsid w:val="00B7489A"/>
    <w:rsid w:val="00B77960"/>
    <w:rsid w:val="00B77B34"/>
    <w:rsid w:val="00B82036"/>
    <w:rsid w:val="00B85D7F"/>
    <w:rsid w:val="00B87098"/>
    <w:rsid w:val="00B92810"/>
    <w:rsid w:val="00B92F0F"/>
    <w:rsid w:val="00B93F47"/>
    <w:rsid w:val="00B94A77"/>
    <w:rsid w:val="00BC0F9B"/>
    <w:rsid w:val="00BC15B5"/>
    <w:rsid w:val="00BC53AD"/>
    <w:rsid w:val="00BC5884"/>
    <w:rsid w:val="00BD46AB"/>
    <w:rsid w:val="00BD62F4"/>
    <w:rsid w:val="00BD660E"/>
    <w:rsid w:val="00BE07D4"/>
    <w:rsid w:val="00BE18D2"/>
    <w:rsid w:val="00BE444E"/>
    <w:rsid w:val="00BE576B"/>
    <w:rsid w:val="00BF3EDB"/>
    <w:rsid w:val="00BF6FD6"/>
    <w:rsid w:val="00C00BEE"/>
    <w:rsid w:val="00C03D33"/>
    <w:rsid w:val="00C07590"/>
    <w:rsid w:val="00C07CDC"/>
    <w:rsid w:val="00C10F5A"/>
    <w:rsid w:val="00C11952"/>
    <w:rsid w:val="00C167CF"/>
    <w:rsid w:val="00C16E7F"/>
    <w:rsid w:val="00C22BC9"/>
    <w:rsid w:val="00C33313"/>
    <w:rsid w:val="00C348CA"/>
    <w:rsid w:val="00C3576B"/>
    <w:rsid w:val="00C35D11"/>
    <w:rsid w:val="00C378FF"/>
    <w:rsid w:val="00C405E1"/>
    <w:rsid w:val="00C421FB"/>
    <w:rsid w:val="00C441D2"/>
    <w:rsid w:val="00C45773"/>
    <w:rsid w:val="00C46B45"/>
    <w:rsid w:val="00C47CA5"/>
    <w:rsid w:val="00C47CC1"/>
    <w:rsid w:val="00C50601"/>
    <w:rsid w:val="00C56C65"/>
    <w:rsid w:val="00C573DC"/>
    <w:rsid w:val="00C61356"/>
    <w:rsid w:val="00C647D5"/>
    <w:rsid w:val="00C64A48"/>
    <w:rsid w:val="00C70D5A"/>
    <w:rsid w:val="00C7259B"/>
    <w:rsid w:val="00C7419E"/>
    <w:rsid w:val="00C75ED6"/>
    <w:rsid w:val="00C7709C"/>
    <w:rsid w:val="00C77B31"/>
    <w:rsid w:val="00C80864"/>
    <w:rsid w:val="00C82C93"/>
    <w:rsid w:val="00C90702"/>
    <w:rsid w:val="00C91E55"/>
    <w:rsid w:val="00C963C4"/>
    <w:rsid w:val="00CA159B"/>
    <w:rsid w:val="00CA2C5C"/>
    <w:rsid w:val="00CA4228"/>
    <w:rsid w:val="00CB2DF9"/>
    <w:rsid w:val="00CB5E96"/>
    <w:rsid w:val="00CB6321"/>
    <w:rsid w:val="00CB7ABB"/>
    <w:rsid w:val="00CC024F"/>
    <w:rsid w:val="00CC2C44"/>
    <w:rsid w:val="00CC3789"/>
    <w:rsid w:val="00CC3BCB"/>
    <w:rsid w:val="00CC49F5"/>
    <w:rsid w:val="00CC554C"/>
    <w:rsid w:val="00CC6B10"/>
    <w:rsid w:val="00CD3026"/>
    <w:rsid w:val="00CD3945"/>
    <w:rsid w:val="00CD461F"/>
    <w:rsid w:val="00CD6B61"/>
    <w:rsid w:val="00CE0D15"/>
    <w:rsid w:val="00CF1A4B"/>
    <w:rsid w:val="00CF1B49"/>
    <w:rsid w:val="00CF2F85"/>
    <w:rsid w:val="00CF5B71"/>
    <w:rsid w:val="00CF753E"/>
    <w:rsid w:val="00D01B05"/>
    <w:rsid w:val="00D10EE1"/>
    <w:rsid w:val="00D10FD0"/>
    <w:rsid w:val="00D11A96"/>
    <w:rsid w:val="00D1324B"/>
    <w:rsid w:val="00D1479A"/>
    <w:rsid w:val="00D1562C"/>
    <w:rsid w:val="00D16B63"/>
    <w:rsid w:val="00D17835"/>
    <w:rsid w:val="00D24220"/>
    <w:rsid w:val="00D30E8F"/>
    <w:rsid w:val="00D36AA6"/>
    <w:rsid w:val="00D40F31"/>
    <w:rsid w:val="00D44FD0"/>
    <w:rsid w:val="00D45E4D"/>
    <w:rsid w:val="00D515E5"/>
    <w:rsid w:val="00D53D4F"/>
    <w:rsid w:val="00D54A9A"/>
    <w:rsid w:val="00D54D12"/>
    <w:rsid w:val="00D61CE9"/>
    <w:rsid w:val="00D621AD"/>
    <w:rsid w:val="00D62AAE"/>
    <w:rsid w:val="00D6543E"/>
    <w:rsid w:val="00D6590A"/>
    <w:rsid w:val="00D7188E"/>
    <w:rsid w:val="00D8093B"/>
    <w:rsid w:val="00D827D5"/>
    <w:rsid w:val="00D83595"/>
    <w:rsid w:val="00D83FB1"/>
    <w:rsid w:val="00D84C39"/>
    <w:rsid w:val="00D87A84"/>
    <w:rsid w:val="00D91B6F"/>
    <w:rsid w:val="00D936F1"/>
    <w:rsid w:val="00D96206"/>
    <w:rsid w:val="00DA442F"/>
    <w:rsid w:val="00DA5278"/>
    <w:rsid w:val="00DB4C88"/>
    <w:rsid w:val="00DB7CA2"/>
    <w:rsid w:val="00DB7F96"/>
    <w:rsid w:val="00DC016B"/>
    <w:rsid w:val="00DC2D76"/>
    <w:rsid w:val="00DC415E"/>
    <w:rsid w:val="00DC50D4"/>
    <w:rsid w:val="00DC5DFA"/>
    <w:rsid w:val="00DD1159"/>
    <w:rsid w:val="00DD1AA6"/>
    <w:rsid w:val="00DD342B"/>
    <w:rsid w:val="00DD50DA"/>
    <w:rsid w:val="00DD600C"/>
    <w:rsid w:val="00DD7747"/>
    <w:rsid w:val="00DE1434"/>
    <w:rsid w:val="00DE267E"/>
    <w:rsid w:val="00DE30F1"/>
    <w:rsid w:val="00DE5E45"/>
    <w:rsid w:val="00DF0AD5"/>
    <w:rsid w:val="00DF129B"/>
    <w:rsid w:val="00DF5A43"/>
    <w:rsid w:val="00E042C1"/>
    <w:rsid w:val="00E17794"/>
    <w:rsid w:val="00E20753"/>
    <w:rsid w:val="00E21F7D"/>
    <w:rsid w:val="00E278CE"/>
    <w:rsid w:val="00E30ADE"/>
    <w:rsid w:val="00E30BE6"/>
    <w:rsid w:val="00E34BFF"/>
    <w:rsid w:val="00E3710D"/>
    <w:rsid w:val="00E41FDB"/>
    <w:rsid w:val="00E43857"/>
    <w:rsid w:val="00E449F6"/>
    <w:rsid w:val="00E45FC3"/>
    <w:rsid w:val="00E50373"/>
    <w:rsid w:val="00E5169C"/>
    <w:rsid w:val="00E52262"/>
    <w:rsid w:val="00E52F1F"/>
    <w:rsid w:val="00E53DD4"/>
    <w:rsid w:val="00E551C6"/>
    <w:rsid w:val="00E559FB"/>
    <w:rsid w:val="00E55B3A"/>
    <w:rsid w:val="00E57462"/>
    <w:rsid w:val="00E6214F"/>
    <w:rsid w:val="00E7430A"/>
    <w:rsid w:val="00E74E54"/>
    <w:rsid w:val="00E7561F"/>
    <w:rsid w:val="00E765CC"/>
    <w:rsid w:val="00E773A6"/>
    <w:rsid w:val="00E77A4A"/>
    <w:rsid w:val="00E80566"/>
    <w:rsid w:val="00E82178"/>
    <w:rsid w:val="00E856EE"/>
    <w:rsid w:val="00E927AB"/>
    <w:rsid w:val="00E9724E"/>
    <w:rsid w:val="00E975D7"/>
    <w:rsid w:val="00EA13A7"/>
    <w:rsid w:val="00EA6365"/>
    <w:rsid w:val="00EA7E13"/>
    <w:rsid w:val="00EB369C"/>
    <w:rsid w:val="00EB3BA0"/>
    <w:rsid w:val="00EB594D"/>
    <w:rsid w:val="00EB61AB"/>
    <w:rsid w:val="00EC1584"/>
    <w:rsid w:val="00EC2475"/>
    <w:rsid w:val="00EC2C5A"/>
    <w:rsid w:val="00EC3396"/>
    <w:rsid w:val="00EC473F"/>
    <w:rsid w:val="00EC4AEF"/>
    <w:rsid w:val="00EC515A"/>
    <w:rsid w:val="00ED2C43"/>
    <w:rsid w:val="00ED7938"/>
    <w:rsid w:val="00EE3137"/>
    <w:rsid w:val="00EF0D6F"/>
    <w:rsid w:val="00EF16F2"/>
    <w:rsid w:val="00EF4F06"/>
    <w:rsid w:val="00F006DC"/>
    <w:rsid w:val="00F0167F"/>
    <w:rsid w:val="00F02FEC"/>
    <w:rsid w:val="00F06352"/>
    <w:rsid w:val="00F102AC"/>
    <w:rsid w:val="00F103C4"/>
    <w:rsid w:val="00F12BDA"/>
    <w:rsid w:val="00F133AC"/>
    <w:rsid w:val="00F202C8"/>
    <w:rsid w:val="00F22567"/>
    <w:rsid w:val="00F2633D"/>
    <w:rsid w:val="00F265EC"/>
    <w:rsid w:val="00F26DA9"/>
    <w:rsid w:val="00F32C40"/>
    <w:rsid w:val="00F42CA8"/>
    <w:rsid w:val="00F43391"/>
    <w:rsid w:val="00F44920"/>
    <w:rsid w:val="00F46008"/>
    <w:rsid w:val="00F46699"/>
    <w:rsid w:val="00F47A7A"/>
    <w:rsid w:val="00F51E49"/>
    <w:rsid w:val="00F52339"/>
    <w:rsid w:val="00F544B7"/>
    <w:rsid w:val="00F554B7"/>
    <w:rsid w:val="00F569E0"/>
    <w:rsid w:val="00F56FDC"/>
    <w:rsid w:val="00F6243F"/>
    <w:rsid w:val="00F62F61"/>
    <w:rsid w:val="00F67CD1"/>
    <w:rsid w:val="00F70EED"/>
    <w:rsid w:val="00F72FF3"/>
    <w:rsid w:val="00F734E1"/>
    <w:rsid w:val="00F7625B"/>
    <w:rsid w:val="00F765D1"/>
    <w:rsid w:val="00F76979"/>
    <w:rsid w:val="00F77270"/>
    <w:rsid w:val="00F77F23"/>
    <w:rsid w:val="00F82012"/>
    <w:rsid w:val="00F834A7"/>
    <w:rsid w:val="00F84D40"/>
    <w:rsid w:val="00F90AD8"/>
    <w:rsid w:val="00F91224"/>
    <w:rsid w:val="00F9430B"/>
    <w:rsid w:val="00FA0628"/>
    <w:rsid w:val="00FA0D85"/>
    <w:rsid w:val="00FA212F"/>
    <w:rsid w:val="00FA4AD6"/>
    <w:rsid w:val="00FB6B43"/>
    <w:rsid w:val="00FB7B46"/>
    <w:rsid w:val="00FC0352"/>
    <w:rsid w:val="00FC40B7"/>
    <w:rsid w:val="00FC41EB"/>
    <w:rsid w:val="00FC4ABD"/>
    <w:rsid w:val="00FD0FE4"/>
    <w:rsid w:val="00FD62C8"/>
    <w:rsid w:val="00FE127E"/>
    <w:rsid w:val="00FE38F0"/>
    <w:rsid w:val="00FE6A9D"/>
    <w:rsid w:val="00FF069D"/>
    <w:rsid w:val="00FF2A38"/>
    <w:rsid w:val="00FF3695"/>
    <w:rsid w:val="00FF4BFB"/>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 w:type="character" w:styleId="Kommentarzeichen">
    <w:name w:val="annotation reference"/>
    <w:basedOn w:val="Absatz-Standardschriftart"/>
    <w:uiPriority w:val="99"/>
    <w:semiHidden/>
    <w:unhideWhenUsed/>
    <w:rsid w:val="00E9724E"/>
    <w:rPr>
      <w:sz w:val="16"/>
      <w:szCs w:val="16"/>
    </w:rPr>
  </w:style>
  <w:style w:type="paragraph" w:styleId="Kommentartext">
    <w:name w:val="annotation text"/>
    <w:basedOn w:val="Standard"/>
    <w:link w:val="KommentartextZchn"/>
    <w:uiPriority w:val="99"/>
    <w:semiHidden/>
    <w:unhideWhenUsed/>
    <w:rsid w:val="00E972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724E"/>
    <w:rPr>
      <w:sz w:val="20"/>
      <w:szCs w:val="20"/>
    </w:rPr>
  </w:style>
  <w:style w:type="paragraph" w:styleId="Kommentarthema">
    <w:name w:val="annotation subject"/>
    <w:basedOn w:val="Kommentartext"/>
    <w:next w:val="Kommentartext"/>
    <w:link w:val="KommentarthemaZchn"/>
    <w:uiPriority w:val="99"/>
    <w:semiHidden/>
    <w:unhideWhenUsed/>
    <w:rsid w:val="00E9724E"/>
    <w:rPr>
      <w:b/>
      <w:bCs/>
    </w:rPr>
  </w:style>
  <w:style w:type="character" w:customStyle="1" w:styleId="KommentarthemaZchn">
    <w:name w:val="Kommentarthema Zchn"/>
    <w:basedOn w:val="KommentartextZchn"/>
    <w:link w:val="Kommentarthema"/>
    <w:uiPriority w:val="99"/>
    <w:semiHidden/>
    <w:rsid w:val="00E9724E"/>
    <w:rPr>
      <w:b/>
      <w:bCs/>
      <w:sz w:val="20"/>
      <w:szCs w:val="20"/>
    </w:rPr>
  </w:style>
  <w:style w:type="paragraph" w:styleId="berarbeitung">
    <w:name w:val="Revision"/>
    <w:hidden/>
    <w:uiPriority w:val="99"/>
    <w:semiHidden/>
    <w:rsid w:val="007736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B24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24A3"/>
    <w:rPr>
      <w:color w:val="0000FF" w:themeColor="hyperlink"/>
      <w:u w:val="single"/>
    </w:rPr>
  </w:style>
  <w:style w:type="paragraph" w:styleId="Listenabsatz">
    <w:name w:val="List Paragraph"/>
    <w:basedOn w:val="Standard"/>
    <w:uiPriority w:val="34"/>
    <w:qFormat/>
    <w:rsid w:val="00291569"/>
    <w:pPr>
      <w:ind w:left="720"/>
      <w:contextualSpacing/>
    </w:pPr>
  </w:style>
  <w:style w:type="paragraph" w:styleId="Sprechblasentext">
    <w:name w:val="Balloon Text"/>
    <w:basedOn w:val="Standard"/>
    <w:link w:val="SprechblasentextZchn"/>
    <w:uiPriority w:val="99"/>
    <w:semiHidden/>
    <w:unhideWhenUsed/>
    <w:rsid w:val="00294C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C25"/>
    <w:rPr>
      <w:rFonts w:ascii="Tahoma" w:hAnsi="Tahoma" w:cs="Tahoma"/>
      <w:sz w:val="16"/>
      <w:szCs w:val="16"/>
    </w:rPr>
  </w:style>
  <w:style w:type="paragraph" w:styleId="Kopfzeile">
    <w:name w:val="header"/>
    <w:basedOn w:val="Standard"/>
    <w:link w:val="KopfzeileZchn"/>
    <w:uiPriority w:val="99"/>
    <w:unhideWhenUsed/>
    <w:rsid w:val="004477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7701"/>
  </w:style>
  <w:style w:type="paragraph" w:styleId="Fuzeile">
    <w:name w:val="footer"/>
    <w:basedOn w:val="Standard"/>
    <w:link w:val="FuzeileZchn"/>
    <w:uiPriority w:val="99"/>
    <w:unhideWhenUsed/>
    <w:rsid w:val="004477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7701"/>
  </w:style>
  <w:style w:type="paragraph" w:styleId="Titel">
    <w:name w:val="Title"/>
    <w:basedOn w:val="Standard"/>
    <w:link w:val="TitelZchn"/>
    <w:uiPriority w:val="99"/>
    <w:qFormat/>
    <w:rsid w:val="00913D84"/>
    <w:pPr>
      <w:spacing w:after="0" w:line="240" w:lineRule="auto"/>
      <w:jc w:val="center"/>
    </w:pPr>
    <w:rPr>
      <w:rFonts w:ascii="Times New Roman" w:eastAsia="Times New Roman" w:hAnsi="Times New Roman" w:cs="Times New Roman"/>
      <w:b/>
      <w:bCs/>
      <w:sz w:val="24"/>
      <w:szCs w:val="24"/>
    </w:rPr>
  </w:style>
  <w:style w:type="character" w:customStyle="1" w:styleId="TitelZchn">
    <w:name w:val="Titel Zchn"/>
    <w:basedOn w:val="Absatz-Standardschriftart"/>
    <w:link w:val="Titel"/>
    <w:uiPriority w:val="99"/>
    <w:rsid w:val="00913D8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5B56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line-l2-heading">
    <w:name w:val="inline-l2-heading"/>
    <w:basedOn w:val="Absatz-Standardschriftart"/>
    <w:rsid w:val="005B56EC"/>
  </w:style>
  <w:style w:type="character" w:styleId="Zeilennummer">
    <w:name w:val="line number"/>
    <w:basedOn w:val="Absatz-Standardschriftart"/>
    <w:uiPriority w:val="99"/>
    <w:semiHidden/>
    <w:unhideWhenUsed/>
    <w:rsid w:val="002C18E0"/>
  </w:style>
  <w:style w:type="character" w:customStyle="1" w:styleId="highlight">
    <w:name w:val="highlight"/>
    <w:basedOn w:val="Absatz-Standardschriftart"/>
    <w:rsid w:val="003F4450"/>
  </w:style>
  <w:style w:type="character" w:customStyle="1" w:styleId="berschrift1Zchn">
    <w:name w:val="Überschrift 1 Zchn"/>
    <w:basedOn w:val="Absatz-Standardschriftart"/>
    <w:link w:val="berschrift1"/>
    <w:uiPriority w:val="9"/>
    <w:rsid w:val="00B249E2"/>
    <w:rPr>
      <w:rFonts w:ascii="Times New Roman" w:eastAsia="Times New Roman" w:hAnsi="Times New Roman" w:cs="Times New Roman"/>
      <w:b/>
      <w:bCs/>
      <w:kern w:val="36"/>
      <w:sz w:val="48"/>
      <w:szCs w:val="48"/>
      <w:lang w:eastAsia="en-GB"/>
    </w:rPr>
  </w:style>
  <w:style w:type="character" w:styleId="Kommentarzeichen">
    <w:name w:val="annotation reference"/>
    <w:basedOn w:val="Absatz-Standardschriftart"/>
    <w:uiPriority w:val="99"/>
    <w:semiHidden/>
    <w:unhideWhenUsed/>
    <w:rsid w:val="00E9724E"/>
    <w:rPr>
      <w:sz w:val="16"/>
      <w:szCs w:val="16"/>
    </w:rPr>
  </w:style>
  <w:style w:type="paragraph" w:styleId="Kommentartext">
    <w:name w:val="annotation text"/>
    <w:basedOn w:val="Standard"/>
    <w:link w:val="KommentartextZchn"/>
    <w:uiPriority w:val="99"/>
    <w:semiHidden/>
    <w:unhideWhenUsed/>
    <w:rsid w:val="00E972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9724E"/>
    <w:rPr>
      <w:sz w:val="20"/>
      <w:szCs w:val="20"/>
    </w:rPr>
  </w:style>
  <w:style w:type="paragraph" w:styleId="Kommentarthema">
    <w:name w:val="annotation subject"/>
    <w:basedOn w:val="Kommentartext"/>
    <w:next w:val="Kommentartext"/>
    <w:link w:val="KommentarthemaZchn"/>
    <w:uiPriority w:val="99"/>
    <w:semiHidden/>
    <w:unhideWhenUsed/>
    <w:rsid w:val="00E9724E"/>
    <w:rPr>
      <w:b/>
      <w:bCs/>
    </w:rPr>
  </w:style>
  <w:style w:type="character" w:customStyle="1" w:styleId="KommentarthemaZchn">
    <w:name w:val="Kommentarthema Zchn"/>
    <w:basedOn w:val="KommentartextZchn"/>
    <w:link w:val="Kommentarthema"/>
    <w:uiPriority w:val="99"/>
    <w:semiHidden/>
    <w:rsid w:val="00E9724E"/>
    <w:rPr>
      <w:b/>
      <w:bCs/>
      <w:sz w:val="20"/>
      <w:szCs w:val="20"/>
    </w:rPr>
  </w:style>
  <w:style w:type="paragraph" w:styleId="berarbeitung">
    <w:name w:val="Revision"/>
    <w:hidden/>
    <w:uiPriority w:val="99"/>
    <w:semiHidden/>
    <w:rsid w:val="007736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227">
      <w:bodyDiv w:val="1"/>
      <w:marLeft w:val="0"/>
      <w:marRight w:val="0"/>
      <w:marTop w:val="0"/>
      <w:marBottom w:val="0"/>
      <w:divBdr>
        <w:top w:val="none" w:sz="0" w:space="0" w:color="auto"/>
        <w:left w:val="none" w:sz="0" w:space="0" w:color="auto"/>
        <w:bottom w:val="none" w:sz="0" w:space="0" w:color="auto"/>
        <w:right w:val="none" w:sz="0" w:space="0" w:color="auto"/>
      </w:divBdr>
    </w:div>
    <w:div w:id="713391382">
      <w:bodyDiv w:val="1"/>
      <w:marLeft w:val="0"/>
      <w:marRight w:val="0"/>
      <w:marTop w:val="0"/>
      <w:marBottom w:val="0"/>
      <w:divBdr>
        <w:top w:val="none" w:sz="0" w:space="0" w:color="auto"/>
        <w:left w:val="none" w:sz="0" w:space="0" w:color="auto"/>
        <w:bottom w:val="none" w:sz="0" w:space="0" w:color="auto"/>
        <w:right w:val="none" w:sz="0" w:space="0" w:color="auto"/>
      </w:divBdr>
    </w:div>
    <w:div w:id="1093284160">
      <w:bodyDiv w:val="1"/>
      <w:marLeft w:val="0"/>
      <w:marRight w:val="0"/>
      <w:marTop w:val="0"/>
      <w:marBottom w:val="0"/>
      <w:divBdr>
        <w:top w:val="none" w:sz="0" w:space="0" w:color="auto"/>
        <w:left w:val="none" w:sz="0" w:space="0" w:color="auto"/>
        <w:bottom w:val="none" w:sz="0" w:space="0" w:color="auto"/>
        <w:right w:val="none" w:sz="0" w:space="0" w:color="auto"/>
      </w:divBdr>
      <w:divsChild>
        <w:div w:id="1123580189">
          <w:marLeft w:val="0"/>
          <w:marRight w:val="0"/>
          <w:marTop w:val="0"/>
          <w:marBottom w:val="0"/>
          <w:divBdr>
            <w:top w:val="none" w:sz="0" w:space="0" w:color="auto"/>
            <w:left w:val="none" w:sz="0" w:space="0" w:color="auto"/>
            <w:bottom w:val="none" w:sz="0" w:space="0" w:color="auto"/>
            <w:right w:val="none" w:sz="0" w:space="0" w:color="auto"/>
          </w:divBdr>
        </w:div>
        <w:div w:id="2129354472">
          <w:marLeft w:val="0"/>
          <w:marRight w:val="0"/>
          <w:marTop w:val="0"/>
          <w:marBottom w:val="0"/>
          <w:divBdr>
            <w:top w:val="none" w:sz="0" w:space="0" w:color="auto"/>
            <w:left w:val="none" w:sz="0" w:space="0" w:color="auto"/>
            <w:bottom w:val="none" w:sz="0" w:space="0" w:color="auto"/>
            <w:right w:val="none" w:sz="0" w:space="0" w:color="auto"/>
          </w:divBdr>
        </w:div>
        <w:div w:id="444348230">
          <w:marLeft w:val="0"/>
          <w:marRight w:val="0"/>
          <w:marTop w:val="0"/>
          <w:marBottom w:val="0"/>
          <w:divBdr>
            <w:top w:val="none" w:sz="0" w:space="0" w:color="auto"/>
            <w:left w:val="none" w:sz="0" w:space="0" w:color="auto"/>
            <w:bottom w:val="none" w:sz="0" w:space="0" w:color="auto"/>
            <w:right w:val="none" w:sz="0" w:space="0" w:color="auto"/>
          </w:divBdr>
        </w:div>
        <w:div w:id="98720903">
          <w:marLeft w:val="0"/>
          <w:marRight w:val="0"/>
          <w:marTop w:val="0"/>
          <w:marBottom w:val="0"/>
          <w:divBdr>
            <w:top w:val="none" w:sz="0" w:space="0" w:color="auto"/>
            <w:left w:val="none" w:sz="0" w:space="0" w:color="auto"/>
            <w:bottom w:val="none" w:sz="0" w:space="0" w:color="auto"/>
            <w:right w:val="none" w:sz="0" w:space="0" w:color="auto"/>
          </w:divBdr>
        </w:div>
      </w:divsChild>
    </w:div>
    <w:div w:id="1157454235">
      <w:bodyDiv w:val="1"/>
      <w:marLeft w:val="0"/>
      <w:marRight w:val="0"/>
      <w:marTop w:val="0"/>
      <w:marBottom w:val="0"/>
      <w:divBdr>
        <w:top w:val="none" w:sz="0" w:space="0" w:color="auto"/>
        <w:left w:val="none" w:sz="0" w:space="0" w:color="auto"/>
        <w:bottom w:val="none" w:sz="0" w:space="0" w:color="auto"/>
        <w:right w:val="none" w:sz="0" w:space="0" w:color="auto"/>
      </w:divBdr>
      <w:divsChild>
        <w:div w:id="174343438">
          <w:marLeft w:val="0"/>
          <w:marRight w:val="0"/>
          <w:marTop w:val="0"/>
          <w:marBottom w:val="0"/>
          <w:divBdr>
            <w:top w:val="none" w:sz="0" w:space="0" w:color="auto"/>
            <w:left w:val="none" w:sz="0" w:space="0" w:color="auto"/>
            <w:bottom w:val="none" w:sz="0" w:space="0" w:color="auto"/>
            <w:right w:val="none" w:sz="0" w:space="0" w:color="auto"/>
          </w:divBdr>
        </w:div>
        <w:div w:id="1388990653">
          <w:marLeft w:val="0"/>
          <w:marRight w:val="0"/>
          <w:marTop w:val="0"/>
          <w:marBottom w:val="0"/>
          <w:divBdr>
            <w:top w:val="none" w:sz="0" w:space="0" w:color="auto"/>
            <w:left w:val="none" w:sz="0" w:space="0" w:color="auto"/>
            <w:bottom w:val="none" w:sz="0" w:space="0" w:color="auto"/>
            <w:right w:val="none" w:sz="0" w:space="0" w:color="auto"/>
          </w:divBdr>
        </w:div>
        <w:div w:id="65081139">
          <w:marLeft w:val="0"/>
          <w:marRight w:val="0"/>
          <w:marTop w:val="0"/>
          <w:marBottom w:val="0"/>
          <w:divBdr>
            <w:top w:val="none" w:sz="0" w:space="0" w:color="auto"/>
            <w:left w:val="none" w:sz="0" w:space="0" w:color="auto"/>
            <w:bottom w:val="none" w:sz="0" w:space="0" w:color="auto"/>
            <w:right w:val="none" w:sz="0" w:space="0" w:color="auto"/>
          </w:divBdr>
        </w:div>
        <w:div w:id="821585942">
          <w:marLeft w:val="0"/>
          <w:marRight w:val="0"/>
          <w:marTop w:val="0"/>
          <w:marBottom w:val="0"/>
          <w:divBdr>
            <w:top w:val="none" w:sz="0" w:space="0" w:color="auto"/>
            <w:left w:val="none" w:sz="0" w:space="0" w:color="auto"/>
            <w:bottom w:val="none" w:sz="0" w:space="0" w:color="auto"/>
            <w:right w:val="none" w:sz="0" w:space="0" w:color="auto"/>
          </w:divBdr>
        </w:div>
        <w:div w:id="1147015981">
          <w:marLeft w:val="0"/>
          <w:marRight w:val="0"/>
          <w:marTop w:val="0"/>
          <w:marBottom w:val="0"/>
          <w:divBdr>
            <w:top w:val="none" w:sz="0" w:space="0" w:color="auto"/>
            <w:left w:val="none" w:sz="0" w:space="0" w:color="auto"/>
            <w:bottom w:val="none" w:sz="0" w:space="0" w:color="auto"/>
            <w:right w:val="none" w:sz="0" w:space="0" w:color="auto"/>
          </w:divBdr>
        </w:div>
        <w:div w:id="572591559">
          <w:marLeft w:val="0"/>
          <w:marRight w:val="0"/>
          <w:marTop w:val="0"/>
          <w:marBottom w:val="0"/>
          <w:divBdr>
            <w:top w:val="none" w:sz="0" w:space="0" w:color="auto"/>
            <w:left w:val="none" w:sz="0" w:space="0" w:color="auto"/>
            <w:bottom w:val="none" w:sz="0" w:space="0" w:color="auto"/>
            <w:right w:val="none" w:sz="0" w:space="0" w:color="auto"/>
          </w:divBdr>
        </w:div>
        <w:div w:id="149492667">
          <w:marLeft w:val="0"/>
          <w:marRight w:val="0"/>
          <w:marTop w:val="0"/>
          <w:marBottom w:val="0"/>
          <w:divBdr>
            <w:top w:val="none" w:sz="0" w:space="0" w:color="auto"/>
            <w:left w:val="none" w:sz="0" w:space="0" w:color="auto"/>
            <w:bottom w:val="none" w:sz="0" w:space="0" w:color="auto"/>
            <w:right w:val="none" w:sz="0" w:space="0" w:color="auto"/>
          </w:divBdr>
        </w:div>
        <w:div w:id="2057005185">
          <w:marLeft w:val="0"/>
          <w:marRight w:val="0"/>
          <w:marTop w:val="0"/>
          <w:marBottom w:val="0"/>
          <w:divBdr>
            <w:top w:val="none" w:sz="0" w:space="0" w:color="auto"/>
            <w:left w:val="none" w:sz="0" w:space="0" w:color="auto"/>
            <w:bottom w:val="none" w:sz="0" w:space="0" w:color="auto"/>
            <w:right w:val="none" w:sz="0" w:space="0" w:color="auto"/>
          </w:divBdr>
        </w:div>
      </w:divsChild>
    </w:div>
    <w:div w:id="1661344248">
      <w:bodyDiv w:val="1"/>
      <w:marLeft w:val="0"/>
      <w:marRight w:val="0"/>
      <w:marTop w:val="0"/>
      <w:marBottom w:val="0"/>
      <w:divBdr>
        <w:top w:val="none" w:sz="0" w:space="0" w:color="auto"/>
        <w:left w:val="none" w:sz="0" w:space="0" w:color="auto"/>
        <w:bottom w:val="none" w:sz="0" w:space="0" w:color="auto"/>
        <w:right w:val="none" w:sz="0" w:space="0" w:color="auto"/>
      </w:divBdr>
      <w:divsChild>
        <w:div w:id="809175916">
          <w:marLeft w:val="0"/>
          <w:marRight w:val="0"/>
          <w:marTop w:val="0"/>
          <w:marBottom w:val="0"/>
          <w:divBdr>
            <w:top w:val="none" w:sz="0" w:space="0" w:color="auto"/>
            <w:left w:val="none" w:sz="0" w:space="0" w:color="auto"/>
            <w:bottom w:val="none" w:sz="0" w:space="0" w:color="auto"/>
            <w:right w:val="none" w:sz="0" w:space="0" w:color="auto"/>
          </w:divBdr>
        </w:div>
        <w:div w:id="1240755010">
          <w:marLeft w:val="0"/>
          <w:marRight w:val="0"/>
          <w:marTop w:val="0"/>
          <w:marBottom w:val="0"/>
          <w:divBdr>
            <w:top w:val="none" w:sz="0" w:space="0" w:color="auto"/>
            <w:left w:val="none" w:sz="0" w:space="0" w:color="auto"/>
            <w:bottom w:val="none" w:sz="0" w:space="0" w:color="auto"/>
            <w:right w:val="none" w:sz="0" w:space="0" w:color="auto"/>
          </w:divBdr>
        </w:div>
        <w:div w:id="1791585933">
          <w:marLeft w:val="0"/>
          <w:marRight w:val="0"/>
          <w:marTop w:val="0"/>
          <w:marBottom w:val="0"/>
          <w:divBdr>
            <w:top w:val="none" w:sz="0" w:space="0" w:color="auto"/>
            <w:left w:val="none" w:sz="0" w:space="0" w:color="auto"/>
            <w:bottom w:val="none" w:sz="0" w:space="0" w:color="auto"/>
            <w:right w:val="none" w:sz="0" w:space="0" w:color="auto"/>
          </w:divBdr>
        </w:div>
        <w:div w:id="1159544136">
          <w:marLeft w:val="0"/>
          <w:marRight w:val="0"/>
          <w:marTop w:val="0"/>
          <w:marBottom w:val="0"/>
          <w:divBdr>
            <w:top w:val="none" w:sz="0" w:space="0" w:color="auto"/>
            <w:left w:val="none" w:sz="0" w:space="0" w:color="auto"/>
            <w:bottom w:val="none" w:sz="0" w:space="0" w:color="auto"/>
            <w:right w:val="none" w:sz="0" w:space="0" w:color="auto"/>
          </w:divBdr>
        </w:div>
        <w:div w:id="133450680">
          <w:marLeft w:val="0"/>
          <w:marRight w:val="0"/>
          <w:marTop w:val="0"/>
          <w:marBottom w:val="0"/>
          <w:divBdr>
            <w:top w:val="none" w:sz="0" w:space="0" w:color="auto"/>
            <w:left w:val="none" w:sz="0" w:space="0" w:color="auto"/>
            <w:bottom w:val="none" w:sz="0" w:space="0" w:color="auto"/>
            <w:right w:val="none" w:sz="0" w:space="0" w:color="auto"/>
          </w:divBdr>
        </w:div>
        <w:div w:id="2058775324">
          <w:marLeft w:val="0"/>
          <w:marRight w:val="0"/>
          <w:marTop w:val="0"/>
          <w:marBottom w:val="0"/>
          <w:divBdr>
            <w:top w:val="none" w:sz="0" w:space="0" w:color="auto"/>
            <w:left w:val="none" w:sz="0" w:space="0" w:color="auto"/>
            <w:bottom w:val="none" w:sz="0" w:space="0" w:color="auto"/>
            <w:right w:val="none" w:sz="0" w:space="0" w:color="auto"/>
          </w:divBdr>
        </w:div>
        <w:div w:id="983586456">
          <w:marLeft w:val="0"/>
          <w:marRight w:val="0"/>
          <w:marTop w:val="0"/>
          <w:marBottom w:val="0"/>
          <w:divBdr>
            <w:top w:val="none" w:sz="0" w:space="0" w:color="auto"/>
            <w:left w:val="none" w:sz="0" w:space="0" w:color="auto"/>
            <w:bottom w:val="none" w:sz="0" w:space="0" w:color="auto"/>
            <w:right w:val="none" w:sz="0" w:space="0" w:color="auto"/>
          </w:divBdr>
        </w:div>
        <w:div w:id="853499109">
          <w:marLeft w:val="0"/>
          <w:marRight w:val="0"/>
          <w:marTop w:val="0"/>
          <w:marBottom w:val="0"/>
          <w:divBdr>
            <w:top w:val="none" w:sz="0" w:space="0" w:color="auto"/>
            <w:left w:val="none" w:sz="0" w:space="0" w:color="auto"/>
            <w:bottom w:val="none" w:sz="0" w:space="0" w:color="auto"/>
            <w:right w:val="none" w:sz="0" w:space="0" w:color="auto"/>
          </w:divBdr>
        </w:div>
      </w:divsChild>
    </w:div>
    <w:div w:id="2138140495">
      <w:bodyDiv w:val="1"/>
      <w:marLeft w:val="0"/>
      <w:marRight w:val="0"/>
      <w:marTop w:val="0"/>
      <w:marBottom w:val="0"/>
      <w:divBdr>
        <w:top w:val="none" w:sz="0" w:space="0" w:color="auto"/>
        <w:left w:val="none" w:sz="0" w:space="0" w:color="auto"/>
        <w:bottom w:val="none" w:sz="0" w:space="0" w:color="auto"/>
        <w:right w:val="none" w:sz="0" w:space="0" w:color="auto"/>
      </w:divBdr>
      <w:divsChild>
        <w:div w:id="1963723905">
          <w:marLeft w:val="0"/>
          <w:marRight w:val="0"/>
          <w:marTop w:val="0"/>
          <w:marBottom w:val="0"/>
          <w:divBdr>
            <w:top w:val="none" w:sz="0" w:space="0" w:color="auto"/>
            <w:left w:val="none" w:sz="0" w:space="0" w:color="auto"/>
            <w:bottom w:val="none" w:sz="0" w:space="0" w:color="auto"/>
            <w:right w:val="none" w:sz="0" w:space="0" w:color="auto"/>
          </w:divBdr>
        </w:div>
        <w:div w:id="870725186">
          <w:marLeft w:val="0"/>
          <w:marRight w:val="0"/>
          <w:marTop w:val="0"/>
          <w:marBottom w:val="0"/>
          <w:divBdr>
            <w:top w:val="none" w:sz="0" w:space="0" w:color="auto"/>
            <w:left w:val="none" w:sz="0" w:space="0" w:color="auto"/>
            <w:bottom w:val="none" w:sz="0" w:space="0" w:color="auto"/>
            <w:right w:val="none" w:sz="0" w:space="0" w:color="auto"/>
          </w:divBdr>
        </w:div>
        <w:div w:id="160704558">
          <w:marLeft w:val="0"/>
          <w:marRight w:val="0"/>
          <w:marTop w:val="0"/>
          <w:marBottom w:val="0"/>
          <w:divBdr>
            <w:top w:val="none" w:sz="0" w:space="0" w:color="auto"/>
            <w:left w:val="none" w:sz="0" w:space="0" w:color="auto"/>
            <w:bottom w:val="none" w:sz="0" w:space="0" w:color="auto"/>
            <w:right w:val="none" w:sz="0" w:space="0" w:color="auto"/>
          </w:divBdr>
        </w:div>
        <w:div w:id="2057197393">
          <w:marLeft w:val="0"/>
          <w:marRight w:val="0"/>
          <w:marTop w:val="0"/>
          <w:marBottom w:val="0"/>
          <w:divBdr>
            <w:top w:val="none" w:sz="0" w:space="0" w:color="auto"/>
            <w:left w:val="none" w:sz="0" w:space="0" w:color="auto"/>
            <w:bottom w:val="none" w:sz="0" w:space="0" w:color="auto"/>
            <w:right w:val="none" w:sz="0" w:space="0" w:color="auto"/>
          </w:divBdr>
        </w:div>
        <w:div w:id="1564633335">
          <w:marLeft w:val="0"/>
          <w:marRight w:val="0"/>
          <w:marTop w:val="0"/>
          <w:marBottom w:val="0"/>
          <w:divBdr>
            <w:top w:val="none" w:sz="0" w:space="0" w:color="auto"/>
            <w:left w:val="none" w:sz="0" w:space="0" w:color="auto"/>
            <w:bottom w:val="none" w:sz="0" w:space="0" w:color="auto"/>
            <w:right w:val="none" w:sz="0" w:space="0" w:color="auto"/>
          </w:divBdr>
        </w:div>
        <w:div w:id="1960867639">
          <w:marLeft w:val="0"/>
          <w:marRight w:val="0"/>
          <w:marTop w:val="0"/>
          <w:marBottom w:val="0"/>
          <w:divBdr>
            <w:top w:val="none" w:sz="0" w:space="0" w:color="auto"/>
            <w:left w:val="none" w:sz="0" w:space="0" w:color="auto"/>
            <w:bottom w:val="none" w:sz="0" w:space="0" w:color="auto"/>
            <w:right w:val="none" w:sz="0" w:space="0" w:color="auto"/>
          </w:divBdr>
        </w:div>
        <w:div w:id="481890824">
          <w:marLeft w:val="0"/>
          <w:marRight w:val="0"/>
          <w:marTop w:val="0"/>
          <w:marBottom w:val="0"/>
          <w:divBdr>
            <w:top w:val="none" w:sz="0" w:space="0" w:color="auto"/>
            <w:left w:val="none" w:sz="0" w:space="0" w:color="auto"/>
            <w:bottom w:val="none" w:sz="0" w:space="0" w:color="auto"/>
            <w:right w:val="none" w:sz="0" w:space="0" w:color="auto"/>
          </w:divBdr>
        </w:div>
        <w:div w:id="1458839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7EEC5-0CEC-404C-A605-00C2912C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16652</Words>
  <Characters>104909</Characters>
  <Application>Microsoft Office Word</Application>
  <DocSecurity>0</DocSecurity>
  <Lines>874</Lines>
  <Paragraphs>242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7</cp:revision>
  <cp:lastPrinted>2015-08-03T11:55:00Z</cp:lastPrinted>
  <dcterms:created xsi:type="dcterms:W3CDTF">2015-09-08T16:07:00Z</dcterms:created>
  <dcterms:modified xsi:type="dcterms:W3CDTF">2015-09-09T08:31:00Z</dcterms:modified>
</cp:coreProperties>
</file>